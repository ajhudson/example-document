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370" w:type="dxa"/>
        <w:tblInd w:w="-1435" w:type="dxa"/>
        <w:shd w:val="clear" w:color="auto" w:fill="217BA7"/>
        <w:tblLook w:val="0000" w:firstRow="0" w:lastRow="0" w:firstColumn="0" w:lastColumn="0" w:noHBand="0" w:noVBand="0"/>
      </w:tblPr>
      <w:tblGrid>
        <w:gridCol w:w="13370"/>
      </w:tblGrid>
      <w:tr w:rsidR="00F90B8E" w:rsidTr="00F4106C">
        <w:trPr>
          <w:cantSplit/>
          <w:trHeight w:hRule="exact" w:val="3686"/>
        </w:trPr>
        <w:tc>
          <w:tcPr>
            <w:tcW w:w="13370" w:type="dxa"/>
            <w:shd w:val="clear" w:color="auto" w:fill="FFFFFF" w:themeFill="background1"/>
            <w:tcMar>
              <w:left w:w="0" w:type="dxa"/>
              <w:right w:w="0" w:type="dxa"/>
            </w:tcMar>
            <w:vAlign w:val="bottom"/>
          </w:tcPr>
          <w:p w:rsidR="00F90B8E" w:rsidRPr="00F4106C" w:rsidRDefault="00F90B8E" w:rsidP="001B60C3">
            <w:pPr>
              <w:pStyle w:val="Subtitle"/>
            </w:pPr>
          </w:p>
        </w:tc>
      </w:tr>
      <w:tr w:rsidR="00F90B8E" w:rsidTr="00F4106C">
        <w:trPr>
          <w:trHeight w:val="3969"/>
        </w:trPr>
        <w:tc>
          <w:tcPr>
            <w:tcW w:w="12060" w:type="dxa"/>
            <w:shd w:val="clear" w:color="auto" w:fill="FFFFFF" w:themeFill="background1"/>
            <w:tcMar>
              <w:left w:w="0" w:type="dxa"/>
              <w:right w:w="0" w:type="dxa"/>
            </w:tcMar>
          </w:tcPr>
          <w:p w:rsidR="00F4106C" w:rsidRPr="00F4106C" w:rsidRDefault="00F4106C" w:rsidP="00F4106C">
            <w:pPr>
              <w:pStyle w:val="Title"/>
              <w:tabs>
                <w:tab w:val="left" w:pos="7800"/>
              </w:tabs>
              <w:jc w:val="center"/>
              <w:rPr>
                <w:sz w:val="52"/>
                <w:szCs w:val="52"/>
              </w:rPr>
            </w:pPr>
          </w:p>
          <w:p w:rsidR="00F90B8E" w:rsidRDefault="00F90B8E" w:rsidP="009612C9">
            <w:pPr>
              <w:pStyle w:val="Title"/>
              <w:tabs>
                <w:tab w:val="left" w:pos="7800"/>
              </w:tabs>
              <w:jc w:val="center"/>
              <w:rPr>
                <w:color w:val="FFFFFF"/>
              </w:rPr>
            </w:pPr>
          </w:p>
        </w:tc>
      </w:tr>
    </w:tbl>
    <w:p w:rsidR="00F90B8E" w:rsidRDefault="00F90B8E" w:rsidP="00F4106C">
      <w:pPr>
        <w:jc w:val="center"/>
      </w:pPr>
    </w:p>
    <w:p w:rsidR="00F90B8E" w:rsidRDefault="00F90B8E" w:rsidP="00F4106C">
      <w:pPr>
        <w:jc w:val="center"/>
      </w:pPr>
    </w:p>
    <w:p w:rsidR="003C2FDA" w:rsidRDefault="003C2FDA" w:rsidP="001B60C3">
      <w:pPr>
        <w:pStyle w:val="Subtitle"/>
      </w:pPr>
      <w:r>
        <w:t xml:space="preserve">Overview of developing </w:t>
      </w:r>
    </w:p>
    <w:p w:rsidR="00F90B8E" w:rsidRDefault="003C2FDA" w:rsidP="001B60C3">
      <w:pPr>
        <w:pStyle w:val="Subtitle"/>
      </w:pPr>
      <w:bookmarkStart w:id="0" w:name="_GoBack"/>
      <w:bookmarkEnd w:id="0"/>
      <w:r>
        <w:t>a Posting Engine Channel</w:t>
      </w:r>
    </w:p>
    <w:p w:rsidR="003C2FDA" w:rsidRDefault="003C2FDA" w:rsidP="001B60C3">
      <w:pPr>
        <w:pStyle w:val="Subtitle"/>
      </w:pPr>
    </w:p>
    <w:p w:rsidR="003C2FDA" w:rsidRDefault="003C2FDA" w:rsidP="001B60C3">
      <w:pPr>
        <w:pStyle w:val="Subtitle"/>
      </w:pPr>
      <w:r>
        <w:t>Andrew Hudson</w:t>
      </w:r>
    </w:p>
    <w:p w:rsidR="00F90B8E" w:rsidRDefault="00F90B8E" w:rsidP="00F4106C">
      <w:pPr>
        <w:jc w:val="center"/>
      </w:pPr>
    </w:p>
    <w:p w:rsidR="00F90B8E" w:rsidRDefault="00F90B8E" w:rsidP="00F4106C">
      <w:pPr>
        <w:jc w:val="center"/>
      </w:pPr>
    </w:p>
    <w:p w:rsidR="00F90B8E" w:rsidRDefault="00F90B8E" w:rsidP="00F4106C">
      <w:pPr>
        <w:jc w:val="center"/>
      </w:pPr>
    </w:p>
    <w:p w:rsidR="00F90B8E" w:rsidRDefault="00F90B8E" w:rsidP="00F4106C">
      <w:pPr>
        <w:jc w:val="center"/>
      </w:pPr>
    </w:p>
    <w:p w:rsidR="00F90B8E" w:rsidRDefault="00F90B8E" w:rsidP="00F4106C">
      <w:pPr>
        <w:jc w:val="center"/>
      </w:pPr>
    </w:p>
    <w:p w:rsidR="00F90B8E" w:rsidRDefault="00F90B8E" w:rsidP="00F4106C">
      <w:pPr>
        <w:jc w:val="center"/>
      </w:pPr>
    </w:p>
    <w:p w:rsidR="00F90B8E" w:rsidRDefault="00F90B8E" w:rsidP="00F4106C">
      <w:pPr>
        <w:jc w:val="center"/>
      </w:pPr>
    </w:p>
    <w:p w:rsidR="008F25C8" w:rsidRDefault="008F25C8" w:rsidP="00F4106C">
      <w:pPr>
        <w:jc w:val="center"/>
      </w:pPr>
    </w:p>
    <w:p w:rsidR="008F25C8" w:rsidRDefault="008F25C8" w:rsidP="00F4106C">
      <w:pPr>
        <w:jc w:val="center"/>
      </w:pPr>
    </w:p>
    <w:p w:rsidR="008F25C8" w:rsidRDefault="008F25C8" w:rsidP="00F4106C">
      <w:pPr>
        <w:jc w:val="center"/>
      </w:pPr>
    </w:p>
    <w:p w:rsidR="008F25C8" w:rsidRDefault="008F25C8"/>
    <w:p w:rsidR="00F90B8E" w:rsidRDefault="00C6575C">
      <w:pPr>
        <w:pStyle w:val="TOC3"/>
      </w:pPr>
      <w:r>
        <w:br w:type="page"/>
      </w:r>
    </w:p>
    <w:p w:rsidR="008F25C8" w:rsidRDefault="008F25C8">
      <w:pPr>
        <w:pStyle w:val="ContentsTitle"/>
      </w:pPr>
      <w:r>
        <w:lastRenderedPageBreak/>
        <w:t>Version history</w:t>
      </w:r>
    </w:p>
    <w:p w:rsidR="008F25C8" w:rsidRDefault="008F25C8" w:rsidP="008F25C8"/>
    <w:p w:rsidR="00FA3704" w:rsidRPr="00FA3704" w:rsidRDefault="00FA3704" w:rsidP="00FA3704">
      <w:pPr>
        <w:rPr>
          <w:vanish/>
        </w:rPr>
      </w:pPr>
    </w:p>
    <w:tbl>
      <w:tblPr>
        <w:tblStyle w:val="TableGrid"/>
        <w:tblW w:w="0" w:type="auto"/>
        <w:tblLayout w:type="fixed"/>
        <w:tblLook w:val="04A0" w:firstRow="1" w:lastRow="0" w:firstColumn="1" w:lastColumn="0" w:noHBand="0" w:noVBand="1"/>
      </w:tblPr>
      <w:tblGrid>
        <w:gridCol w:w="1607"/>
        <w:gridCol w:w="1177"/>
        <w:gridCol w:w="2002"/>
        <w:gridCol w:w="4536"/>
      </w:tblGrid>
      <w:tr w:rsidR="006305AA" w:rsidTr="007333A8">
        <w:tc>
          <w:tcPr>
            <w:tcW w:w="1607" w:type="dxa"/>
          </w:tcPr>
          <w:p w:rsidR="006305AA" w:rsidRDefault="002E03F4">
            <w:r>
              <w:rPr>
                <w:b/>
              </w:rPr>
              <w:t>Version Number</w:t>
            </w:r>
          </w:p>
        </w:tc>
        <w:tc>
          <w:tcPr>
            <w:tcW w:w="1177" w:type="dxa"/>
          </w:tcPr>
          <w:p w:rsidR="006305AA" w:rsidRDefault="002E03F4">
            <w:r>
              <w:rPr>
                <w:b/>
              </w:rPr>
              <w:t>Date</w:t>
            </w:r>
          </w:p>
        </w:tc>
        <w:tc>
          <w:tcPr>
            <w:tcW w:w="2002" w:type="dxa"/>
          </w:tcPr>
          <w:p w:rsidR="006305AA" w:rsidRDefault="002E03F4">
            <w:r>
              <w:rPr>
                <w:b/>
              </w:rPr>
              <w:t>Author</w:t>
            </w:r>
          </w:p>
        </w:tc>
        <w:tc>
          <w:tcPr>
            <w:tcW w:w="4536" w:type="dxa"/>
          </w:tcPr>
          <w:p w:rsidR="006305AA" w:rsidRDefault="002E03F4">
            <w:r>
              <w:rPr>
                <w:b/>
              </w:rPr>
              <w:t>Comments</w:t>
            </w:r>
          </w:p>
        </w:tc>
      </w:tr>
      <w:tr w:rsidR="006305AA" w:rsidTr="007333A8">
        <w:tc>
          <w:tcPr>
            <w:tcW w:w="1607" w:type="dxa"/>
          </w:tcPr>
          <w:p w:rsidR="006305AA" w:rsidRDefault="002E03F4">
            <w:r>
              <w:t>0.1</w:t>
            </w:r>
          </w:p>
        </w:tc>
        <w:tc>
          <w:tcPr>
            <w:tcW w:w="1177" w:type="dxa"/>
          </w:tcPr>
          <w:p w:rsidR="006305AA" w:rsidRDefault="009612C9" w:rsidP="007333A8">
            <w:r>
              <w:t>14/07/2016</w:t>
            </w:r>
          </w:p>
        </w:tc>
        <w:tc>
          <w:tcPr>
            <w:tcW w:w="2002" w:type="dxa"/>
          </w:tcPr>
          <w:p w:rsidR="006305AA" w:rsidRDefault="009612C9">
            <w:r>
              <w:t>AJH</w:t>
            </w:r>
          </w:p>
        </w:tc>
        <w:tc>
          <w:tcPr>
            <w:tcW w:w="4536" w:type="dxa"/>
          </w:tcPr>
          <w:p w:rsidR="006305AA" w:rsidRDefault="009612C9">
            <w:r>
              <w:t>Initial draft.</w:t>
            </w:r>
          </w:p>
        </w:tc>
      </w:tr>
      <w:tr w:rsidR="00C26E06" w:rsidTr="007333A8">
        <w:tc>
          <w:tcPr>
            <w:tcW w:w="1607" w:type="dxa"/>
          </w:tcPr>
          <w:p w:rsidR="00C26E06" w:rsidRDefault="00C26E06">
            <w:r>
              <w:t>0.2</w:t>
            </w:r>
          </w:p>
        </w:tc>
        <w:tc>
          <w:tcPr>
            <w:tcW w:w="1177" w:type="dxa"/>
          </w:tcPr>
          <w:p w:rsidR="00C26E06" w:rsidRDefault="00C26E06" w:rsidP="007333A8">
            <w:r>
              <w:t>23/08/2016</w:t>
            </w:r>
          </w:p>
        </w:tc>
        <w:tc>
          <w:tcPr>
            <w:tcW w:w="2002" w:type="dxa"/>
          </w:tcPr>
          <w:p w:rsidR="00C26E06" w:rsidRDefault="00C26E06">
            <w:r>
              <w:t>AJH</w:t>
            </w:r>
          </w:p>
        </w:tc>
        <w:tc>
          <w:tcPr>
            <w:tcW w:w="4536" w:type="dxa"/>
          </w:tcPr>
          <w:p w:rsidR="00C26E06" w:rsidRDefault="00C26E06">
            <w:r>
              <w:t>Changes after review.</w:t>
            </w:r>
          </w:p>
        </w:tc>
      </w:tr>
      <w:tr w:rsidR="007B26EF" w:rsidTr="007333A8">
        <w:tc>
          <w:tcPr>
            <w:tcW w:w="1607" w:type="dxa"/>
          </w:tcPr>
          <w:p w:rsidR="007B26EF" w:rsidRDefault="007B26EF">
            <w:r>
              <w:t>0.3</w:t>
            </w:r>
          </w:p>
        </w:tc>
        <w:tc>
          <w:tcPr>
            <w:tcW w:w="1177" w:type="dxa"/>
          </w:tcPr>
          <w:p w:rsidR="007B26EF" w:rsidRDefault="007B26EF" w:rsidP="007333A8">
            <w:r>
              <w:t>30/08/2016</w:t>
            </w:r>
          </w:p>
        </w:tc>
        <w:tc>
          <w:tcPr>
            <w:tcW w:w="2002" w:type="dxa"/>
          </w:tcPr>
          <w:p w:rsidR="007B26EF" w:rsidRDefault="007B26EF">
            <w:r>
              <w:t>AJH</w:t>
            </w:r>
          </w:p>
        </w:tc>
        <w:tc>
          <w:tcPr>
            <w:tcW w:w="4536" w:type="dxa"/>
          </w:tcPr>
          <w:p w:rsidR="007B26EF" w:rsidRDefault="007B26EF">
            <w:r>
              <w:t>Changes after second review.</w:t>
            </w:r>
          </w:p>
        </w:tc>
      </w:tr>
    </w:tbl>
    <w:p w:rsidR="008F25C8" w:rsidRDefault="008F25C8" w:rsidP="008F25C8"/>
    <w:p w:rsidR="00FA3704" w:rsidRDefault="00FA3704">
      <w:pPr>
        <w:spacing w:after="0"/>
      </w:pPr>
      <w:r>
        <w:br w:type="page"/>
      </w:r>
    </w:p>
    <w:p w:rsidR="00FA3704" w:rsidRDefault="00FA3704" w:rsidP="008F25C8"/>
    <w:p w:rsidR="003C6D3C" w:rsidRDefault="00C6575C">
      <w:pPr>
        <w:pStyle w:val="TOC1"/>
        <w:rPr>
          <w:ins w:id="1" w:author="Andy Hudson" w:date="2019-05-06T09:47:00Z"/>
        </w:rPr>
      </w:pPr>
      <w:r>
        <w:t>Contents</w:t>
      </w:r>
    </w:p>
    <w:p w:rsidR="003C6D3C" w:rsidRDefault="004133EB">
      <w:pPr>
        <w:pStyle w:val="TOC1"/>
        <w:rPr>
          <w:rFonts w:asciiTheme="minorHAnsi" w:eastAsiaTheme="minorEastAsia" w:hAnsiTheme="minorHAnsi" w:cstheme="minorBidi"/>
          <w:b w:val="0"/>
          <w:i w:val="0"/>
          <w:sz w:val="22"/>
          <w:szCs w:val="22"/>
          <w:lang w:eastAsia="en-GB"/>
        </w:rPr>
      </w:pPr>
      <w:r>
        <w:fldChar w:fldCharType="begin"/>
      </w:r>
      <w:r w:rsidR="00C6575C">
        <w:instrText xml:space="preserve"> TOC \o "1-3" \h \z </w:instrText>
      </w:r>
      <w:r>
        <w:fldChar w:fldCharType="separate"/>
      </w:r>
      <w:hyperlink w:anchor="_Toc8028366" w:history="1">
        <w:r w:rsidR="003C6D3C" w:rsidRPr="00545A27">
          <w:rPr>
            <w:rStyle w:val="Hyperlink"/>
          </w:rPr>
          <w:t>1</w:t>
        </w:r>
        <w:r w:rsidR="003C6D3C">
          <w:rPr>
            <w:rFonts w:asciiTheme="minorHAnsi" w:eastAsiaTheme="minorEastAsia" w:hAnsiTheme="minorHAnsi" w:cstheme="minorBidi"/>
            <w:b w:val="0"/>
            <w:i w:val="0"/>
            <w:sz w:val="22"/>
            <w:szCs w:val="22"/>
            <w:lang w:eastAsia="en-GB"/>
          </w:rPr>
          <w:tab/>
        </w:r>
        <w:r w:rsidR="003C6D3C" w:rsidRPr="00545A27">
          <w:rPr>
            <w:rStyle w:val="Hyperlink"/>
          </w:rPr>
          <w:t>Overview</w:t>
        </w:r>
        <w:r w:rsidR="003C6D3C">
          <w:rPr>
            <w:webHidden/>
          </w:rPr>
          <w:tab/>
        </w:r>
        <w:r w:rsidR="003C6D3C">
          <w:rPr>
            <w:webHidden/>
          </w:rPr>
          <w:fldChar w:fldCharType="begin"/>
        </w:r>
        <w:r w:rsidR="003C6D3C">
          <w:rPr>
            <w:webHidden/>
          </w:rPr>
          <w:instrText xml:space="preserve"> PAGEREF _Toc8028366 \h </w:instrText>
        </w:r>
        <w:r w:rsidR="003C6D3C">
          <w:rPr>
            <w:webHidden/>
          </w:rPr>
        </w:r>
        <w:r w:rsidR="003C6D3C">
          <w:rPr>
            <w:webHidden/>
          </w:rPr>
          <w:fldChar w:fldCharType="separate"/>
        </w:r>
        <w:r w:rsidR="003C6D3C">
          <w:rPr>
            <w:webHidden/>
          </w:rPr>
          <w:t>5</w:t>
        </w:r>
        <w:r w:rsidR="003C6D3C">
          <w:rPr>
            <w:webHidden/>
          </w:rPr>
          <w:fldChar w:fldCharType="end"/>
        </w:r>
      </w:hyperlink>
    </w:p>
    <w:p w:rsidR="003C6D3C" w:rsidRDefault="00FF44C5">
      <w:pPr>
        <w:pStyle w:val="TOC2"/>
        <w:tabs>
          <w:tab w:val="left" w:pos="720"/>
        </w:tabs>
        <w:rPr>
          <w:rFonts w:asciiTheme="minorHAnsi" w:eastAsiaTheme="minorEastAsia" w:hAnsiTheme="minorHAnsi" w:cstheme="minorBidi"/>
          <w:sz w:val="22"/>
          <w:szCs w:val="22"/>
          <w:lang w:eastAsia="en-GB"/>
        </w:rPr>
      </w:pPr>
      <w:hyperlink w:anchor="_Toc8028367" w:history="1">
        <w:r w:rsidR="003C6D3C" w:rsidRPr="00545A27">
          <w:rPr>
            <w:rStyle w:val="Hyperlink"/>
          </w:rPr>
          <w:t>1.1</w:t>
        </w:r>
        <w:r w:rsidR="003C6D3C">
          <w:rPr>
            <w:rFonts w:asciiTheme="minorHAnsi" w:eastAsiaTheme="minorEastAsia" w:hAnsiTheme="minorHAnsi" w:cstheme="minorBidi"/>
            <w:sz w:val="22"/>
            <w:szCs w:val="22"/>
            <w:lang w:eastAsia="en-GB"/>
          </w:rPr>
          <w:tab/>
        </w:r>
        <w:r w:rsidR="003C6D3C" w:rsidRPr="00545A27">
          <w:rPr>
            <w:rStyle w:val="Hyperlink"/>
          </w:rPr>
          <w:t>Scope</w:t>
        </w:r>
        <w:r w:rsidR="003C6D3C">
          <w:rPr>
            <w:webHidden/>
          </w:rPr>
          <w:tab/>
        </w:r>
        <w:r w:rsidR="003C6D3C">
          <w:rPr>
            <w:webHidden/>
          </w:rPr>
          <w:fldChar w:fldCharType="begin"/>
        </w:r>
        <w:r w:rsidR="003C6D3C">
          <w:rPr>
            <w:webHidden/>
          </w:rPr>
          <w:instrText xml:space="preserve"> PAGEREF _Toc8028367 \h </w:instrText>
        </w:r>
        <w:r w:rsidR="003C6D3C">
          <w:rPr>
            <w:webHidden/>
          </w:rPr>
        </w:r>
        <w:r w:rsidR="003C6D3C">
          <w:rPr>
            <w:webHidden/>
          </w:rPr>
          <w:fldChar w:fldCharType="separate"/>
        </w:r>
        <w:r w:rsidR="003C6D3C">
          <w:rPr>
            <w:webHidden/>
          </w:rPr>
          <w:t>5</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368" w:history="1">
        <w:r w:rsidR="003C6D3C" w:rsidRPr="00545A27">
          <w:rPr>
            <w:rStyle w:val="Hyperlink"/>
          </w:rPr>
          <w:t>1.1.1</w:t>
        </w:r>
        <w:r w:rsidR="003C6D3C">
          <w:rPr>
            <w:rFonts w:asciiTheme="minorHAnsi" w:eastAsiaTheme="minorEastAsia" w:hAnsiTheme="minorHAnsi" w:cstheme="minorBidi"/>
            <w:sz w:val="22"/>
            <w:szCs w:val="22"/>
            <w:lang w:eastAsia="en-GB"/>
          </w:rPr>
          <w:tab/>
        </w:r>
        <w:r w:rsidR="003C6D3C" w:rsidRPr="00545A27">
          <w:rPr>
            <w:rStyle w:val="Hyperlink"/>
          </w:rPr>
          <w:t>Feature boundaries</w:t>
        </w:r>
        <w:r w:rsidR="003C6D3C">
          <w:rPr>
            <w:webHidden/>
          </w:rPr>
          <w:tab/>
        </w:r>
        <w:r w:rsidR="003C6D3C">
          <w:rPr>
            <w:webHidden/>
          </w:rPr>
          <w:fldChar w:fldCharType="begin"/>
        </w:r>
        <w:r w:rsidR="003C6D3C">
          <w:rPr>
            <w:webHidden/>
          </w:rPr>
          <w:instrText xml:space="preserve"> PAGEREF _Toc8028368 \h </w:instrText>
        </w:r>
        <w:r w:rsidR="003C6D3C">
          <w:rPr>
            <w:webHidden/>
          </w:rPr>
        </w:r>
        <w:r w:rsidR="003C6D3C">
          <w:rPr>
            <w:webHidden/>
          </w:rPr>
          <w:fldChar w:fldCharType="separate"/>
        </w:r>
        <w:r w:rsidR="003C6D3C">
          <w:rPr>
            <w:webHidden/>
          </w:rPr>
          <w:t>5</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369" w:history="1">
        <w:r w:rsidR="003C6D3C" w:rsidRPr="00545A27">
          <w:rPr>
            <w:rStyle w:val="Hyperlink"/>
          </w:rPr>
          <w:t>1.1.2</w:t>
        </w:r>
        <w:r w:rsidR="003C6D3C">
          <w:rPr>
            <w:rFonts w:asciiTheme="minorHAnsi" w:eastAsiaTheme="minorEastAsia" w:hAnsiTheme="minorHAnsi" w:cstheme="minorBidi"/>
            <w:sz w:val="22"/>
            <w:szCs w:val="22"/>
            <w:lang w:eastAsia="en-GB"/>
          </w:rPr>
          <w:tab/>
        </w:r>
        <w:r w:rsidR="003C6D3C" w:rsidRPr="00545A27">
          <w:rPr>
            <w:rStyle w:val="Hyperlink"/>
          </w:rPr>
          <w:t>Target users</w:t>
        </w:r>
        <w:r w:rsidR="003C6D3C">
          <w:rPr>
            <w:webHidden/>
          </w:rPr>
          <w:tab/>
        </w:r>
        <w:r w:rsidR="003C6D3C">
          <w:rPr>
            <w:webHidden/>
          </w:rPr>
          <w:fldChar w:fldCharType="begin"/>
        </w:r>
        <w:r w:rsidR="003C6D3C">
          <w:rPr>
            <w:webHidden/>
          </w:rPr>
          <w:instrText xml:space="preserve"> PAGEREF _Toc8028369 \h </w:instrText>
        </w:r>
        <w:r w:rsidR="003C6D3C">
          <w:rPr>
            <w:webHidden/>
          </w:rPr>
        </w:r>
        <w:r w:rsidR="003C6D3C">
          <w:rPr>
            <w:webHidden/>
          </w:rPr>
          <w:fldChar w:fldCharType="separate"/>
        </w:r>
        <w:r w:rsidR="003C6D3C">
          <w:rPr>
            <w:webHidden/>
          </w:rPr>
          <w:t>5</w:t>
        </w:r>
        <w:r w:rsidR="003C6D3C">
          <w:rPr>
            <w:webHidden/>
          </w:rPr>
          <w:fldChar w:fldCharType="end"/>
        </w:r>
      </w:hyperlink>
    </w:p>
    <w:p w:rsidR="003C6D3C" w:rsidRDefault="00FF44C5">
      <w:pPr>
        <w:pStyle w:val="TOC1"/>
        <w:rPr>
          <w:rFonts w:asciiTheme="minorHAnsi" w:eastAsiaTheme="minorEastAsia" w:hAnsiTheme="minorHAnsi" w:cstheme="minorBidi"/>
          <w:b w:val="0"/>
          <w:i w:val="0"/>
          <w:sz w:val="22"/>
          <w:szCs w:val="22"/>
          <w:lang w:eastAsia="en-GB"/>
        </w:rPr>
      </w:pPr>
      <w:hyperlink w:anchor="_Toc8028370" w:history="1">
        <w:r w:rsidR="003C6D3C" w:rsidRPr="00545A27">
          <w:rPr>
            <w:rStyle w:val="Hyperlink"/>
          </w:rPr>
          <w:t>2</w:t>
        </w:r>
        <w:r w:rsidR="003C6D3C">
          <w:rPr>
            <w:rFonts w:asciiTheme="minorHAnsi" w:eastAsiaTheme="minorEastAsia" w:hAnsiTheme="minorHAnsi" w:cstheme="minorBidi"/>
            <w:b w:val="0"/>
            <w:i w:val="0"/>
            <w:sz w:val="22"/>
            <w:szCs w:val="22"/>
            <w:lang w:eastAsia="en-GB"/>
          </w:rPr>
          <w:tab/>
        </w:r>
        <w:r w:rsidR="003C6D3C" w:rsidRPr="00545A27">
          <w:rPr>
            <w:rStyle w:val="Hyperlink"/>
          </w:rPr>
          <w:t>Planning a New Feed</w:t>
        </w:r>
        <w:r w:rsidR="003C6D3C">
          <w:rPr>
            <w:webHidden/>
          </w:rPr>
          <w:tab/>
        </w:r>
        <w:r w:rsidR="003C6D3C">
          <w:rPr>
            <w:webHidden/>
          </w:rPr>
          <w:fldChar w:fldCharType="begin"/>
        </w:r>
        <w:r w:rsidR="003C6D3C">
          <w:rPr>
            <w:webHidden/>
          </w:rPr>
          <w:instrText xml:space="preserve"> PAGEREF _Toc8028370 \h </w:instrText>
        </w:r>
        <w:r w:rsidR="003C6D3C">
          <w:rPr>
            <w:webHidden/>
          </w:rPr>
        </w:r>
        <w:r w:rsidR="003C6D3C">
          <w:rPr>
            <w:webHidden/>
          </w:rPr>
          <w:fldChar w:fldCharType="separate"/>
        </w:r>
        <w:r w:rsidR="003C6D3C">
          <w:rPr>
            <w:webHidden/>
          </w:rPr>
          <w:t>5</w:t>
        </w:r>
        <w:r w:rsidR="003C6D3C">
          <w:rPr>
            <w:webHidden/>
          </w:rPr>
          <w:fldChar w:fldCharType="end"/>
        </w:r>
      </w:hyperlink>
    </w:p>
    <w:p w:rsidR="003C6D3C" w:rsidRDefault="00FF44C5">
      <w:pPr>
        <w:pStyle w:val="TOC2"/>
        <w:tabs>
          <w:tab w:val="left" w:pos="720"/>
        </w:tabs>
        <w:rPr>
          <w:rFonts w:asciiTheme="minorHAnsi" w:eastAsiaTheme="minorEastAsia" w:hAnsiTheme="minorHAnsi" w:cstheme="minorBidi"/>
          <w:sz w:val="22"/>
          <w:szCs w:val="22"/>
          <w:lang w:eastAsia="en-GB"/>
        </w:rPr>
      </w:pPr>
      <w:hyperlink w:anchor="_Toc8028371" w:history="1">
        <w:r w:rsidR="003C6D3C" w:rsidRPr="00545A27">
          <w:rPr>
            <w:rStyle w:val="Hyperlink"/>
          </w:rPr>
          <w:t>2.1</w:t>
        </w:r>
        <w:r w:rsidR="003C6D3C">
          <w:rPr>
            <w:rFonts w:asciiTheme="minorHAnsi" w:eastAsiaTheme="minorEastAsia" w:hAnsiTheme="minorHAnsi" w:cstheme="minorBidi"/>
            <w:sz w:val="22"/>
            <w:szCs w:val="22"/>
            <w:lang w:eastAsia="en-GB"/>
          </w:rPr>
          <w:tab/>
        </w:r>
        <w:r w:rsidR="003C6D3C" w:rsidRPr="00545A27">
          <w:rPr>
            <w:rStyle w:val="Hyperlink"/>
          </w:rPr>
          <w:t>Getting Information from the Job Board</w:t>
        </w:r>
        <w:r w:rsidR="003C6D3C">
          <w:rPr>
            <w:webHidden/>
          </w:rPr>
          <w:tab/>
        </w:r>
        <w:r w:rsidR="003C6D3C">
          <w:rPr>
            <w:webHidden/>
          </w:rPr>
          <w:fldChar w:fldCharType="begin"/>
        </w:r>
        <w:r w:rsidR="003C6D3C">
          <w:rPr>
            <w:webHidden/>
          </w:rPr>
          <w:instrText xml:space="preserve"> PAGEREF _Toc8028371 \h </w:instrText>
        </w:r>
        <w:r w:rsidR="003C6D3C">
          <w:rPr>
            <w:webHidden/>
          </w:rPr>
        </w:r>
        <w:r w:rsidR="003C6D3C">
          <w:rPr>
            <w:webHidden/>
          </w:rPr>
          <w:fldChar w:fldCharType="separate"/>
        </w:r>
        <w:r w:rsidR="003C6D3C">
          <w:rPr>
            <w:webHidden/>
          </w:rPr>
          <w:t>5</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372" w:history="1">
        <w:r w:rsidR="003C6D3C" w:rsidRPr="00545A27">
          <w:rPr>
            <w:rStyle w:val="Hyperlink"/>
          </w:rPr>
          <w:t>2.1.1</w:t>
        </w:r>
        <w:r w:rsidR="003C6D3C">
          <w:rPr>
            <w:rFonts w:asciiTheme="minorHAnsi" w:eastAsiaTheme="minorEastAsia" w:hAnsiTheme="minorHAnsi" w:cstheme="minorBidi"/>
            <w:sz w:val="22"/>
            <w:szCs w:val="22"/>
            <w:lang w:eastAsia="en-GB"/>
          </w:rPr>
          <w:tab/>
        </w:r>
        <w:r w:rsidR="003C6D3C" w:rsidRPr="00545A27">
          <w:rPr>
            <w:rStyle w:val="Hyperlink"/>
          </w:rPr>
          <w:t>Also Consider Whitelisting</w:t>
        </w:r>
        <w:r w:rsidR="003C6D3C">
          <w:rPr>
            <w:webHidden/>
          </w:rPr>
          <w:tab/>
        </w:r>
        <w:r w:rsidR="003C6D3C">
          <w:rPr>
            <w:webHidden/>
          </w:rPr>
          <w:fldChar w:fldCharType="begin"/>
        </w:r>
        <w:r w:rsidR="003C6D3C">
          <w:rPr>
            <w:webHidden/>
          </w:rPr>
          <w:instrText xml:space="preserve"> PAGEREF _Toc8028372 \h </w:instrText>
        </w:r>
        <w:r w:rsidR="003C6D3C">
          <w:rPr>
            <w:webHidden/>
          </w:rPr>
        </w:r>
        <w:r w:rsidR="003C6D3C">
          <w:rPr>
            <w:webHidden/>
          </w:rPr>
          <w:fldChar w:fldCharType="separate"/>
        </w:r>
        <w:r w:rsidR="003C6D3C">
          <w:rPr>
            <w:webHidden/>
          </w:rPr>
          <w:t>5</w:t>
        </w:r>
        <w:r w:rsidR="003C6D3C">
          <w:rPr>
            <w:webHidden/>
          </w:rPr>
          <w:fldChar w:fldCharType="end"/>
        </w:r>
      </w:hyperlink>
    </w:p>
    <w:p w:rsidR="003C6D3C" w:rsidRDefault="00FF44C5">
      <w:pPr>
        <w:pStyle w:val="TOC2"/>
        <w:tabs>
          <w:tab w:val="left" w:pos="720"/>
        </w:tabs>
        <w:rPr>
          <w:rFonts w:asciiTheme="minorHAnsi" w:eastAsiaTheme="minorEastAsia" w:hAnsiTheme="minorHAnsi" w:cstheme="minorBidi"/>
          <w:sz w:val="22"/>
          <w:szCs w:val="22"/>
          <w:lang w:eastAsia="en-GB"/>
        </w:rPr>
      </w:pPr>
      <w:hyperlink w:anchor="_Toc8028373" w:history="1">
        <w:r w:rsidR="003C6D3C" w:rsidRPr="00545A27">
          <w:rPr>
            <w:rStyle w:val="Hyperlink"/>
          </w:rPr>
          <w:t>2.2</w:t>
        </w:r>
        <w:r w:rsidR="003C6D3C">
          <w:rPr>
            <w:rFonts w:asciiTheme="minorHAnsi" w:eastAsiaTheme="minorEastAsia" w:hAnsiTheme="minorHAnsi" w:cstheme="minorBidi"/>
            <w:sz w:val="22"/>
            <w:szCs w:val="22"/>
            <w:lang w:eastAsia="en-GB"/>
          </w:rPr>
          <w:tab/>
        </w:r>
        <w:r w:rsidR="003C6D3C" w:rsidRPr="00545A27">
          <w:rPr>
            <w:rStyle w:val="Hyperlink"/>
          </w:rPr>
          <w:t>Our Example: Jobserve</w:t>
        </w:r>
        <w:r w:rsidR="003C6D3C">
          <w:rPr>
            <w:webHidden/>
          </w:rPr>
          <w:tab/>
        </w:r>
        <w:r w:rsidR="003C6D3C">
          <w:rPr>
            <w:webHidden/>
          </w:rPr>
          <w:fldChar w:fldCharType="begin"/>
        </w:r>
        <w:r w:rsidR="003C6D3C">
          <w:rPr>
            <w:webHidden/>
          </w:rPr>
          <w:instrText xml:space="preserve"> PAGEREF _Toc8028373 \h </w:instrText>
        </w:r>
        <w:r w:rsidR="003C6D3C">
          <w:rPr>
            <w:webHidden/>
          </w:rPr>
        </w:r>
        <w:r w:rsidR="003C6D3C">
          <w:rPr>
            <w:webHidden/>
          </w:rPr>
          <w:fldChar w:fldCharType="separate"/>
        </w:r>
        <w:r w:rsidR="003C6D3C">
          <w:rPr>
            <w:webHidden/>
          </w:rPr>
          <w:t>5</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374" w:history="1">
        <w:r w:rsidR="003C6D3C" w:rsidRPr="00545A27">
          <w:rPr>
            <w:rStyle w:val="Hyperlink"/>
          </w:rPr>
          <w:t>2.2.1</w:t>
        </w:r>
        <w:r w:rsidR="003C6D3C">
          <w:rPr>
            <w:rFonts w:asciiTheme="minorHAnsi" w:eastAsiaTheme="minorEastAsia" w:hAnsiTheme="minorHAnsi" w:cstheme="minorBidi"/>
            <w:sz w:val="22"/>
            <w:szCs w:val="22"/>
            <w:lang w:eastAsia="en-GB"/>
          </w:rPr>
          <w:tab/>
        </w:r>
        <w:r w:rsidR="003C6D3C" w:rsidRPr="00545A27">
          <w:rPr>
            <w:rStyle w:val="Hyperlink"/>
          </w:rPr>
          <w:t>Jobserve Test URL and Credentials</w:t>
        </w:r>
        <w:r w:rsidR="003C6D3C">
          <w:rPr>
            <w:webHidden/>
          </w:rPr>
          <w:tab/>
        </w:r>
        <w:r w:rsidR="003C6D3C">
          <w:rPr>
            <w:webHidden/>
          </w:rPr>
          <w:fldChar w:fldCharType="begin"/>
        </w:r>
        <w:r w:rsidR="003C6D3C">
          <w:rPr>
            <w:webHidden/>
          </w:rPr>
          <w:instrText xml:space="preserve"> PAGEREF _Toc8028374 \h </w:instrText>
        </w:r>
        <w:r w:rsidR="003C6D3C">
          <w:rPr>
            <w:webHidden/>
          </w:rPr>
        </w:r>
        <w:r w:rsidR="003C6D3C">
          <w:rPr>
            <w:webHidden/>
          </w:rPr>
          <w:fldChar w:fldCharType="separate"/>
        </w:r>
        <w:r w:rsidR="003C6D3C">
          <w:rPr>
            <w:webHidden/>
          </w:rPr>
          <w:t>6</w:t>
        </w:r>
        <w:r w:rsidR="003C6D3C">
          <w:rPr>
            <w:webHidden/>
          </w:rPr>
          <w:fldChar w:fldCharType="end"/>
        </w:r>
      </w:hyperlink>
    </w:p>
    <w:p w:rsidR="003C6D3C" w:rsidRDefault="00FF44C5">
      <w:pPr>
        <w:pStyle w:val="TOC2"/>
        <w:tabs>
          <w:tab w:val="left" w:pos="720"/>
        </w:tabs>
        <w:rPr>
          <w:rFonts w:asciiTheme="minorHAnsi" w:eastAsiaTheme="minorEastAsia" w:hAnsiTheme="minorHAnsi" w:cstheme="minorBidi"/>
          <w:sz w:val="22"/>
          <w:szCs w:val="22"/>
          <w:lang w:eastAsia="en-GB"/>
        </w:rPr>
      </w:pPr>
      <w:hyperlink w:anchor="_Toc8028375" w:history="1">
        <w:r w:rsidR="003C6D3C" w:rsidRPr="00545A27">
          <w:rPr>
            <w:rStyle w:val="Hyperlink"/>
          </w:rPr>
          <w:t>2.3</w:t>
        </w:r>
        <w:r w:rsidR="003C6D3C">
          <w:rPr>
            <w:rFonts w:asciiTheme="minorHAnsi" w:eastAsiaTheme="minorEastAsia" w:hAnsiTheme="minorHAnsi" w:cstheme="minorBidi"/>
            <w:sz w:val="22"/>
            <w:szCs w:val="22"/>
            <w:lang w:eastAsia="en-GB"/>
          </w:rPr>
          <w:tab/>
        </w:r>
        <w:r w:rsidR="003C6D3C" w:rsidRPr="00545A27">
          <w:rPr>
            <w:rStyle w:val="Hyperlink"/>
          </w:rPr>
          <w:t>How is Data Sent to the Job Board</w:t>
        </w:r>
        <w:r w:rsidR="003C6D3C">
          <w:rPr>
            <w:webHidden/>
          </w:rPr>
          <w:tab/>
        </w:r>
        <w:r w:rsidR="003C6D3C">
          <w:rPr>
            <w:webHidden/>
          </w:rPr>
          <w:fldChar w:fldCharType="begin"/>
        </w:r>
        <w:r w:rsidR="003C6D3C">
          <w:rPr>
            <w:webHidden/>
          </w:rPr>
          <w:instrText xml:space="preserve"> PAGEREF _Toc8028375 \h </w:instrText>
        </w:r>
        <w:r w:rsidR="003C6D3C">
          <w:rPr>
            <w:webHidden/>
          </w:rPr>
        </w:r>
        <w:r w:rsidR="003C6D3C">
          <w:rPr>
            <w:webHidden/>
          </w:rPr>
          <w:fldChar w:fldCharType="separate"/>
        </w:r>
        <w:r w:rsidR="003C6D3C">
          <w:rPr>
            <w:webHidden/>
          </w:rPr>
          <w:t>6</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376" w:history="1">
        <w:r w:rsidR="003C6D3C" w:rsidRPr="00545A27">
          <w:rPr>
            <w:rStyle w:val="Hyperlink"/>
          </w:rPr>
          <w:t>2.3.1</w:t>
        </w:r>
        <w:r w:rsidR="003C6D3C">
          <w:rPr>
            <w:rFonts w:asciiTheme="minorHAnsi" w:eastAsiaTheme="minorEastAsia" w:hAnsiTheme="minorHAnsi" w:cstheme="minorBidi"/>
            <w:sz w:val="22"/>
            <w:szCs w:val="22"/>
            <w:lang w:eastAsia="en-GB"/>
          </w:rPr>
          <w:tab/>
        </w:r>
        <w:r w:rsidR="003C6D3C" w:rsidRPr="00545A27">
          <w:rPr>
            <w:rStyle w:val="Hyperlink"/>
          </w:rPr>
          <w:t>HTTP Form Post</w:t>
        </w:r>
        <w:r w:rsidR="003C6D3C">
          <w:rPr>
            <w:webHidden/>
          </w:rPr>
          <w:tab/>
        </w:r>
        <w:r w:rsidR="003C6D3C">
          <w:rPr>
            <w:webHidden/>
          </w:rPr>
          <w:fldChar w:fldCharType="begin"/>
        </w:r>
        <w:r w:rsidR="003C6D3C">
          <w:rPr>
            <w:webHidden/>
          </w:rPr>
          <w:instrText xml:space="preserve"> PAGEREF _Toc8028376 \h </w:instrText>
        </w:r>
        <w:r w:rsidR="003C6D3C">
          <w:rPr>
            <w:webHidden/>
          </w:rPr>
        </w:r>
        <w:r w:rsidR="003C6D3C">
          <w:rPr>
            <w:webHidden/>
          </w:rPr>
          <w:fldChar w:fldCharType="separate"/>
        </w:r>
        <w:r w:rsidR="003C6D3C">
          <w:rPr>
            <w:webHidden/>
          </w:rPr>
          <w:t>6</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377" w:history="1">
        <w:r w:rsidR="003C6D3C" w:rsidRPr="00545A27">
          <w:rPr>
            <w:rStyle w:val="Hyperlink"/>
          </w:rPr>
          <w:t>2.3.2</w:t>
        </w:r>
        <w:r w:rsidR="003C6D3C">
          <w:rPr>
            <w:rFonts w:asciiTheme="minorHAnsi" w:eastAsiaTheme="minorEastAsia" w:hAnsiTheme="minorHAnsi" w:cstheme="minorBidi"/>
            <w:sz w:val="22"/>
            <w:szCs w:val="22"/>
            <w:lang w:eastAsia="en-GB"/>
          </w:rPr>
          <w:tab/>
        </w:r>
        <w:r w:rsidR="003C6D3C" w:rsidRPr="00545A27">
          <w:rPr>
            <w:rStyle w:val="Hyperlink"/>
          </w:rPr>
          <w:t>JSON API</w:t>
        </w:r>
        <w:r w:rsidR="003C6D3C">
          <w:rPr>
            <w:webHidden/>
          </w:rPr>
          <w:tab/>
        </w:r>
        <w:r w:rsidR="003C6D3C">
          <w:rPr>
            <w:webHidden/>
          </w:rPr>
          <w:fldChar w:fldCharType="begin"/>
        </w:r>
        <w:r w:rsidR="003C6D3C">
          <w:rPr>
            <w:webHidden/>
          </w:rPr>
          <w:instrText xml:space="preserve"> PAGEREF _Toc8028377 \h </w:instrText>
        </w:r>
        <w:r w:rsidR="003C6D3C">
          <w:rPr>
            <w:webHidden/>
          </w:rPr>
        </w:r>
        <w:r w:rsidR="003C6D3C">
          <w:rPr>
            <w:webHidden/>
          </w:rPr>
          <w:fldChar w:fldCharType="separate"/>
        </w:r>
        <w:r w:rsidR="003C6D3C">
          <w:rPr>
            <w:webHidden/>
          </w:rPr>
          <w:t>6</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378" w:history="1">
        <w:r w:rsidR="003C6D3C" w:rsidRPr="00545A27">
          <w:rPr>
            <w:rStyle w:val="Hyperlink"/>
          </w:rPr>
          <w:t>2.3.3</w:t>
        </w:r>
        <w:r w:rsidR="003C6D3C">
          <w:rPr>
            <w:rFonts w:asciiTheme="minorHAnsi" w:eastAsiaTheme="minorEastAsia" w:hAnsiTheme="minorHAnsi" w:cstheme="minorBidi"/>
            <w:sz w:val="22"/>
            <w:szCs w:val="22"/>
            <w:lang w:eastAsia="en-GB"/>
          </w:rPr>
          <w:tab/>
        </w:r>
        <w:r w:rsidR="003C6D3C" w:rsidRPr="00545A27">
          <w:rPr>
            <w:rStyle w:val="Hyperlink"/>
          </w:rPr>
          <w:t>XML HTTP Post</w:t>
        </w:r>
        <w:r w:rsidR="003C6D3C">
          <w:rPr>
            <w:webHidden/>
          </w:rPr>
          <w:tab/>
        </w:r>
        <w:r w:rsidR="003C6D3C">
          <w:rPr>
            <w:webHidden/>
          </w:rPr>
          <w:fldChar w:fldCharType="begin"/>
        </w:r>
        <w:r w:rsidR="003C6D3C">
          <w:rPr>
            <w:webHidden/>
          </w:rPr>
          <w:instrText xml:space="preserve"> PAGEREF _Toc8028378 \h </w:instrText>
        </w:r>
        <w:r w:rsidR="003C6D3C">
          <w:rPr>
            <w:webHidden/>
          </w:rPr>
        </w:r>
        <w:r w:rsidR="003C6D3C">
          <w:rPr>
            <w:webHidden/>
          </w:rPr>
          <w:fldChar w:fldCharType="separate"/>
        </w:r>
        <w:r w:rsidR="003C6D3C">
          <w:rPr>
            <w:webHidden/>
          </w:rPr>
          <w:t>8</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379" w:history="1">
        <w:r w:rsidR="003C6D3C" w:rsidRPr="00545A27">
          <w:rPr>
            <w:rStyle w:val="Hyperlink"/>
          </w:rPr>
          <w:t>2.3.4</w:t>
        </w:r>
        <w:r w:rsidR="003C6D3C">
          <w:rPr>
            <w:rFonts w:asciiTheme="minorHAnsi" w:eastAsiaTheme="minorEastAsia" w:hAnsiTheme="minorHAnsi" w:cstheme="minorBidi"/>
            <w:sz w:val="22"/>
            <w:szCs w:val="22"/>
            <w:lang w:eastAsia="en-GB"/>
          </w:rPr>
          <w:tab/>
        </w:r>
        <w:r w:rsidR="003C6D3C" w:rsidRPr="00545A27">
          <w:rPr>
            <w:rStyle w:val="Hyperlink"/>
          </w:rPr>
          <w:t>SOAP Service</w:t>
        </w:r>
        <w:r w:rsidR="003C6D3C">
          <w:rPr>
            <w:webHidden/>
          </w:rPr>
          <w:tab/>
        </w:r>
        <w:r w:rsidR="003C6D3C">
          <w:rPr>
            <w:webHidden/>
          </w:rPr>
          <w:fldChar w:fldCharType="begin"/>
        </w:r>
        <w:r w:rsidR="003C6D3C">
          <w:rPr>
            <w:webHidden/>
          </w:rPr>
          <w:instrText xml:space="preserve"> PAGEREF _Toc8028379 \h </w:instrText>
        </w:r>
        <w:r w:rsidR="003C6D3C">
          <w:rPr>
            <w:webHidden/>
          </w:rPr>
        </w:r>
        <w:r w:rsidR="003C6D3C">
          <w:rPr>
            <w:webHidden/>
          </w:rPr>
          <w:fldChar w:fldCharType="separate"/>
        </w:r>
        <w:r w:rsidR="003C6D3C">
          <w:rPr>
            <w:webHidden/>
          </w:rPr>
          <w:t>12</w:t>
        </w:r>
        <w:r w:rsidR="003C6D3C">
          <w:rPr>
            <w:webHidden/>
          </w:rPr>
          <w:fldChar w:fldCharType="end"/>
        </w:r>
      </w:hyperlink>
    </w:p>
    <w:p w:rsidR="003C6D3C" w:rsidRDefault="00FF44C5">
      <w:pPr>
        <w:pStyle w:val="TOC2"/>
        <w:tabs>
          <w:tab w:val="left" w:pos="720"/>
        </w:tabs>
        <w:rPr>
          <w:rFonts w:asciiTheme="minorHAnsi" w:eastAsiaTheme="minorEastAsia" w:hAnsiTheme="minorHAnsi" w:cstheme="minorBidi"/>
          <w:sz w:val="22"/>
          <w:szCs w:val="22"/>
          <w:lang w:eastAsia="en-GB"/>
        </w:rPr>
      </w:pPr>
      <w:hyperlink w:anchor="_Toc8028380" w:history="1">
        <w:r w:rsidR="003C6D3C" w:rsidRPr="00545A27">
          <w:rPr>
            <w:rStyle w:val="Hyperlink"/>
          </w:rPr>
          <w:t>2.4</w:t>
        </w:r>
        <w:r w:rsidR="003C6D3C">
          <w:rPr>
            <w:rFonts w:asciiTheme="minorHAnsi" w:eastAsiaTheme="minorEastAsia" w:hAnsiTheme="minorHAnsi" w:cstheme="minorBidi"/>
            <w:sz w:val="22"/>
            <w:szCs w:val="22"/>
            <w:lang w:eastAsia="en-GB"/>
          </w:rPr>
          <w:tab/>
        </w:r>
        <w:r w:rsidR="003C6D3C" w:rsidRPr="00545A27">
          <w:rPr>
            <w:rStyle w:val="Hyperlink"/>
          </w:rPr>
          <w:t>Job Board Capabilities</w:t>
        </w:r>
        <w:r w:rsidR="003C6D3C">
          <w:rPr>
            <w:webHidden/>
          </w:rPr>
          <w:tab/>
        </w:r>
        <w:r w:rsidR="003C6D3C">
          <w:rPr>
            <w:webHidden/>
          </w:rPr>
          <w:fldChar w:fldCharType="begin"/>
        </w:r>
        <w:r w:rsidR="003C6D3C">
          <w:rPr>
            <w:webHidden/>
          </w:rPr>
          <w:instrText xml:space="preserve"> PAGEREF _Toc8028380 \h </w:instrText>
        </w:r>
        <w:r w:rsidR="003C6D3C">
          <w:rPr>
            <w:webHidden/>
          </w:rPr>
        </w:r>
        <w:r w:rsidR="003C6D3C">
          <w:rPr>
            <w:webHidden/>
          </w:rPr>
          <w:fldChar w:fldCharType="separate"/>
        </w:r>
        <w:r w:rsidR="003C6D3C">
          <w:rPr>
            <w:webHidden/>
          </w:rPr>
          <w:t>13</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381" w:history="1">
        <w:r w:rsidR="003C6D3C" w:rsidRPr="00545A27">
          <w:rPr>
            <w:rStyle w:val="Hyperlink"/>
          </w:rPr>
          <w:t>2.4.1</w:t>
        </w:r>
        <w:r w:rsidR="003C6D3C">
          <w:rPr>
            <w:rFonts w:asciiTheme="minorHAnsi" w:eastAsiaTheme="minorEastAsia" w:hAnsiTheme="minorHAnsi" w:cstheme="minorBidi"/>
            <w:sz w:val="22"/>
            <w:szCs w:val="22"/>
            <w:lang w:eastAsia="en-GB"/>
          </w:rPr>
          <w:tab/>
        </w:r>
        <w:r w:rsidR="003C6D3C" w:rsidRPr="00545A27">
          <w:rPr>
            <w:rStyle w:val="Hyperlink"/>
          </w:rPr>
          <w:t>Debug Mode</w:t>
        </w:r>
        <w:r w:rsidR="003C6D3C">
          <w:rPr>
            <w:webHidden/>
          </w:rPr>
          <w:tab/>
        </w:r>
        <w:r w:rsidR="003C6D3C">
          <w:rPr>
            <w:webHidden/>
          </w:rPr>
          <w:fldChar w:fldCharType="begin"/>
        </w:r>
        <w:r w:rsidR="003C6D3C">
          <w:rPr>
            <w:webHidden/>
          </w:rPr>
          <w:instrText xml:space="preserve"> PAGEREF _Toc8028381 \h </w:instrText>
        </w:r>
        <w:r w:rsidR="003C6D3C">
          <w:rPr>
            <w:webHidden/>
          </w:rPr>
        </w:r>
        <w:r w:rsidR="003C6D3C">
          <w:rPr>
            <w:webHidden/>
          </w:rPr>
          <w:fldChar w:fldCharType="separate"/>
        </w:r>
        <w:r w:rsidR="003C6D3C">
          <w:rPr>
            <w:webHidden/>
          </w:rPr>
          <w:t>13</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382" w:history="1">
        <w:r w:rsidR="003C6D3C" w:rsidRPr="00545A27">
          <w:rPr>
            <w:rStyle w:val="Hyperlink"/>
          </w:rPr>
          <w:t>2.4.2</w:t>
        </w:r>
        <w:r w:rsidR="003C6D3C">
          <w:rPr>
            <w:rFonts w:asciiTheme="minorHAnsi" w:eastAsiaTheme="minorEastAsia" w:hAnsiTheme="minorHAnsi" w:cstheme="minorBidi"/>
            <w:sz w:val="22"/>
            <w:szCs w:val="22"/>
            <w:lang w:eastAsia="en-GB"/>
          </w:rPr>
          <w:tab/>
        </w:r>
        <w:r w:rsidR="003C6D3C" w:rsidRPr="00545A27">
          <w:rPr>
            <w:rStyle w:val="Hyperlink"/>
          </w:rPr>
          <w:t>Test Mode</w:t>
        </w:r>
        <w:r w:rsidR="003C6D3C">
          <w:rPr>
            <w:webHidden/>
          </w:rPr>
          <w:tab/>
        </w:r>
        <w:r w:rsidR="003C6D3C">
          <w:rPr>
            <w:webHidden/>
          </w:rPr>
          <w:fldChar w:fldCharType="begin"/>
        </w:r>
        <w:r w:rsidR="003C6D3C">
          <w:rPr>
            <w:webHidden/>
          </w:rPr>
          <w:instrText xml:space="preserve"> PAGEREF _Toc8028382 \h </w:instrText>
        </w:r>
        <w:r w:rsidR="003C6D3C">
          <w:rPr>
            <w:webHidden/>
          </w:rPr>
        </w:r>
        <w:r w:rsidR="003C6D3C">
          <w:rPr>
            <w:webHidden/>
          </w:rPr>
          <w:fldChar w:fldCharType="separate"/>
        </w:r>
        <w:r w:rsidR="003C6D3C">
          <w:rPr>
            <w:webHidden/>
          </w:rPr>
          <w:t>13</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383" w:history="1">
        <w:r w:rsidR="003C6D3C" w:rsidRPr="00545A27">
          <w:rPr>
            <w:rStyle w:val="Hyperlink"/>
          </w:rPr>
          <w:t>2.4.3</w:t>
        </w:r>
        <w:r w:rsidR="003C6D3C">
          <w:rPr>
            <w:rFonts w:asciiTheme="minorHAnsi" w:eastAsiaTheme="minorEastAsia" w:hAnsiTheme="minorHAnsi" w:cstheme="minorBidi"/>
            <w:sz w:val="22"/>
            <w:szCs w:val="22"/>
            <w:lang w:eastAsia="en-GB"/>
          </w:rPr>
          <w:tab/>
        </w:r>
        <w:r w:rsidR="003C6D3C" w:rsidRPr="00545A27">
          <w:rPr>
            <w:rStyle w:val="Hyperlink"/>
          </w:rPr>
          <w:t>Production Mode</w:t>
        </w:r>
        <w:r w:rsidR="003C6D3C">
          <w:rPr>
            <w:webHidden/>
          </w:rPr>
          <w:tab/>
        </w:r>
        <w:r w:rsidR="003C6D3C">
          <w:rPr>
            <w:webHidden/>
          </w:rPr>
          <w:fldChar w:fldCharType="begin"/>
        </w:r>
        <w:r w:rsidR="003C6D3C">
          <w:rPr>
            <w:webHidden/>
          </w:rPr>
          <w:instrText xml:space="preserve"> PAGEREF _Toc8028383 \h </w:instrText>
        </w:r>
        <w:r w:rsidR="003C6D3C">
          <w:rPr>
            <w:webHidden/>
          </w:rPr>
        </w:r>
        <w:r w:rsidR="003C6D3C">
          <w:rPr>
            <w:webHidden/>
          </w:rPr>
          <w:fldChar w:fldCharType="separate"/>
        </w:r>
        <w:r w:rsidR="003C6D3C">
          <w:rPr>
            <w:webHidden/>
          </w:rPr>
          <w:t>14</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384" w:history="1">
        <w:r w:rsidR="003C6D3C" w:rsidRPr="00545A27">
          <w:rPr>
            <w:rStyle w:val="Hyperlink"/>
          </w:rPr>
          <w:t>2.4.4</w:t>
        </w:r>
        <w:r w:rsidR="003C6D3C">
          <w:rPr>
            <w:rFonts w:asciiTheme="minorHAnsi" w:eastAsiaTheme="minorEastAsia" w:hAnsiTheme="minorHAnsi" w:cstheme="minorBidi"/>
            <w:sz w:val="22"/>
            <w:szCs w:val="22"/>
            <w:lang w:eastAsia="en-GB"/>
          </w:rPr>
          <w:tab/>
        </w:r>
        <w:r w:rsidR="003C6D3C" w:rsidRPr="00545A27">
          <w:rPr>
            <w:rStyle w:val="Hyperlink"/>
          </w:rPr>
          <w:t>Posting Capabilities</w:t>
        </w:r>
        <w:r w:rsidR="003C6D3C">
          <w:rPr>
            <w:webHidden/>
          </w:rPr>
          <w:tab/>
        </w:r>
        <w:r w:rsidR="003C6D3C">
          <w:rPr>
            <w:webHidden/>
          </w:rPr>
          <w:fldChar w:fldCharType="begin"/>
        </w:r>
        <w:r w:rsidR="003C6D3C">
          <w:rPr>
            <w:webHidden/>
          </w:rPr>
          <w:instrText xml:space="preserve"> PAGEREF _Toc8028384 \h </w:instrText>
        </w:r>
        <w:r w:rsidR="003C6D3C">
          <w:rPr>
            <w:webHidden/>
          </w:rPr>
        </w:r>
        <w:r w:rsidR="003C6D3C">
          <w:rPr>
            <w:webHidden/>
          </w:rPr>
          <w:fldChar w:fldCharType="separate"/>
        </w:r>
        <w:r w:rsidR="003C6D3C">
          <w:rPr>
            <w:webHidden/>
          </w:rPr>
          <w:t>14</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385" w:history="1">
        <w:r w:rsidR="003C6D3C" w:rsidRPr="00545A27">
          <w:rPr>
            <w:rStyle w:val="Hyperlink"/>
          </w:rPr>
          <w:t>2.4.5</w:t>
        </w:r>
        <w:r w:rsidR="003C6D3C">
          <w:rPr>
            <w:rFonts w:asciiTheme="minorHAnsi" w:eastAsiaTheme="minorEastAsia" w:hAnsiTheme="minorHAnsi" w:cstheme="minorBidi"/>
            <w:sz w:val="22"/>
            <w:szCs w:val="22"/>
            <w:lang w:eastAsia="en-GB"/>
          </w:rPr>
          <w:tab/>
        </w:r>
        <w:r w:rsidR="003C6D3C" w:rsidRPr="00545A27">
          <w:rPr>
            <w:rStyle w:val="Hyperlink"/>
          </w:rPr>
          <w:t>Post Duration</w:t>
        </w:r>
        <w:r w:rsidR="003C6D3C">
          <w:rPr>
            <w:webHidden/>
          </w:rPr>
          <w:tab/>
        </w:r>
        <w:r w:rsidR="003C6D3C">
          <w:rPr>
            <w:webHidden/>
          </w:rPr>
          <w:fldChar w:fldCharType="begin"/>
        </w:r>
        <w:r w:rsidR="003C6D3C">
          <w:rPr>
            <w:webHidden/>
          </w:rPr>
          <w:instrText xml:space="preserve"> PAGEREF _Toc8028385 \h </w:instrText>
        </w:r>
        <w:r w:rsidR="003C6D3C">
          <w:rPr>
            <w:webHidden/>
          </w:rPr>
        </w:r>
        <w:r w:rsidR="003C6D3C">
          <w:rPr>
            <w:webHidden/>
          </w:rPr>
          <w:fldChar w:fldCharType="separate"/>
        </w:r>
        <w:r w:rsidR="003C6D3C">
          <w:rPr>
            <w:webHidden/>
          </w:rPr>
          <w:t>14</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386" w:history="1">
        <w:r w:rsidR="003C6D3C" w:rsidRPr="00545A27">
          <w:rPr>
            <w:rStyle w:val="Hyperlink"/>
          </w:rPr>
          <w:t>2.4.6</w:t>
        </w:r>
        <w:r w:rsidR="003C6D3C">
          <w:rPr>
            <w:rFonts w:asciiTheme="minorHAnsi" w:eastAsiaTheme="minorEastAsia" w:hAnsiTheme="minorHAnsi" w:cstheme="minorBidi"/>
            <w:sz w:val="22"/>
            <w:szCs w:val="22"/>
            <w:lang w:eastAsia="en-GB"/>
          </w:rPr>
          <w:tab/>
        </w:r>
        <w:r w:rsidR="003C6D3C" w:rsidRPr="00545A27">
          <w:rPr>
            <w:rStyle w:val="Hyperlink"/>
          </w:rPr>
          <w:t>Account Verification</w:t>
        </w:r>
        <w:r w:rsidR="003C6D3C">
          <w:rPr>
            <w:webHidden/>
          </w:rPr>
          <w:tab/>
        </w:r>
        <w:r w:rsidR="003C6D3C">
          <w:rPr>
            <w:webHidden/>
          </w:rPr>
          <w:fldChar w:fldCharType="begin"/>
        </w:r>
        <w:r w:rsidR="003C6D3C">
          <w:rPr>
            <w:webHidden/>
          </w:rPr>
          <w:instrText xml:space="preserve"> PAGEREF _Toc8028386 \h </w:instrText>
        </w:r>
        <w:r w:rsidR="003C6D3C">
          <w:rPr>
            <w:webHidden/>
          </w:rPr>
        </w:r>
        <w:r w:rsidR="003C6D3C">
          <w:rPr>
            <w:webHidden/>
          </w:rPr>
          <w:fldChar w:fldCharType="separate"/>
        </w:r>
        <w:r w:rsidR="003C6D3C">
          <w:rPr>
            <w:webHidden/>
          </w:rPr>
          <w:t>15</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387" w:history="1">
        <w:r w:rsidR="003C6D3C" w:rsidRPr="00545A27">
          <w:rPr>
            <w:rStyle w:val="Hyperlink"/>
          </w:rPr>
          <w:t>2.4.7</w:t>
        </w:r>
        <w:r w:rsidR="003C6D3C">
          <w:rPr>
            <w:rFonts w:asciiTheme="minorHAnsi" w:eastAsiaTheme="minorEastAsia" w:hAnsiTheme="minorHAnsi" w:cstheme="minorBidi"/>
            <w:sz w:val="22"/>
            <w:szCs w:val="22"/>
            <w:lang w:eastAsia="en-GB"/>
          </w:rPr>
          <w:tab/>
        </w:r>
        <w:r w:rsidR="003C6D3C" w:rsidRPr="00545A27">
          <w:rPr>
            <w:rStyle w:val="Hyperlink"/>
          </w:rPr>
          <w:t>Jobserve’s Job Board Capabilities</w:t>
        </w:r>
        <w:r w:rsidR="003C6D3C">
          <w:rPr>
            <w:webHidden/>
          </w:rPr>
          <w:tab/>
        </w:r>
        <w:r w:rsidR="003C6D3C">
          <w:rPr>
            <w:webHidden/>
          </w:rPr>
          <w:fldChar w:fldCharType="begin"/>
        </w:r>
        <w:r w:rsidR="003C6D3C">
          <w:rPr>
            <w:webHidden/>
          </w:rPr>
          <w:instrText xml:space="preserve"> PAGEREF _Toc8028387 \h </w:instrText>
        </w:r>
        <w:r w:rsidR="003C6D3C">
          <w:rPr>
            <w:webHidden/>
          </w:rPr>
        </w:r>
        <w:r w:rsidR="003C6D3C">
          <w:rPr>
            <w:webHidden/>
          </w:rPr>
          <w:fldChar w:fldCharType="separate"/>
        </w:r>
        <w:r w:rsidR="003C6D3C">
          <w:rPr>
            <w:webHidden/>
          </w:rPr>
          <w:t>17</w:t>
        </w:r>
        <w:r w:rsidR="003C6D3C">
          <w:rPr>
            <w:webHidden/>
          </w:rPr>
          <w:fldChar w:fldCharType="end"/>
        </w:r>
      </w:hyperlink>
    </w:p>
    <w:p w:rsidR="003C6D3C" w:rsidRDefault="00FF44C5">
      <w:pPr>
        <w:pStyle w:val="TOC2"/>
        <w:tabs>
          <w:tab w:val="left" w:pos="720"/>
        </w:tabs>
        <w:rPr>
          <w:rFonts w:asciiTheme="minorHAnsi" w:eastAsiaTheme="minorEastAsia" w:hAnsiTheme="minorHAnsi" w:cstheme="minorBidi"/>
          <w:sz w:val="22"/>
          <w:szCs w:val="22"/>
          <w:lang w:eastAsia="en-GB"/>
        </w:rPr>
      </w:pPr>
      <w:hyperlink w:anchor="_Toc8028388" w:history="1">
        <w:r w:rsidR="003C6D3C" w:rsidRPr="00545A27">
          <w:rPr>
            <w:rStyle w:val="Hyperlink"/>
          </w:rPr>
          <w:t>2.5</w:t>
        </w:r>
        <w:r w:rsidR="003C6D3C">
          <w:rPr>
            <w:rFonts w:asciiTheme="minorHAnsi" w:eastAsiaTheme="minorEastAsia" w:hAnsiTheme="minorHAnsi" w:cstheme="minorBidi"/>
            <w:sz w:val="22"/>
            <w:szCs w:val="22"/>
            <w:lang w:eastAsia="en-GB"/>
          </w:rPr>
          <w:tab/>
        </w:r>
        <w:r w:rsidR="003C6D3C" w:rsidRPr="00545A27">
          <w:rPr>
            <w:rStyle w:val="Hyperlink"/>
          </w:rPr>
          <w:t>Mapping Job Board Fields to the PE</w:t>
        </w:r>
        <w:r w:rsidR="003C6D3C">
          <w:rPr>
            <w:webHidden/>
          </w:rPr>
          <w:tab/>
        </w:r>
        <w:r w:rsidR="003C6D3C">
          <w:rPr>
            <w:webHidden/>
          </w:rPr>
          <w:fldChar w:fldCharType="begin"/>
        </w:r>
        <w:r w:rsidR="003C6D3C">
          <w:rPr>
            <w:webHidden/>
          </w:rPr>
          <w:instrText xml:space="preserve"> PAGEREF _Toc8028388 \h </w:instrText>
        </w:r>
        <w:r w:rsidR="003C6D3C">
          <w:rPr>
            <w:webHidden/>
          </w:rPr>
        </w:r>
        <w:r w:rsidR="003C6D3C">
          <w:rPr>
            <w:webHidden/>
          </w:rPr>
          <w:fldChar w:fldCharType="separate"/>
        </w:r>
        <w:r w:rsidR="003C6D3C">
          <w:rPr>
            <w:webHidden/>
          </w:rPr>
          <w:t>18</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389" w:history="1">
        <w:r w:rsidR="003C6D3C" w:rsidRPr="00545A27">
          <w:rPr>
            <w:rStyle w:val="Hyperlink"/>
          </w:rPr>
          <w:t>2.5.1</w:t>
        </w:r>
        <w:r w:rsidR="003C6D3C">
          <w:rPr>
            <w:rFonts w:asciiTheme="minorHAnsi" w:eastAsiaTheme="minorEastAsia" w:hAnsiTheme="minorHAnsi" w:cstheme="minorBidi"/>
            <w:sz w:val="22"/>
            <w:szCs w:val="22"/>
            <w:lang w:eastAsia="en-GB"/>
          </w:rPr>
          <w:tab/>
        </w:r>
        <w:r w:rsidR="003C6D3C" w:rsidRPr="00545A27">
          <w:rPr>
            <w:rStyle w:val="Hyperlink"/>
          </w:rPr>
          <w:t>Mapping Salaries</w:t>
        </w:r>
        <w:r w:rsidR="003C6D3C">
          <w:rPr>
            <w:webHidden/>
          </w:rPr>
          <w:tab/>
        </w:r>
        <w:r w:rsidR="003C6D3C">
          <w:rPr>
            <w:webHidden/>
          </w:rPr>
          <w:fldChar w:fldCharType="begin"/>
        </w:r>
        <w:r w:rsidR="003C6D3C">
          <w:rPr>
            <w:webHidden/>
          </w:rPr>
          <w:instrText xml:space="preserve"> PAGEREF _Toc8028389 \h </w:instrText>
        </w:r>
        <w:r w:rsidR="003C6D3C">
          <w:rPr>
            <w:webHidden/>
          </w:rPr>
        </w:r>
        <w:r w:rsidR="003C6D3C">
          <w:rPr>
            <w:webHidden/>
          </w:rPr>
          <w:fldChar w:fldCharType="separate"/>
        </w:r>
        <w:r w:rsidR="003C6D3C">
          <w:rPr>
            <w:webHidden/>
          </w:rPr>
          <w:t>19</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390" w:history="1">
        <w:r w:rsidR="003C6D3C" w:rsidRPr="00545A27">
          <w:rPr>
            <w:rStyle w:val="Hyperlink"/>
          </w:rPr>
          <w:t>2.5.2</w:t>
        </w:r>
        <w:r w:rsidR="003C6D3C">
          <w:rPr>
            <w:rFonts w:asciiTheme="minorHAnsi" w:eastAsiaTheme="minorEastAsia" w:hAnsiTheme="minorHAnsi" w:cstheme="minorBidi"/>
            <w:sz w:val="22"/>
            <w:szCs w:val="22"/>
            <w:lang w:eastAsia="en-GB"/>
          </w:rPr>
          <w:tab/>
        </w:r>
        <w:r w:rsidR="003C6D3C" w:rsidRPr="00545A27">
          <w:rPr>
            <w:rStyle w:val="Hyperlink"/>
          </w:rPr>
          <w:t>Mapping Vacancy Type</w:t>
        </w:r>
        <w:r w:rsidR="003C6D3C">
          <w:rPr>
            <w:webHidden/>
          </w:rPr>
          <w:tab/>
        </w:r>
        <w:r w:rsidR="003C6D3C">
          <w:rPr>
            <w:webHidden/>
          </w:rPr>
          <w:fldChar w:fldCharType="begin"/>
        </w:r>
        <w:r w:rsidR="003C6D3C">
          <w:rPr>
            <w:webHidden/>
          </w:rPr>
          <w:instrText xml:space="preserve"> PAGEREF _Toc8028390 \h </w:instrText>
        </w:r>
        <w:r w:rsidR="003C6D3C">
          <w:rPr>
            <w:webHidden/>
          </w:rPr>
        </w:r>
        <w:r w:rsidR="003C6D3C">
          <w:rPr>
            <w:webHidden/>
          </w:rPr>
          <w:fldChar w:fldCharType="separate"/>
        </w:r>
        <w:r w:rsidR="003C6D3C">
          <w:rPr>
            <w:webHidden/>
          </w:rPr>
          <w:t>20</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391" w:history="1">
        <w:r w:rsidR="003C6D3C" w:rsidRPr="00545A27">
          <w:rPr>
            <w:rStyle w:val="Hyperlink"/>
          </w:rPr>
          <w:t>2.5.3</w:t>
        </w:r>
        <w:r w:rsidR="003C6D3C">
          <w:rPr>
            <w:rFonts w:asciiTheme="minorHAnsi" w:eastAsiaTheme="minorEastAsia" w:hAnsiTheme="minorHAnsi" w:cstheme="minorBidi"/>
            <w:sz w:val="22"/>
            <w:szCs w:val="22"/>
            <w:lang w:eastAsia="en-GB"/>
          </w:rPr>
          <w:tab/>
        </w:r>
        <w:r w:rsidR="003C6D3C" w:rsidRPr="00545A27">
          <w:rPr>
            <w:rStyle w:val="Hyperlink"/>
          </w:rPr>
          <w:t>Mapping Working Hours</w:t>
        </w:r>
        <w:r w:rsidR="003C6D3C">
          <w:rPr>
            <w:webHidden/>
          </w:rPr>
          <w:tab/>
        </w:r>
        <w:r w:rsidR="003C6D3C">
          <w:rPr>
            <w:webHidden/>
          </w:rPr>
          <w:fldChar w:fldCharType="begin"/>
        </w:r>
        <w:r w:rsidR="003C6D3C">
          <w:rPr>
            <w:webHidden/>
          </w:rPr>
          <w:instrText xml:space="preserve"> PAGEREF _Toc8028391 \h </w:instrText>
        </w:r>
        <w:r w:rsidR="003C6D3C">
          <w:rPr>
            <w:webHidden/>
          </w:rPr>
        </w:r>
        <w:r w:rsidR="003C6D3C">
          <w:rPr>
            <w:webHidden/>
          </w:rPr>
          <w:fldChar w:fldCharType="separate"/>
        </w:r>
        <w:r w:rsidR="003C6D3C">
          <w:rPr>
            <w:webHidden/>
          </w:rPr>
          <w:t>21</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392" w:history="1">
        <w:r w:rsidR="003C6D3C" w:rsidRPr="00545A27">
          <w:rPr>
            <w:rStyle w:val="Hyperlink"/>
          </w:rPr>
          <w:t>2.5.4</w:t>
        </w:r>
        <w:r w:rsidR="003C6D3C">
          <w:rPr>
            <w:rFonts w:asciiTheme="minorHAnsi" w:eastAsiaTheme="minorEastAsia" w:hAnsiTheme="minorHAnsi" w:cstheme="minorBidi"/>
            <w:sz w:val="22"/>
            <w:szCs w:val="22"/>
            <w:lang w:eastAsia="en-GB"/>
          </w:rPr>
          <w:tab/>
        </w:r>
        <w:r w:rsidR="003C6D3C" w:rsidRPr="00545A27">
          <w:rPr>
            <w:rStyle w:val="Hyperlink"/>
          </w:rPr>
          <w:t>Mapping Pay Frequency</w:t>
        </w:r>
        <w:r w:rsidR="003C6D3C">
          <w:rPr>
            <w:webHidden/>
          </w:rPr>
          <w:tab/>
        </w:r>
        <w:r w:rsidR="003C6D3C">
          <w:rPr>
            <w:webHidden/>
          </w:rPr>
          <w:fldChar w:fldCharType="begin"/>
        </w:r>
        <w:r w:rsidR="003C6D3C">
          <w:rPr>
            <w:webHidden/>
          </w:rPr>
          <w:instrText xml:space="preserve"> PAGEREF _Toc8028392 \h </w:instrText>
        </w:r>
        <w:r w:rsidR="003C6D3C">
          <w:rPr>
            <w:webHidden/>
          </w:rPr>
        </w:r>
        <w:r w:rsidR="003C6D3C">
          <w:rPr>
            <w:webHidden/>
          </w:rPr>
          <w:fldChar w:fldCharType="separate"/>
        </w:r>
        <w:r w:rsidR="003C6D3C">
          <w:rPr>
            <w:webHidden/>
          </w:rPr>
          <w:t>21</w:t>
        </w:r>
        <w:r w:rsidR="003C6D3C">
          <w:rPr>
            <w:webHidden/>
          </w:rPr>
          <w:fldChar w:fldCharType="end"/>
        </w:r>
      </w:hyperlink>
    </w:p>
    <w:p w:rsidR="003C6D3C" w:rsidRDefault="00FF44C5">
      <w:pPr>
        <w:pStyle w:val="TOC2"/>
        <w:tabs>
          <w:tab w:val="left" w:pos="720"/>
        </w:tabs>
        <w:rPr>
          <w:rFonts w:asciiTheme="minorHAnsi" w:eastAsiaTheme="minorEastAsia" w:hAnsiTheme="minorHAnsi" w:cstheme="minorBidi"/>
          <w:sz w:val="22"/>
          <w:szCs w:val="22"/>
          <w:lang w:eastAsia="en-GB"/>
        </w:rPr>
      </w:pPr>
      <w:hyperlink w:anchor="_Toc8028393" w:history="1">
        <w:r w:rsidR="003C6D3C" w:rsidRPr="00545A27">
          <w:rPr>
            <w:rStyle w:val="Hyperlink"/>
          </w:rPr>
          <w:t>2.6</w:t>
        </w:r>
        <w:r w:rsidR="003C6D3C">
          <w:rPr>
            <w:rFonts w:asciiTheme="minorHAnsi" w:eastAsiaTheme="minorEastAsia" w:hAnsiTheme="minorHAnsi" w:cstheme="minorBidi"/>
            <w:sz w:val="22"/>
            <w:szCs w:val="22"/>
            <w:lang w:eastAsia="en-GB"/>
          </w:rPr>
          <w:tab/>
        </w:r>
        <w:r w:rsidR="003C6D3C" w:rsidRPr="00545A27">
          <w:rPr>
            <w:rStyle w:val="Hyperlink"/>
          </w:rPr>
          <w:t>Ignore Web-cruit Considerations</w:t>
        </w:r>
        <w:r w:rsidR="003C6D3C">
          <w:rPr>
            <w:webHidden/>
          </w:rPr>
          <w:tab/>
        </w:r>
        <w:r w:rsidR="003C6D3C">
          <w:rPr>
            <w:webHidden/>
          </w:rPr>
          <w:fldChar w:fldCharType="begin"/>
        </w:r>
        <w:r w:rsidR="003C6D3C">
          <w:rPr>
            <w:webHidden/>
          </w:rPr>
          <w:instrText xml:space="preserve"> PAGEREF _Toc8028393 \h </w:instrText>
        </w:r>
        <w:r w:rsidR="003C6D3C">
          <w:rPr>
            <w:webHidden/>
          </w:rPr>
        </w:r>
        <w:r w:rsidR="003C6D3C">
          <w:rPr>
            <w:webHidden/>
          </w:rPr>
          <w:fldChar w:fldCharType="separate"/>
        </w:r>
        <w:r w:rsidR="003C6D3C">
          <w:rPr>
            <w:webHidden/>
          </w:rPr>
          <w:t>21</w:t>
        </w:r>
        <w:r w:rsidR="003C6D3C">
          <w:rPr>
            <w:webHidden/>
          </w:rPr>
          <w:fldChar w:fldCharType="end"/>
        </w:r>
      </w:hyperlink>
    </w:p>
    <w:p w:rsidR="003C6D3C" w:rsidRDefault="00FF44C5">
      <w:pPr>
        <w:pStyle w:val="TOC1"/>
        <w:rPr>
          <w:rFonts w:asciiTheme="minorHAnsi" w:eastAsiaTheme="minorEastAsia" w:hAnsiTheme="minorHAnsi" w:cstheme="minorBidi"/>
          <w:b w:val="0"/>
          <w:i w:val="0"/>
          <w:sz w:val="22"/>
          <w:szCs w:val="22"/>
          <w:lang w:eastAsia="en-GB"/>
        </w:rPr>
      </w:pPr>
      <w:hyperlink w:anchor="_Toc8028394" w:history="1">
        <w:r w:rsidR="003C6D3C" w:rsidRPr="00545A27">
          <w:rPr>
            <w:rStyle w:val="Hyperlink"/>
          </w:rPr>
          <w:t>3</w:t>
        </w:r>
        <w:r w:rsidR="003C6D3C">
          <w:rPr>
            <w:rFonts w:asciiTheme="minorHAnsi" w:eastAsiaTheme="minorEastAsia" w:hAnsiTheme="minorHAnsi" w:cstheme="minorBidi"/>
            <w:b w:val="0"/>
            <w:i w:val="0"/>
            <w:sz w:val="22"/>
            <w:szCs w:val="22"/>
            <w:lang w:eastAsia="en-GB"/>
          </w:rPr>
          <w:tab/>
        </w:r>
        <w:r w:rsidR="003C6D3C" w:rsidRPr="00545A27">
          <w:rPr>
            <w:rStyle w:val="Hyperlink"/>
          </w:rPr>
          <w:t>Create the Basic Feed Components</w:t>
        </w:r>
        <w:r w:rsidR="003C6D3C">
          <w:rPr>
            <w:webHidden/>
          </w:rPr>
          <w:tab/>
        </w:r>
        <w:r w:rsidR="003C6D3C">
          <w:rPr>
            <w:webHidden/>
          </w:rPr>
          <w:fldChar w:fldCharType="begin"/>
        </w:r>
        <w:r w:rsidR="003C6D3C">
          <w:rPr>
            <w:webHidden/>
          </w:rPr>
          <w:instrText xml:space="preserve"> PAGEREF _Toc8028394 \h </w:instrText>
        </w:r>
        <w:r w:rsidR="003C6D3C">
          <w:rPr>
            <w:webHidden/>
          </w:rPr>
        </w:r>
        <w:r w:rsidR="003C6D3C">
          <w:rPr>
            <w:webHidden/>
          </w:rPr>
          <w:fldChar w:fldCharType="separate"/>
        </w:r>
        <w:r w:rsidR="003C6D3C">
          <w:rPr>
            <w:webHidden/>
          </w:rPr>
          <w:t>22</w:t>
        </w:r>
        <w:r w:rsidR="003C6D3C">
          <w:rPr>
            <w:webHidden/>
          </w:rPr>
          <w:fldChar w:fldCharType="end"/>
        </w:r>
      </w:hyperlink>
    </w:p>
    <w:p w:rsidR="003C6D3C" w:rsidRDefault="00FF44C5">
      <w:pPr>
        <w:pStyle w:val="TOC2"/>
        <w:tabs>
          <w:tab w:val="left" w:pos="720"/>
        </w:tabs>
        <w:rPr>
          <w:rFonts w:asciiTheme="minorHAnsi" w:eastAsiaTheme="minorEastAsia" w:hAnsiTheme="minorHAnsi" w:cstheme="minorBidi"/>
          <w:sz w:val="22"/>
          <w:szCs w:val="22"/>
          <w:lang w:eastAsia="en-GB"/>
        </w:rPr>
      </w:pPr>
      <w:hyperlink w:anchor="_Toc8028395" w:history="1">
        <w:r w:rsidR="003C6D3C" w:rsidRPr="00545A27">
          <w:rPr>
            <w:rStyle w:val="Hyperlink"/>
          </w:rPr>
          <w:t>3.1</w:t>
        </w:r>
        <w:r w:rsidR="003C6D3C">
          <w:rPr>
            <w:rFonts w:asciiTheme="minorHAnsi" w:eastAsiaTheme="minorEastAsia" w:hAnsiTheme="minorHAnsi" w:cstheme="minorBidi"/>
            <w:sz w:val="22"/>
            <w:szCs w:val="22"/>
            <w:lang w:eastAsia="en-GB"/>
          </w:rPr>
          <w:tab/>
        </w:r>
        <w:r w:rsidR="003C6D3C" w:rsidRPr="00545A27">
          <w:rPr>
            <w:rStyle w:val="Hyperlink"/>
          </w:rPr>
          <w:t>Basic Feed Classes</w:t>
        </w:r>
        <w:r w:rsidR="003C6D3C">
          <w:rPr>
            <w:webHidden/>
          </w:rPr>
          <w:tab/>
        </w:r>
        <w:r w:rsidR="003C6D3C">
          <w:rPr>
            <w:webHidden/>
          </w:rPr>
          <w:fldChar w:fldCharType="begin"/>
        </w:r>
        <w:r w:rsidR="003C6D3C">
          <w:rPr>
            <w:webHidden/>
          </w:rPr>
          <w:instrText xml:space="preserve"> PAGEREF _Toc8028395 \h </w:instrText>
        </w:r>
        <w:r w:rsidR="003C6D3C">
          <w:rPr>
            <w:webHidden/>
          </w:rPr>
        </w:r>
        <w:r w:rsidR="003C6D3C">
          <w:rPr>
            <w:webHidden/>
          </w:rPr>
          <w:fldChar w:fldCharType="separate"/>
        </w:r>
        <w:r w:rsidR="003C6D3C">
          <w:rPr>
            <w:webHidden/>
          </w:rPr>
          <w:t>22</w:t>
        </w:r>
        <w:r w:rsidR="003C6D3C">
          <w:rPr>
            <w:webHidden/>
          </w:rPr>
          <w:fldChar w:fldCharType="end"/>
        </w:r>
      </w:hyperlink>
    </w:p>
    <w:p w:rsidR="003C6D3C" w:rsidRDefault="00FF44C5">
      <w:pPr>
        <w:pStyle w:val="TOC2"/>
        <w:tabs>
          <w:tab w:val="left" w:pos="720"/>
        </w:tabs>
        <w:rPr>
          <w:rFonts w:asciiTheme="minorHAnsi" w:eastAsiaTheme="minorEastAsia" w:hAnsiTheme="minorHAnsi" w:cstheme="minorBidi"/>
          <w:sz w:val="22"/>
          <w:szCs w:val="22"/>
          <w:lang w:eastAsia="en-GB"/>
        </w:rPr>
      </w:pPr>
      <w:hyperlink w:anchor="_Toc8028396" w:history="1">
        <w:r w:rsidR="003C6D3C" w:rsidRPr="00545A27">
          <w:rPr>
            <w:rStyle w:val="Hyperlink"/>
          </w:rPr>
          <w:t>3.2</w:t>
        </w:r>
        <w:r w:rsidR="003C6D3C">
          <w:rPr>
            <w:rFonts w:asciiTheme="minorHAnsi" w:eastAsiaTheme="minorEastAsia" w:hAnsiTheme="minorHAnsi" w:cstheme="minorBidi"/>
            <w:sz w:val="22"/>
            <w:szCs w:val="22"/>
            <w:lang w:eastAsia="en-GB"/>
          </w:rPr>
          <w:tab/>
        </w:r>
        <w:r w:rsidR="003C6D3C" w:rsidRPr="00545A27">
          <w:rPr>
            <w:rStyle w:val="Hyperlink"/>
          </w:rPr>
          <w:t>Create Basic Feed Classes</w:t>
        </w:r>
        <w:r w:rsidR="003C6D3C">
          <w:rPr>
            <w:webHidden/>
          </w:rPr>
          <w:tab/>
        </w:r>
        <w:r w:rsidR="003C6D3C">
          <w:rPr>
            <w:webHidden/>
          </w:rPr>
          <w:fldChar w:fldCharType="begin"/>
        </w:r>
        <w:r w:rsidR="003C6D3C">
          <w:rPr>
            <w:webHidden/>
          </w:rPr>
          <w:instrText xml:space="preserve"> PAGEREF _Toc8028396 \h </w:instrText>
        </w:r>
        <w:r w:rsidR="003C6D3C">
          <w:rPr>
            <w:webHidden/>
          </w:rPr>
        </w:r>
        <w:r w:rsidR="003C6D3C">
          <w:rPr>
            <w:webHidden/>
          </w:rPr>
          <w:fldChar w:fldCharType="separate"/>
        </w:r>
        <w:r w:rsidR="003C6D3C">
          <w:rPr>
            <w:webHidden/>
          </w:rPr>
          <w:t>23</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397" w:history="1">
        <w:r w:rsidR="003C6D3C" w:rsidRPr="00545A27">
          <w:rPr>
            <w:rStyle w:val="Hyperlink"/>
          </w:rPr>
          <w:t>3.2.1</w:t>
        </w:r>
        <w:r w:rsidR="003C6D3C">
          <w:rPr>
            <w:rFonts w:asciiTheme="minorHAnsi" w:eastAsiaTheme="minorEastAsia" w:hAnsiTheme="minorHAnsi" w:cstheme="minorBidi"/>
            <w:sz w:val="22"/>
            <w:szCs w:val="22"/>
            <w:lang w:eastAsia="en-GB"/>
          </w:rPr>
          <w:tab/>
        </w:r>
        <w:r w:rsidR="003C6D3C" w:rsidRPr="00545A27">
          <w:rPr>
            <w:rStyle w:val="Hyperlink"/>
          </w:rPr>
          <w:t>Create a Vacancy class</w:t>
        </w:r>
        <w:r w:rsidR="003C6D3C">
          <w:rPr>
            <w:webHidden/>
          </w:rPr>
          <w:tab/>
        </w:r>
        <w:r w:rsidR="003C6D3C">
          <w:rPr>
            <w:webHidden/>
          </w:rPr>
          <w:fldChar w:fldCharType="begin"/>
        </w:r>
        <w:r w:rsidR="003C6D3C">
          <w:rPr>
            <w:webHidden/>
          </w:rPr>
          <w:instrText xml:space="preserve"> PAGEREF _Toc8028397 \h </w:instrText>
        </w:r>
        <w:r w:rsidR="003C6D3C">
          <w:rPr>
            <w:webHidden/>
          </w:rPr>
        </w:r>
        <w:r w:rsidR="003C6D3C">
          <w:rPr>
            <w:webHidden/>
          </w:rPr>
          <w:fldChar w:fldCharType="separate"/>
        </w:r>
        <w:r w:rsidR="003C6D3C">
          <w:rPr>
            <w:webHidden/>
          </w:rPr>
          <w:t>23</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398" w:history="1">
        <w:r w:rsidR="003C6D3C" w:rsidRPr="00545A27">
          <w:rPr>
            <w:rStyle w:val="Hyperlink"/>
          </w:rPr>
          <w:t>3.2.2</w:t>
        </w:r>
        <w:r w:rsidR="003C6D3C">
          <w:rPr>
            <w:rFonts w:asciiTheme="minorHAnsi" w:eastAsiaTheme="minorEastAsia" w:hAnsiTheme="minorHAnsi" w:cstheme="minorBidi"/>
            <w:sz w:val="22"/>
            <w:szCs w:val="22"/>
            <w:lang w:eastAsia="en-GB"/>
          </w:rPr>
          <w:tab/>
        </w:r>
        <w:r w:rsidR="003C6D3C" w:rsidRPr="00545A27">
          <w:rPr>
            <w:rStyle w:val="Hyperlink"/>
          </w:rPr>
          <w:t>Create Custom Data Classes</w:t>
        </w:r>
        <w:r w:rsidR="003C6D3C">
          <w:rPr>
            <w:webHidden/>
          </w:rPr>
          <w:tab/>
        </w:r>
        <w:r w:rsidR="003C6D3C">
          <w:rPr>
            <w:webHidden/>
          </w:rPr>
          <w:fldChar w:fldCharType="begin"/>
        </w:r>
        <w:r w:rsidR="003C6D3C">
          <w:rPr>
            <w:webHidden/>
          </w:rPr>
          <w:instrText xml:space="preserve"> PAGEREF _Toc8028398 \h </w:instrText>
        </w:r>
        <w:r w:rsidR="003C6D3C">
          <w:rPr>
            <w:webHidden/>
          </w:rPr>
        </w:r>
        <w:r w:rsidR="003C6D3C">
          <w:rPr>
            <w:webHidden/>
          </w:rPr>
          <w:fldChar w:fldCharType="separate"/>
        </w:r>
        <w:r w:rsidR="003C6D3C">
          <w:rPr>
            <w:webHidden/>
          </w:rPr>
          <w:t>25</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399" w:history="1">
        <w:r w:rsidR="003C6D3C" w:rsidRPr="00545A27">
          <w:rPr>
            <w:rStyle w:val="Hyperlink"/>
            <w:highlight w:val="white"/>
            <w:lang w:eastAsia="en-GB"/>
          </w:rPr>
          <w:t>3.2.3</w:t>
        </w:r>
        <w:r w:rsidR="003C6D3C">
          <w:rPr>
            <w:rFonts w:asciiTheme="minorHAnsi" w:eastAsiaTheme="minorEastAsia" w:hAnsiTheme="minorHAnsi" w:cstheme="minorBidi"/>
            <w:sz w:val="22"/>
            <w:szCs w:val="22"/>
            <w:lang w:eastAsia="en-GB"/>
          </w:rPr>
          <w:tab/>
        </w:r>
        <w:r w:rsidR="003C6D3C" w:rsidRPr="00545A27">
          <w:rPr>
            <w:rStyle w:val="Hyperlink"/>
            <w:highlight w:val="white"/>
            <w:lang w:eastAsia="en-GB"/>
          </w:rPr>
          <w:t>Create the Account Data Class</w:t>
        </w:r>
        <w:r w:rsidR="003C6D3C">
          <w:rPr>
            <w:webHidden/>
          </w:rPr>
          <w:tab/>
        </w:r>
        <w:r w:rsidR="003C6D3C">
          <w:rPr>
            <w:webHidden/>
          </w:rPr>
          <w:fldChar w:fldCharType="begin"/>
        </w:r>
        <w:r w:rsidR="003C6D3C">
          <w:rPr>
            <w:webHidden/>
          </w:rPr>
          <w:instrText xml:space="preserve"> PAGEREF _Toc8028399 \h </w:instrText>
        </w:r>
        <w:r w:rsidR="003C6D3C">
          <w:rPr>
            <w:webHidden/>
          </w:rPr>
        </w:r>
        <w:r w:rsidR="003C6D3C">
          <w:rPr>
            <w:webHidden/>
          </w:rPr>
          <w:fldChar w:fldCharType="separate"/>
        </w:r>
        <w:r w:rsidR="003C6D3C">
          <w:rPr>
            <w:webHidden/>
          </w:rPr>
          <w:t>27</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400" w:history="1">
        <w:r w:rsidR="003C6D3C" w:rsidRPr="00545A27">
          <w:rPr>
            <w:rStyle w:val="Hyperlink"/>
          </w:rPr>
          <w:t>3.2.4</w:t>
        </w:r>
        <w:r w:rsidR="003C6D3C">
          <w:rPr>
            <w:rFonts w:asciiTheme="minorHAnsi" w:eastAsiaTheme="minorEastAsia" w:hAnsiTheme="minorHAnsi" w:cstheme="minorBidi"/>
            <w:sz w:val="22"/>
            <w:szCs w:val="22"/>
            <w:lang w:eastAsia="en-GB"/>
          </w:rPr>
          <w:tab/>
        </w:r>
        <w:r w:rsidR="003C6D3C" w:rsidRPr="00545A27">
          <w:rPr>
            <w:rStyle w:val="Hyperlink"/>
          </w:rPr>
          <w:t>OutputData class</w:t>
        </w:r>
        <w:r w:rsidR="003C6D3C">
          <w:rPr>
            <w:webHidden/>
          </w:rPr>
          <w:tab/>
        </w:r>
        <w:r w:rsidR="003C6D3C">
          <w:rPr>
            <w:webHidden/>
          </w:rPr>
          <w:fldChar w:fldCharType="begin"/>
        </w:r>
        <w:r w:rsidR="003C6D3C">
          <w:rPr>
            <w:webHidden/>
          </w:rPr>
          <w:instrText xml:space="preserve"> PAGEREF _Toc8028400 \h </w:instrText>
        </w:r>
        <w:r w:rsidR="003C6D3C">
          <w:rPr>
            <w:webHidden/>
          </w:rPr>
        </w:r>
        <w:r w:rsidR="003C6D3C">
          <w:rPr>
            <w:webHidden/>
          </w:rPr>
          <w:fldChar w:fldCharType="separate"/>
        </w:r>
        <w:r w:rsidR="003C6D3C">
          <w:rPr>
            <w:webHidden/>
          </w:rPr>
          <w:t>28</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401" w:history="1">
        <w:r w:rsidR="003C6D3C" w:rsidRPr="00545A27">
          <w:rPr>
            <w:rStyle w:val="Hyperlink"/>
          </w:rPr>
          <w:t>3.2.5</w:t>
        </w:r>
        <w:r w:rsidR="003C6D3C">
          <w:rPr>
            <w:rFonts w:asciiTheme="minorHAnsi" w:eastAsiaTheme="minorEastAsia" w:hAnsiTheme="minorHAnsi" w:cstheme="minorBidi"/>
            <w:sz w:val="22"/>
            <w:szCs w:val="22"/>
            <w:lang w:eastAsia="en-GB"/>
          </w:rPr>
          <w:tab/>
        </w:r>
        <w:r w:rsidR="003C6D3C" w:rsidRPr="00545A27">
          <w:rPr>
            <w:rStyle w:val="Hyperlink"/>
          </w:rPr>
          <w:t>Create the Settings Factory</w:t>
        </w:r>
        <w:r w:rsidR="003C6D3C">
          <w:rPr>
            <w:webHidden/>
          </w:rPr>
          <w:tab/>
        </w:r>
        <w:r w:rsidR="003C6D3C">
          <w:rPr>
            <w:webHidden/>
          </w:rPr>
          <w:fldChar w:fldCharType="begin"/>
        </w:r>
        <w:r w:rsidR="003C6D3C">
          <w:rPr>
            <w:webHidden/>
          </w:rPr>
          <w:instrText xml:space="preserve"> PAGEREF _Toc8028401 \h </w:instrText>
        </w:r>
        <w:r w:rsidR="003C6D3C">
          <w:rPr>
            <w:webHidden/>
          </w:rPr>
        </w:r>
        <w:r w:rsidR="003C6D3C">
          <w:rPr>
            <w:webHidden/>
          </w:rPr>
          <w:fldChar w:fldCharType="separate"/>
        </w:r>
        <w:r w:rsidR="003C6D3C">
          <w:rPr>
            <w:webHidden/>
          </w:rPr>
          <w:t>29</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402" w:history="1">
        <w:r w:rsidR="003C6D3C" w:rsidRPr="00545A27">
          <w:rPr>
            <w:rStyle w:val="Hyperlink"/>
          </w:rPr>
          <w:t>3.2.6</w:t>
        </w:r>
        <w:r w:rsidR="003C6D3C">
          <w:rPr>
            <w:rFonts w:asciiTheme="minorHAnsi" w:eastAsiaTheme="minorEastAsia" w:hAnsiTheme="minorHAnsi" w:cstheme="minorBidi"/>
            <w:sz w:val="22"/>
            <w:szCs w:val="22"/>
            <w:lang w:eastAsia="en-GB"/>
          </w:rPr>
          <w:tab/>
        </w:r>
        <w:r w:rsidR="003C6D3C" w:rsidRPr="00545A27">
          <w:rPr>
            <w:rStyle w:val="Hyperlink"/>
          </w:rPr>
          <w:t>Create the Channel Class</w:t>
        </w:r>
        <w:r w:rsidR="003C6D3C">
          <w:rPr>
            <w:webHidden/>
          </w:rPr>
          <w:tab/>
        </w:r>
        <w:r w:rsidR="003C6D3C">
          <w:rPr>
            <w:webHidden/>
          </w:rPr>
          <w:fldChar w:fldCharType="begin"/>
        </w:r>
        <w:r w:rsidR="003C6D3C">
          <w:rPr>
            <w:webHidden/>
          </w:rPr>
          <w:instrText xml:space="preserve"> PAGEREF _Toc8028402 \h </w:instrText>
        </w:r>
        <w:r w:rsidR="003C6D3C">
          <w:rPr>
            <w:webHidden/>
          </w:rPr>
        </w:r>
        <w:r w:rsidR="003C6D3C">
          <w:rPr>
            <w:webHidden/>
          </w:rPr>
          <w:fldChar w:fldCharType="separate"/>
        </w:r>
        <w:r w:rsidR="003C6D3C">
          <w:rPr>
            <w:webHidden/>
          </w:rPr>
          <w:t>29</w:t>
        </w:r>
        <w:r w:rsidR="003C6D3C">
          <w:rPr>
            <w:webHidden/>
          </w:rPr>
          <w:fldChar w:fldCharType="end"/>
        </w:r>
      </w:hyperlink>
    </w:p>
    <w:p w:rsidR="003C6D3C" w:rsidRDefault="00FF44C5">
      <w:pPr>
        <w:pStyle w:val="TOC1"/>
        <w:rPr>
          <w:rFonts w:asciiTheme="minorHAnsi" w:eastAsiaTheme="minorEastAsia" w:hAnsiTheme="minorHAnsi" w:cstheme="minorBidi"/>
          <w:b w:val="0"/>
          <w:i w:val="0"/>
          <w:sz w:val="22"/>
          <w:szCs w:val="22"/>
          <w:lang w:eastAsia="en-GB"/>
        </w:rPr>
      </w:pPr>
      <w:hyperlink w:anchor="_Toc8028403" w:history="1">
        <w:r w:rsidR="003C6D3C" w:rsidRPr="00545A27">
          <w:rPr>
            <w:rStyle w:val="Hyperlink"/>
          </w:rPr>
          <w:t>4</w:t>
        </w:r>
        <w:r w:rsidR="003C6D3C">
          <w:rPr>
            <w:rFonts w:asciiTheme="minorHAnsi" w:eastAsiaTheme="minorEastAsia" w:hAnsiTheme="minorHAnsi" w:cstheme="minorBidi"/>
            <w:b w:val="0"/>
            <w:i w:val="0"/>
            <w:sz w:val="22"/>
            <w:szCs w:val="22"/>
            <w:lang w:eastAsia="en-GB"/>
          </w:rPr>
          <w:tab/>
        </w:r>
        <w:r w:rsidR="003C6D3C" w:rsidRPr="00545A27">
          <w:rPr>
            <w:rStyle w:val="Hyperlink"/>
          </w:rPr>
          <w:t>Create Test Classes</w:t>
        </w:r>
        <w:r w:rsidR="003C6D3C">
          <w:rPr>
            <w:webHidden/>
          </w:rPr>
          <w:tab/>
        </w:r>
        <w:r w:rsidR="003C6D3C">
          <w:rPr>
            <w:webHidden/>
          </w:rPr>
          <w:fldChar w:fldCharType="begin"/>
        </w:r>
        <w:r w:rsidR="003C6D3C">
          <w:rPr>
            <w:webHidden/>
          </w:rPr>
          <w:instrText xml:space="preserve"> PAGEREF _Toc8028403 \h </w:instrText>
        </w:r>
        <w:r w:rsidR="003C6D3C">
          <w:rPr>
            <w:webHidden/>
          </w:rPr>
        </w:r>
        <w:r w:rsidR="003C6D3C">
          <w:rPr>
            <w:webHidden/>
          </w:rPr>
          <w:fldChar w:fldCharType="separate"/>
        </w:r>
        <w:r w:rsidR="003C6D3C">
          <w:rPr>
            <w:webHidden/>
          </w:rPr>
          <w:t>31</w:t>
        </w:r>
        <w:r w:rsidR="003C6D3C">
          <w:rPr>
            <w:webHidden/>
          </w:rPr>
          <w:fldChar w:fldCharType="end"/>
        </w:r>
      </w:hyperlink>
    </w:p>
    <w:p w:rsidR="003C6D3C" w:rsidRDefault="00FF44C5">
      <w:pPr>
        <w:pStyle w:val="TOC2"/>
        <w:tabs>
          <w:tab w:val="left" w:pos="720"/>
        </w:tabs>
        <w:rPr>
          <w:rFonts w:asciiTheme="minorHAnsi" w:eastAsiaTheme="minorEastAsia" w:hAnsiTheme="minorHAnsi" w:cstheme="minorBidi"/>
          <w:sz w:val="22"/>
          <w:szCs w:val="22"/>
          <w:lang w:eastAsia="en-GB"/>
        </w:rPr>
      </w:pPr>
      <w:hyperlink w:anchor="_Toc8028404" w:history="1">
        <w:r w:rsidR="003C6D3C" w:rsidRPr="00545A27">
          <w:rPr>
            <w:rStyle w:val="Hyperlink"/>
          </w:rPr>
          <w:t>4.1</w:t>
        </w:r>
        <w:r w:rsidR="003C6D3C">
          <w:rPr>
            <w:rFonts w:asciiTheme="minorHAnsi" w:eastAsiaTheme="minorEastAsia" w:hAnsiTheme="minorHAnsi" w:cstheme="minorBidi"/>
            <w:sz w:val="22"/>
            <w:szCs w:val="22"/>
            <w:lang w:eastAsia="en-GB"/>
          </w:rPr>
          <w:tab/>
        </w:r>
        <w:r w:rsidR="003C6D3C" w:rsidRPr="00545A27">
          <w:rPr>
            <w:rStyle w:val="Hyperlink"/>
          </w:rPr>
          <w:t>Create a Content Class</w:t>
        </w:r>
        <w:r w:rsidR="003C6D3C">
          <w:rPr>
            <w:webHidden/>
          </w:rPr>
          <w:tab/>
        </w:r>
        <w:r w:rsidR="003C6D3C">
          <w:rPr>
            <w:webHidden/>
          </w:rPr>
          <w:fldChar w:fldCharType="begin"/>
        </w:r>
        <w:r w:rsidR="003C6D3C">
          <w:rPr>
            <w:webHidden/>
          </w:rPr>
          <w:instrText xml:space="preserve"> PAGEREF _Toc8028404 \h </w:instrText>
        </w:r>
        <w:r w:rsidR="003C6D3C">
          <w:rPr>
            <w:webHidden/>
          </w:rPr>
        </w:r>
        <w:r w:rsidR="003C6D3C">
          <w:rPr>
            <w:webHidden/>
          </w:rPr>
          <w:fldChar w:fldCharType="separate"/>
        </w:r>
        <w:r w:rsidR="003C6D3C">
          <w:rPr>
            <w:webHidden/>
          </w:rPr>
          <w:t>31</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405" w:history="1">
        <w:r w:rsidR="003C6D3C" w:rsidRPr="00545A27">
          <w:rPr>
            <w:rStyle w:val="Hyperlink"/>
          </w:rPr>
          <w:t>4.1.1</w:t>
        </w:r>
        <w:r w:rsidR="003C6D3C">
          <w:rPr>
            <w:rFonts w:asciiTheme="minorHAnsi" w:eastAsiaTheme="minorEastAsia" w:hAnsiTheme="minorHAnsi" w:cstheme="minorBidi"/>
            <w:sz w:val="22"/>
            <w:szCs w:val="22"/>
            <w:lang w:eastAsia="en-GB"/>
          </w:rPr>
          <w:tab/>
        </w:r>
        <w:r w:rsidR="003C6D3C" w:rsidRPr="00545A27">
          <w:rPr>
            <w:rStyle w:val="Hyperlink"/>
          </w:rPr>
          <w:t>JobserveContent.cs</w:t>
        </w:r>
        <w:r w:rsidR="003C6D3C">
          <w:rPr>
            <w:webHidden/>
          </w:rPr>
          <w:tab/>
        </w:r>
        <w:r w:rsidR="003C6D3C">
          <w:rPr>
            <w:webHidden/>
          </w:rPr>
          <w:fldChar w:fldCharType="begin"/>
        </w:r>
        <w:r w:rsidR="003C6D3C">
          <w:rPr>
            <w:webHidden/>
          </w:rPr>
          <w:instrText xml:space="preserve"> PAGEREF _Toc8028405 \h </w:instrText>
        </w:r>
        <w:r w:rsidR="003C6D3C">
          <w:rPr>
            <w:webHidden/>
          </w:rPr>
        </w:r>
        <w:r w:rsidR="003C6D3C">
          <w:rPr>
            <w:webHidden/>
          </w:rPr>
          <w:fldChar w:fldCharType="separate"/>
        </w:r>
        <w:r w:rsidR="003C6D3C">
          <w:rPr>
            <w:webHidden/>
          </w:rPr>
          <w:t>32</w:t>
        </w:r>
        <w:r w:rsidR="003C6D3C">
          <w:rPr>
            <w:webHidden/>
          </w:rPr>
          <w:fldChar w:fldCharType="end"/>
        </w:r>
      </w:hyperlink>
    </w:p>
    <w:p w:rsidR="003C6D3C" w:rsidRDefault="00FF44C5">
      <w:pPr>
        <w:pStyle w:val="TOC2"/>
        <w:tabs>
          <w:tab w:val="left" w:pos="720"/>
        </w:tabs>
        <w:rPr>
          <w:rFonts w:asciiTheme="minorHAnsi" w:eastAsiaTheme="minorEastAsia" w:hAnsiTheme="minorHAnsi" w:cstheme="minorBidi"/>
          <w:sz w:val="22"/>
          <w:szCs w:val="22"/>
          <w:lang w:eastAsia="en-GB"/>
        </w:rPr>
      </w:pPr>
      <w:hyperlink w:anchor="_Toc8028406" w:history="1">
        <w:r w:rsidR="003C6D3C" w:rsidRPr="00545A27">
          <w:rPr>
            <w:rStyle w:val="Hyperlink"/>
          </w:rPr>
          <w:t>4.2</w:t>
        </w:r>
        <w:r w:rsidR="003C6D3C">
          <w:rPr>
            <w:rFonts w:asciiTheme="minorHAnsi" w:eastAsiaTheme="minorEastAsia" w:hAnsiTheme="minorHAnsi" w:cstheme="minorBidi"/>
            <w:sz w:val="22"/>
            <w:szCs w:val="22"/>
            <w:lang w:eastAsia="en-GB"/>
          </w:rPr>
          <w:tab/>
        </w:r>
        <w:r w:rsidR="003C6D3C" w:rsidRPr="00545A27">
          <w:rPr>
            <w:rStyle w:val="Hyperlink"/>
          </w:rPr>
          <w:t>Create a Debug Mode Unit Test</w:t>
        </w:r>
        <w:r w:rsidR="003C6D3C">
          <w:rPr>
            <w:webHidden/>
          </w:rPr>
          <w:tab/>
        </w:r>
        <w:r w:rsidR="003C6D3C">
          <w:rPr>
            <w:webHidden/>
          </w:rPr>
          <w:fldChar w:fldCharType="begin"/>
        </w:r>
        <w:r w:rsidR="003C6D3C">
          <w:rPr>
            <w:webHidden/>
          </w:rPr>
          <w:instrText xml:space="preserve"> PAGEREF _Toc8028406 \h </w:instrText>
        </w:r>
        <w:r w:rsidR="003C6D3C">
          <w:rPr>
            <w:webHidden/>
          </w:rPr>
        </w:r>
        <w:r w:rsidR="003C6D3C">
          <w:rPr>
            <w:webHidden/>
          </w:rPr>
          <w:fldChar w:fldCharType="separate"/>
        </w:r>
        <w:r w:rsidR="003C6D3C">
          <w:rPr>
            <w:webHidden/>
          </w:rPr>
          <w:t>33</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407" w:history="1">
        <w:r w:rsidR="003C6D3C" w:rsidRPr="00545A27">
          <w:rPr>
            <w:rStyle w:val="Hyperlink"/>
          </w:rPr>
          <w:t>4.2.1</w:t>
        </w:r>
        <w:r w:rsidR="003C6D3C">
          <w:rPr>
            <w:rFonts w:asciiTheme="minorHAnsi" w:eastAsiaTheme="minorEastAsia" w:hAnsiTheme="minorHAnsi" w:cstheme="minorBidi"/>
            <w:sz w:val="22"/>
            <w:szCs w:val="22"/>
            <w:lang w:eastAsia="en-GB"/>
          </w:rPr>
          <w:tab/>
        </w:r>
        <w:r w:rsidR="003C6D3C" w:rsidRPr="00545A27">
          <w:rPr>
            <w:rStyle w:val="Hyperlink"/>
          </w:rPr>
          <w:t>Running our First Test</w:t>
        </w:r>
        <w:r w:rsidR="003C6D3C">
          <w:rPr>
            <w:webHidden/>
          </w:rPr>
          <w:tab/>
        </w:r>
        <w:r w:rsidR="003C6D3C">
          <w:rPr>
            <w:webHidden/>
          </w:rPr>
          <w:fldChar w:fldCharType="begin"/>
        </w:r>
        <w:r w:rsidR="003C6D3C">
          <w:rPr>
            <w:webHidden/>
          </w:rPr>
          <w:instrText xml:space="preserve"> PAGEREF _Toc8028407 \h </w:instrText>
        </w:r>
        <w:r w:rsidR="003C6D3C">
          <w:rPr>
            <w:webHidden/>
          </w:rPr>
        </w:r>
        <w:r w:rsidR="003C6D3C">
          <w:rPr>
            <w:webHidden/>
          </w:rPr>
          <w:fldChar w:fldCharType="separate"/>
        </w:r>
        <w:r w:rsidR="003C6D3C">
          <w:rPr>
            <w:webHidden/>
          </w:rPr>
          <w:t>33</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408" w:history="1">
        <w:r w:rsidR="003C6D3C" w:rsidRPr="00545A27">
          <w:rPr>
            <w:rStyle w:val="Hyperlink"/>
          </w:rPr>
          <w:t>4.2.2</w:t>
        </w:r>
        <w:r w:rsidR="003C6D3C">
          <w:rPr>
            <w:rFonts w:asciiTheme="minorHAnsi" w:eastAsiaTheme="minorEastAsia" w:hAnsiTheme="minorHAnsi" w:cstheme="minorBidi"/>
            <w:sz w:val="22"/>
            <w:szCs w:val="22"/>
            <w:lang w:eastAsia="en-GB"/>
          </w:rPr>
          <w:tab/>
        </w:r>
        <w:r w:rsidR="003C6D3C" w:rsidRPr="00545A27">
          <w:rPr>
            <w:rStyle w:val="Hyperlink"/>
          </w:rPr>
          <w:t>Fixing our First Unit Test</w:t>
        </w:r>
        <w:r w:rsidR="003C6D3C">
          <w:rPr>
            <w:webHidden/>
          </w:rPr>
          <w:tab/>
        </w:r>
        <w:r w:rsidR="003C6D3C">
          <w:rPr>
            <w:webHidden/>
          </w:rPr>
          <w:fldChar w:fldCharType="begin"/>
        </w:r>
        <w:r w:rsidR="003C6D3C">
          <w:rPr>
            <w:webHidden/>
          </w:rPr>
          <w:instrText xml:space="preserve"> PAGEREF _Toc8028408 \h </w:instrText>
        </w:r>
        <w:r w:rsidR="003C6D3C">
          <w:rPr>
            <w:webHidden/>
          </w:rPr>
        </w:r>
        <w:r w:rsidR="003C6D3C">
          <w:rPr>
            <w:webHidden/>
          </w:rPr>
          <w:fldChar w:fldCharType="separate"/>
        </w:r>
        <w:r w:rsidR="003C6D3C">
          <w:rPr>
            <w:webHidden/>
          </w:rPr>
          <w:t>34</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409" w:history="1">
        <w:r w:rsidR="003C6D3C" w:rsidRPr="00545A27">
          <w:rPr>
            <w:rStyle w:val="Hyperlink"/>
          </w:rPr>
          <w:t>4.2.3</w:t>
        </w:r>
        <w:r w:rsidR="003C6D3C">
          <w:rPr>
            <w:rFonts w:asciiTheme="minorHAnsi" w:eastAsiaTheme="minorEastAsia" w:hAnsiTheme="minorHAnsi" w:cstheme="minorBidi"/>
            <w:sz w:val="22"/>
            <w:szCs w:val="22"/>
            <w:lang w:eastAsia="en-GB"/>
          </w:rPr>
          <w:tab/>
        </w:r>
        <w:r w:rsidR="003C6D3C" w:rsidRPr="00545A27">
          <w:rPr>
            <w:rStyle w:val="Hyperlink"/>
          </w:rPr>
          <w:t>Parsing the Response</w:t>
        </w:r>
        <w:r w:rsidR="003C6D3C">
          <w:rPr>
            <w:webHidden/>
          </w:rPr>
          <w:tab/>
        </w:r>
        <w:r w:rsidR="003C6D3C">
          <w:rPr>
            <w:webHidden/>
          </w:rPr>
          <w:fldChar w:fldCharType="begin"/>
        </w:r>
        <w:r w:rsidR="003C6D3C">
          <w:rPr>
            <w:webHidden/>
          </w:rPr>
          <w:instrText xml:space="preserve"> PAGEREF _Toc8028409 \h </w:instrText>
        </w:r>
        <w:r w:rsidR="003C6D3C">
          <w:rPr>
            <w:webHidden/>
          </w:rPr>
        </w:r>
        <w:r w:rsidR="003C6D3C">
          <w:rPr>
            <w:webHidden/>
          </w:rPr>
          <w:fldChar w:fldCharType="separate"/>
        </w:r>
        <w:r w:rsidR="003C6D3C">
          <w:rPr>
            <w:webHidden/>
          </w:rPr>
          <w:t>35</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410" w:history="1">
        <w:r w:rsidR="003C6D3C" w:rsidRPr="00545A27">
          <w:rPr>
            <w:rStyle w:val="Hyperlink"/>
          </w:rPr>
          <w:t>4.2.4</w:t>
        </w:r>
        <w:r w:rsidR="003C6D3C">
          <w:rPr>
            <w:rFonts w:asciiTheme="minorHAnsi" w:eastAsiaTheme="minorEastAsia" w:hAnsiTheme="minorHAnsi" w:cstheme="minorBidi"/>
            <w:sz w:val="22"/>
            <w:szCs w:val="22"/>
            <w:lang w:eastAsia="en-GB"/>
          </w:rPr>
          <w:tab/>
        </w:r>
        <w:r w:rsidR="003C6D3C" w:rsidRPr="00545A27">
          <w:rPr>
            <w:rStyle w:val="Hyperlink"/>
          </w:rPr>
          <w:t>A Working Unit Test</w:t>
        </w:r>
        <w:r w:rsidR="003C6D3C">
          <w:rPr>
            <w:webHidden/>
          </w:rPr>
          <w:tab/>
        </w:r>
        <w:r w:rsidR="003C6D3C">
          <w:rPr>
            <w:webHidden/>
          </w:rPr>
          <w:fldChar w:fldCharType="begin"/>
        </w:r>
        <w:r w:rsidR="003C6D3C">
          <w:rPr>
            <w:webHidden/>
          </w:rPr>
          <w:instrText xml:space="preserve"> PAGEREF _Toc8028410 \h </w:instrText>
        </w:r>
        <w:r w:rsidR="003C6D3C">
          <w:rPr>
            <w:webHidden/>
          </w:rPr>
        </w:r>
        <w:r w:rsidR="003C6D3C">
          <w:rPr>
            <w:webHidden/>
          </w:rPr>
          <w:fldChar w:fldCharType="separate"/>
        </w:r>
        <w:r w:rsidR="003C6D3C">
          <w:rPr>
            <w:webHidden/>
          </w:rPr>
          <w:t>36</w:t>
        </w:r>
        <w:r w:rsidR="003C6D3C">
          <w:rPr>
            <w:webHidden/>
          </w:rPr>
          <w:fldChar w:fldCharType="end"/>
        </w:r>
      </w:hyperlink>
    </w:p>
    <w:p w:rsidR="003C6D3C" w:rsidRDefault="00FF44C5">
      <w:pPr>
        <w:pStyle w:val="TOC2"/>
        <w:tabs>
          <w:tab w:val="left" w:pos="720"/>
        </w:tabs>
        <w:rPr>
          <w:rFonts w:asciiTheme="minorHAnsi" w:eastAsiaTheme="minorEastAsia" w:hAnsiTheme="minorHAnsi" w:cstheme="minorBidi"/>
          <w:sz w:val="22"/>
          <w:szCs w:val="22"/>
          <w:lang w:eastAsia="en-GB"/>
        </w:rPr>
      </w:pPr>
      <w:hyperlink w:anchor="_Toc8028411" w:history="1">
        <w:r w:rsidR="003C6D3C" w:rsidRPr="00545A27">
          <w:rPr>
            <w:rStyle w:val="Hyperlink"/>
          </w:rPr>
          <w:t>4.3</w:t>
        </w:r>
        <w:r w:rsidR="003C6D3C">
          <w:rPr>
            <w:rFonts w:asciiTheme="minorHAnsi" w:eastAsiaTheme="minorEastAsia" w:hAnsiTheme="minorHAnsi" w:cstheme="minorBidi"/>
            <w:sz w:val="22"/>
            <w:szCs w:val="22"/>
            <w:lang w:eastAsia="en-GB"/>
          </w:rPr>
          <w:tab/>
        </w:r>
        <w:r w:rsidR="003C6D3C" w:rsidRPr="00545A27">
          <w:rPr>
            <w:rStyle w:val="Hyperlink"/>
          </w:rPr>
          <w:t>Create Test Mode Unit Test Class</w:t>
        </w:r>
        <w:r w:rsidR="003C6D3C">
          <w:rPr>
            <w:webHidden/>
          </w:rPr>
          <w:tab/>
        </w:r>
        <w:r w:rsidR="003C6D3C">
          <w:rPr>
            <w:webHidden/>
          </w:rPr>
          <w:fldChar w:fldCharType="begin"/>
        </w:r>
        <w:r w:rsidR="003C6D3C">
          <w:rPr>
            <w:webHidden/>
          </w:rPr>
          <w:instrText xml:space="preserve"> PAGEREF _Toc8028411 \h </w:instrText>
        </w:r>
        <w:r w:rsidR="003C6D3C">
          <w:rPr>
            <w:webHidden/>
          </w:rPr>
        </w:r>
        <w:r w:rsidR="003C6D3C">
          <w:rPr>
            <w:webHidden/>
          </w:rPr>
          <w:fldChar w:fldCharType="separate"/>
        </w:r>
        <w:r w:rsidR="003C6D3C">
          <w:rPr>
            <w:webHidden/>
          </w:rPr>
          <w:t>36</w:t>
        </w:r>
        <w:r w:rsidR="003C6D3C">
          <w:rPr>
            <w:webHidden/>
          </w:rPr>
          <w:fldChar w:fldCharType="end"/>
        </w:r>
      </w:hyperlink>
    </w:p>
    <w:p w:rsidR="003C6D3C" w:rsidRDefault="00FF44C5">
      <w:pPr>
        <w:pStyle w:val="TOC2"/>
        <w:tabs>
          <w:tab w:val="left" w:pos="720"/>
        </w:tabs>
        <w:rPr>
          <w:rFonts w:asciiTheme="minorHAnsi" w:eastAsiaTheme="minorEastAsia" w:hAnsiTheme="minorHAnsi" w:cstheme="minorBidi"/>
          <w:sz w:val="22"/>
          <w:szCs w:val="22"/>
          <w:lang w:eastAsia="en-GB"/>
        </w:rPr>
      </w:pPr>
      <w:hyperlink w:anchor="_Toc8028412" w:history="1">
        <w:r w:rsidR="003C6D3C" w:rsidRPr="00545A27">
          <w:rPr>
            <w:rStyle w:val="Hyperlink"/>
          </w:rPr>
          <w:t>4.4</w:t>
        </w:r>
        <w:r w:rsidR="003C6D3C">
          <w:rPr>
            <w:rFonts w:asciiTheme="minorHAnsi" w:eastAsiaTheme="minorEastAsia" w:hAnsiTheme="minorHAnsi" w:cstheme="minorBidi"/>
            <w:sz w:val="22"/>
            <w:szCs w:val="22"/>
            <w:lang w:eastAsia="en-GB"/>
          </w:rPr>
          <w:tab/>
        </w:r>
        <w:r w:rsidR="003C6D3C" w:rsidRPr="00545A27">
          <w:rPr>
            <w:rStyle w:val="Hyperlink"/>
          </w:rPr>
          <w:t>Create a Production Mode Unit Test Class</w:t>
        </w:r>
        <w:r w:rsidR="003C6D3C">
          <w:rPr>
            <w:webHidden/>
          </w:rPr>
          <w:tab/>
        </w:r>
        <w:r w:rsidR="003C6D3C">
          <w:rPr>
            <w:webHidden/>
          </w:rPr>
          <w:fldChar w:fldCharType="begin"/>
        </w:r>
        <w:r w:rsidR="003C6D3C">
          <w:rPr>
            <w:webHidden/>
          </w:rPr>
          <w:instrText xml:space="preserve"> PAGEREF _Toc8028412 \h </w:instrText>
        </w:r>
        <w:r w:rsidR="003C6D3C">
          <w:rPr>
            <w:webHidden/>
          </w:rPr>
        </w:r>
        <w:r w:rsidR="003C6D3C">
          <w:rPr>
            <w:webHidden/>
          </w:rPr>
          <w:fldChar w:fldCharType="separate"/>
        </w:r>
        <w:r w:rsidR="003C6D3C">
          <w:rPr>
            <w:webHidden/>
          </w:rPr>
          <w:t>37</w:t>
        </w:r>
        <w:r w:rsidR="003C6D3C">
          <w:rPr>
            <w:webHidden/>
          </w:rPr>
          <w:fldChar w:fldCharType="end"/>
        </w:r>
      </w:hyperlink>
    </w:p>
    <w:p w:rsidR="003C6D3C" w:rsidRDefault="00FF44C5">
      <w:pPr>
        <w:pStyle w:val="TOC1"/>
        <w:rPr>
          <w:rFonts w:asciiTheme="minorHAnsi" w:eastAsiaTheme="minorEastAsia" w:hAnsiTheme="minorHAnsi" w:cstheme="minorBidi"/>
          <w:b w:val="0"/>
          <w:i w:val="0"/>
          <w:sz w:val="22"/>
          <w:szCs w:val="22"/>
          <w:lang w:eastAsia="en-GB"/>
        </w:rPr>
      </w:pPr>
      <w:hyperlink w:anchor="_Toc8028413" w:history="1">
        <w:r w:rsidR="003C6D3C" w:rsidRPr="00545A27">
          <w:rPr>
            <w:rStyle w:val="Hyperlink"/>
          </w:rPr>
          <w:t>5</w:t>
        </w:r>
        <w:r w:rsidR="003C6D3C">
          <w:rPr>
            <w:rFonts w:asciiTheme="minorHAnsi" w:eastAsiaTheme="minorEastAsia" w:hAnsiTheme="minorHAnsi" w:cstheme="minorBidi"/>
            <w:b w:val="0"/>
            <w:i w:val="0"/>
            <w:sz w:val="22"/>
            <w:szCs w:val="22"/>
            <w:lang w:eastAsia="en-GB"/>
          </w:rPr>
          <w:tab/>
        </w:r>
        <w:r w:rsidR="003C6D3C" w:rsidRPr="00545A27">
          <w:rPr>
            <w:rStyle w:val="Hyperlink"/>
          </w:rPr>
          <w:t>Building the Request</w:t>
        </w:r>
        <w:r w:rsidR="003C6D3C">
          <w:rPr>
            <w:webHidden/>
          </w:rPr>
          <w:tab/>
        </w:r>
        <w:r w:rsidR="003C6D3C">
          <w:rPr>
            <w:webHidden/>
          </w:rPr>
          <w:fldChar w:fldCharType="begin"/>
        </w:r>
        <w:r w:rsidR="003C6D3C">
          <w:rPr>
            <w:webHidden/>
          </w:rPr>
          <w:instrText xml:space="preserve"> PAGEREF _Toc8028413 \h </w:instrText>
        </w:r>
        <w:r w:rsidR="003C6D3C">
          <w:rPr>
            <w:webHidden/>
          </w:rPr>
        </w:r>
        <w:r w:rsidR="003C6D3C">
          <w:rPr>
            <w:webHidden/>
          </w:rPr>
          <w:fldChar w:fldCharType="separate"/>
        </w:r>
        <w:r w:rsidR="003C6D3C">
          <w:rPr>
            <w:webHidden/>
          </w:rPr>
          <w:t>38</w:t>
        </w:r>
        <w:r w:rsidR="003C6D3C">
          <w:rPr>
            <w:webHidden/>
          </w:rPr>
          <w:fldChar w:fldCharType="end"/>
        </w:r>
      </w:hyperlink>
    </w:p>
    <w:p w:rsidR="003C6D3C" w:rsidRDefault="00FF44C5">
      <w:pPr>
        <w:pStyle w:val="TOC2"/>
        <w:tabs>
          <w:tab w:val="left" w:pos="720"/>
        </w:tabs>
        <w:rPr>
          <w:rFonts w:asciiTheme="minorHAnsi" w:eastAsiaTheme="minorEastAsia" w:hAnsiTheme="minorHAnsi" w:cstheme="minorBidi"/>
          <w:sz w:val="22"/>
          <w:szCs w:val="22"/>
          <w:lang w:eastAsia="en-GB"/>
        </w:rPr>
      </w:pPr>
      <w:hyperlink w:anchor="_Toc8028414" w:history="1">
        <w:r w:rsidR="003C6D3C" w:rsidRPr="00545A27">
          <w:rPr>
            <w:rStyle w:val="Hyperlink"/>
          </w:rPr>
          <w:t>5.1</w:t>
        </w:r>
        <w:r w:rsidR="003C6D3C">
          <w:rPr>
            <w:rFonts w:asciiTheme="minorHAnsi" w:eastAsiaTheme="minorEastAsia" w:hAnsiTheme="minorHAnsi" w:cstheme="minorBidi"/>
            <w:sz w:val="22"/>
            <w:szCs w:val="22"/>
            <w:lang w:eastAsia="en-GB"/>
          </w:rPr>
          <w:tab/>
        </w:r>
        <w:r w:rsidR="003C6D3C" w:rsidRPr="00545A27">
          <w:rPr>
            <w:rStyle w:val="Hyperlink"/>
          </w:rPr>
          <w:t>Request Types</w:t>
        </w:r>
        <w:r w:rsidR="003C6D3C">
          <w:rPr>
            <w:webHidden/>
          </w:rPr>
          <w:tab/>
        </w:r>
        <w:r w:rsidR="003C6D3C">
          <w:rPr>
            <w:webHidden/>
          </w:rPr>
          <w:fldChar w:fldCharType="begin"/>
        </w:r>
        <w:r w:rsidR="003C6D3C">
          <w:rPr>
            <w:webHidden/>
          </w:rPr>
          <w:instrText xml:space="preserve"> PAGEREF _Toc8028414 \h </w:instrText>
        </w:r>
        <w:r w:rsidR="003C6D3C">
          <w:rPr>
            <w:webHidden/>
          </w:rPr>
        </w:r>
        <w:r w:rsidR="003C6D3C">
          <w:rPr>
            <w:webHidden/>
          </w:rPr>
          <w:fldChar w:fldCharType="separate"/>
        </w:r>
        <w:r w:rsidR="003C6D3C">
          <w:rPr>
            <w:webHidden/>
          </w:rPr>
          <w:t>38</w:t>
        </w:r>
        <w:r w:rsidR="003C6D3C">
          <w:rPr>
            <w:webHidden/>
          </w:rPr>
          <w:fldChar w:fldCharType="end"/>
        </w:r>
      </w:hyperlink>
    </w:p>
    <w:p w:rsidR="003C6D3C" w:rsidRDefault="00FF44C5">
      <w:pPr>
        <w:pStyle w:val="TOC2"/>
        <w:tabs>
          <w:tab w:val="left" w:pos="720"/>
        </w:tabs>
        <w:rPr>
          <w:rFonts w:asciiTheme="minorHAnsi" w:eastAsiaTheme="minorEastAsia" w:hAnsiTheme="minorHAnsi" w:cstheme="minorBidi"/>
          <w:sz w:val="22"/>
          <w:szCs w:val="22"/>
          <w:lang w:eastAsia="en-GB"/>
        </w:rPr>
      </w:pPr>
      <w:hyperlink w:anchor="_Toc8028415" w:history="1">
        <w:r w:rsidR="003C6D3C" w:rsidRPr="00545A27">
          <w:rPr>
            <w:rStyle w:val="Hyperlink"/>
          </w:rPr>
          <w:t>5.2</w:t>
        </w:r>
        <w:r w:rsidR="003C6D3C">
          <w:rPr>
            <w:rFonts w:asciiTheme="minorHAnsi" w:eastAsiaTheme="minorEastAsia" w:hAnsiTheme="minorHAnsi" w:cstheme="minorBidi"/>
            <w:sz w:val="22"/>
            <w:szCs w:val="22"/>
            <w:lang w:eastAsia="en-GB"/>
          </w:rPr>
          <w:tab/>
        </w:r>
        <w:r w:rsidR="003C6D3C" w:rsidRPr="00545A27">
          <w:rPr>
            <w:rStyle w:val="Hyperlink"/>
          </w:rPr>
          <w:t>Base Class</w:t>
        </w:r>
        <w:r w:rsidR="003C6D3C">
          <w:rPr>
            <w:webHidden/>
          </w:rPr>
          <w:tab/>
        </w:r>
        <w:r w:rsidR="003C6D3C">
          <w:rPr>
            <w:webHidden/>
          </w:rPr>
          <w:fldChar w:fldCharType="begin"/>
        </w:r>
        <w:r w:rsidR="003C6D3C">
          <w:rPr>
            <w:webHidden/>
          </w:rPr>
          <w:instrText xml:space="preserve"> PAGEREF _Toc8028415 \h </w:instrText>
        </w:r>
        <w:r w:rsidR="003C6D3C">
          <w:rPr>
            <w:webHidden/>
          </w:rPr>
        </w:r>
        <w:r w:rsidR="003C6D3C">
          <w:rPr>
            <w:webHidden/>
          </w:rPr>
          <w:fldChar w:fldCharType="separate"/>
        </w:r>
        <w:r w:rsidR="003C6D3C">
          <w:rPr>
            <w:webHidden/>
          </w:rPr>
          <w:t>39</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416" w:history="1">
        <w:r w:rsidR="003C6D3C" w:rsidRPr="00545A27">
          <w:rPr>
            <w:rStyle w:val="Hyperlink"/>
          </w:rPr>
          <w:t>5.2.1</w:t>
        </w:r>
        <w:r w:rsidR="003C6D3C">
          <w:rPr>
            <w:rFonts w:asciiTheme="minorHAnsi" w:eastAsiaTheme="minorEastAsia" w:hAnsiTheme="minorHAnsi" w:cstheme="minorBidi"/>
            <w:sz w:val="22"/>
            <w:szCs w:val="22"/>
            <w:lang w:eastAsia="en-GB"/>
          </w:rPr>
          <w:tab/>
        </w:r>
        <w:r w:rsidR="003C6D3C" w:rsidRPr="00545A27">
          <w:rPr>
            <w:rStyle w:val="Hyperlink"/>
          </w:rPr>
          <w:t>RequestBase</w:t>
        </w:r>
        <w:r w:rsidR="003C6D3C">
          <w:rPr>
            <w:webHidden/>
          </w:rPr>
          <w:tab/>
        </w:r>
        <w:r w:rsidR="003C6D3C">
          <w:rPr>
            <w:webHidden/>
          </w:rPr>
          <w:fldChar w:fldCharType="begin"/>
        </w:r>
        <w:r w:rsidR="003C6D3C">
          <w:rPr>
            <w:webHidden/>
          </w:rPr>
          <w:instrText xml:space="preserve"> PAGEREF _Toc8028416 \h </w:instrText>
        </w:r>
        <w:r w:rsidR="003C6D3C">
          <w:rPr>
            <w:webHidden/>
          </w:rPr>
        </w:r>
        <w:r w:rsidR="003C6D3C">
          <w:rPr>
            <w:webHidden/>
          </w:rPr>
          <w:fldChar w:fldCharType="separate"/>
        </w:r>
        <w:r w:rsidR="003C6D3C">
          <w:rPr>
            <w:webHidden/>
          </w:rPr>
          <w:t>39</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417" w:history="1">
        <w:r w:rsidR="003C6D3C" w:rsidRPr="00545A27">
          <w:rPr>
            <w:rStyle w:val="Hyperlink"/>
            <w:highlight w:val="white"/>
            <w:lang w:eastAsia="en-GB"/>
          </w:rPr>
          <w:t>5.2.2</w:t>
        </w:r>
        <w:r w:rsidR="003C6D3C">
          <w:rPr>
            <w:rFonts w:asciiTheme="minorHAnsi" w:eastAsiaTheme="minorEastAsia" w:hAnsiTheme="minorHAnsi" w:cstheme="minorBidi"/>
            <w:sz w:val="22"/>
            <w:szCs w:val="22"/>
            <w:lang w:eastAsia="en-GB"/>
          </w:rPr>
          <w:tab/>
        </w:r>
        <w:r w:rsidR="003C6D3C" w:rsidRPr="00545A27">
          <w:rPr>
            <w:rStyle w:val="Hyperlink"/>
            <w:highlight w:val="white"/>
            <w:lang w:eastAsia="en-GB"/>
          </w:rPr>
          <w:t>UpdatableRequest</w:t>
        </w:r>
        <w:r w:rsidR="003C6D3C">
          <w:rPr>
            <w:webHidden/>
          </w:rPr>
          <w:tab/>
        </w:r>
        <w:r w:rsidR="003C6D3C">
          <w:rPr>
            <w:webHidden/>
          </w:rPr>
          <w:fldChar w:fldCharType="begin"/>
        </w:r>
        <w:r w:rsidR="003C6D3C">
          <w:rPr>
            <w:webHidden/>
          </w:rPr>
          <w:instrText xml:space="preserve"> PAGEREF _Toc8028417 \h </w:instrText>
        </w:r>
        <w:r w:rsidR="003C6D3C">
          <w:rPr>
            <w:webHidden/>
          </w:rPr>
        </w:r>
        <w:r w:rsidR="003C6D3C">
          <w:rPr>
            <w:webHidden/>
          </w:rPr>
          <w:fldChar w:fldCharType="separate"/>
        </w:r>
        <w:r w:rsidR="003C6D3C">
          <w:rPr>
            <w:webHidden/>
          </w:rPr>
          <w:t>40</w:t>
        </w:r>
        <w:r w:rsidR="003C6D3C">
          <w:rPr>
            <w:webHidden/>
          </w:rPr>
          <w:fldChar w:fldCharType="end"/>
        </w:r>
      </w:hyperlink>
    </w:p>
    <w:p w:rsidR="003C6D3C" w:rsidRDefault="00FF44C5">
      <w:pPr>
        <w:pStyle w:val="TOC2"/>
        <w:tabs>
          <w:tab w:val="left" w:pos="720"/>
        </w:tabs>
        <w:rPr>
          <w:rFonts w:asciiTheme="minorHAnsi" w:eastAsiaTheme="minorEastAsia" w:hAnsiTheme="minorHAnsi" w:cstheme="minorBidi"/>
          <w:sz w:val="22"/>
          <w:szCs w:val="22"/>
          <w:lang w:eastAsia="en-GB"/>
        </w:rPr>
      </w:pPr>
      <w:hyperlink w:anchor="_Toc8028418" w:history="1">
        <w:r w:rsidR="003C6D3C" w:rsidRPr="00545A27">
          <w:rPr>
            <w:rStyle w:val="Hyperlink"/>
          </w:rPr>
          <w:t>5.3</w:t>
        </w:r>
        <w:r w:rsidR="003C6D3C">
          <w:rPr>
            <w:rFonts w:asciiTheme="minorHAnsi" w:eastAsiaTheme="minorEastAsia" w:hAnsiTheme="minorHAnsi" w:cstheme="minorBidi"/>
            <w:sz w:val="22"/>
            <w:szCs w:val="22"/>
            <w:lang w:eastAsia="en-GB"/>
          </w:rPr>
          <w:tab/>
        </w:r>
        <w:r w:rsidR="003C6D3C" w:rsidRPr="00545A27">
          <w:rPr>
            <w:rStyle w:val="Hyperlink"/>
          </w:rPr>
          <w:t>Concrete Classes</w:t>
        </w:r>
        <w:r w:rsidR="003C6D3C">
          <w:rPr>
            <w:webHidden/>
          </w:rPr>
          <w:tab/>
        </w:r>
        <w:r w:rsidR="003C6D3C">
          <w:rPr>
            <w:webHidden/>
          </w:rPr>
          <w:fldChar w:fldCharType="begin"/>
        </w:r>
        <w:r w:rsidR="003C6D3C">
          <w:rPr>
            <w:webHidden/>
          </w:rPr>
          <w:instrText xml:space="preserve"> PAGEREF _Toc8028418 \h </w:instrText>
        </w:r>
        <w:r w:rsidR="003C6D3C">
          <w:rPr>
            <w:webHidden/>
          </w:rPr>
        </w:r>
        <w:r w:rsidR="003C6D3C">
          <w:rPr>
            <w:webHidden/>
          </w:rPr>
          <w:fldChar w:fldCharType="separate"/>
        </w:r>
        <w:r w:rsidR="003C6D3C">
          <w:rPr>
            <w:webHidden/>
          </w:rPr>
          <w:t>40</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419" w:history="1">
        <w:r w:rsidR="003C6D3C" w:rsidRPr="00545A27">
          <w:rPr>
            <w:rStyle w:val="Hyperlink"/>
          </w:rPr>
          <w:t>5.3.1</w:t>
        </w:r>
        <w:r w:rsidR="003C6D3C">
          <w:rPr>
            <w:rFonts w:asciiTheme="minorHAnsi" w:eastAsiaTheme="minorEastAsia" w:hAnsiTheme="minorHAnsi" w:cstheme="minorBidi"/>
            <w:sz w:val="22"/>
            <w:szCs w:val="22"/>
            <w:lang w:eastAsia="en-GB"/>
          </w:rPr>
          <w:tab/>
        </w:r>
        <w:r w:rsidR="003C6D3C" w:rsidRPr="00545A27">
          <w:rPr>
            <w:rStyle w:val="Hyperlink"/>
          </w:rPr>
          <w:t>PostRequest</w:t>
        </w:r>
        <w:r w:rsidR="003C6D3C">
          <w:rPr>
            <w:webHidden/>
          </w:rPr>
          <w:tab/>
        </w:r>
        <w:r w:rsidR="003C6D3C">
          <w:rPr>
            <w:webHidden/>
          </w:rPr>
          <w:fldChar w:fldCharType="begin"/>
        </w:r>
        <w:r w:rsidR="003C6D3C">
          <w:rPr>
            <w:webHidden/>
          </w:rPr>
          <w:instrText xml:space="preserve"> PAGEREF _Toc8028419 \h </w:instrText>
        </w:r>
        <w:r w:rsidR="003C6D3C">
          <w:rPr>
            <w:webHidden/>
          </w:rPr>
        </w:r>
        <w:r w:rsidR="003C6D3C">
          <w:rPr>
            <w:webHidden/>
          </w:rPr>
          <w:fldChar w:fldCharType="separate"/>
        </w:r>
        <w:r w:rsidR="003C6D3C">
          <w:rPr>
            <w:webHidden/>
          </w:rPr>
          <w:t>40</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420" w:history="1">
        <w:r w:rsidR="003C6D3C" w:rsidRPr="00545A27">
          <w:rPr>
            <w:rStyle w:val="Hyperlink"/>
          </w:rPr>
          <w:t>5.3.2</w:t>
        </w:r>
        <w:r w:rsidR="003C6D3C">
          <w:rPr>
            <w:rFonts w:asciiTheme="minorHAnsi" w:eastAsiaTheme="minorEastAsia" w:hAnsiTheme="minorHAnsi" w:cstheme="minorBidi"/>
            <w:sz w:val="22"/>
            <w:szCs w:val="22"/>
            <w:lang w:eastAsia="en-GB"/>
          </w:rPr>
          <w:tab/>
        </w:r>
        <w:r w:rsidR="003C6D3C" w:rsidRPr="00545A27">
          <w:rPr>
            <w:rStyle w:val="Hyperlink"/>
          </w:rPr>
          <w:t>UpdateRequest</w:t>
        </w:r>
        <w:r w:rsidR="003C6D3C">
          <w:rPr>
            <w:webHidden/>
          </w:rPr>
          <w:tab/>
        </w:r>
        <w:r w:rsidR="003C6D3C">
          <w:rPr>
            <w:webHidden/>
          </w:rPr>
          <w:fldChar w:fldCharType="begin"/>
        </w:r>
        <w:r w:rsidR="003C6D3C">
          <w:rPr>
            <w:webHidden/>
          </w:rPr>
          <w:instrText xml:space="preserve"> PAGEREF _Toc8028420 \h </w:instrText>
        </w:r>
        <w:r w:rsidR="003C6D3C">
          <w:rPr>
            <w:webHidden/>
          </w:rPr>
        </w:r>
        <w:r w:rsidR="003C6D3C">
          <w:rPr>
            <w:webHidden/>
          </w:rPr>
          <w:fldChar w:fldCharType="separate"/>
        </w:r>
        <w:r w:rsidR="003C6D3C">
          <w:rPr>
            <w:webHidden/>
          </w:rPr>
          <w:t>40</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421" w:history="1">
        <w:r w:rsidR="003C6D3C" w:rsidRPr="00545A27">
          <w:rPr>
            <w:rStyle w:val="Hyperlink"/>
          </w:rPr>
          <w:t>5.3.3</w:t>
        </w:r>
        <w:r w:rsidR="003C6D3C">
          <w:rPr>
            <w:rFonts w:asciiTheme="minorHAnsi" w:eastAsiaTheme="minorEastAsia" w:hAnsiTheme="minorHAnsi" w:cstheme="minorBidi"/>
            <w:sz w:val="22"/>
            <w:szCs w:val="22"/>
            <w:lang w:eastAsia="en-GB"/>
          </w:rPr>
          <w:tab/>
        </w:r>
        <w:r w:rsidR="003C6D3C" w:rsidRPr="00545A27">
          <w:rPr>
            <w:rStyle w:val="Hyperlink"/>
          </w:rPr>
          <w:t>RepostRequest</w:t>
        </w:r>
        <w:r w:rsidR="003C6D3C">
          <w:rPr>
            <w:webHidden/>
          </w:rPr>
          <w:tab/>
        </w:r>
        <w:r w:rsidR="003C6D3C">
          <w:rPr>
            <w:webHidden/>
          </w:rPr>
          <w:fldChar w:fldCharType="begin"/>
        </w:r>
        <w:r w:rsidR="003C6D3C">
          <w:rPr>
            <w:webHidden/>
          </w:rPr>
          <w:instrText xml:space="preserve"> PAGEREF _Toc8028421 \h </w:instrText>
        </w:r>
        <w:r w:rsidR="003C6D3C">
          <w:rPr>
            <w:webHidden/>
          </w:rPr>
        </w:r>
        <w:r w:rsidR="003C6D3C">
          <w:rPr>
            <w:webHidden/>
          </w:rPr>
          <w:fldChar w:fldCharType="separate"/>
        </w:r>
        <w:r w:rsidR="003C6D3C">
          <w:rPr>
            <w:webHidden/>
          </w:rPr>
          <w:t>41</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422" w:history="1">
        <w:r w:rsidR="003C6D3C" w:rsidRPr="00545A27">
          <w:rPr>
            <w:rStyle w:val="Hyperlink"/>
          </w:rPr>
          <w:t>5.3.4</w:t>
        </w:r>
        <w:r w:rsidR="003C6D3C">
          <w:rPr>
            <w:rFonts w:asciiTheme="minorHAnsi" w:eastAsiaTheme="minorEastAsia" w:hAnsiTheme="minorHAnsi" w:cstheme="minorBidi"/>
            <w:sz w:val="22"/>
            <w:szCs w:val="22"/>
            <w:lang w:eastAsia="en-GB"/>
          </w:rPr>
          <w:tab/>
        </w:r>
        <w:r w:rsidR="003C6D3C" w:rsidRPr="00545A27">
          <w:rPr>
            <w:rStyle w:val="Hyperlink"/>
          </w:rPr>
          <w:t>DeleteRequest</w:t>
        </w:r>
        <w:r w:rsidR="003C6D3C">
          <w:rPr>
            <w:webHidden/>
          </w:rPr>
          <w:tab/>
        </w:r>
        <w:r w:rsidR="003C6D3C">
          <w:rPr>
            <w:webHidden/>
          </w:rPr>
          <w:fldChar w:fldCharType="begin"/>
        </w:r>
        <w:r w:rsidR="003C6D3C">
          <w:rPr>
            <w:webHidden/>
          </w:rPr>
          <w:instrText xml:space="preserve"> PAGEREF _Toc8028422 \h </w:instrText>
        </w:r>
        <w:r w:rsidR="003C6D3C">
          <w:rPr>
            <w:webHidden/>
          </w:rPr>
        </w:r>
        <w:r w:rsidR="003C6D3C">
          <w:rPr>
            <w:webHidden/>
          </w:rPr>
          <w:fldChar w:fldCharType="separate"/>
        </w:r>
        <w:r w:rsidR="003C6D3C">
          <w:rPr>
            <w:webHidden/>
          </w:rPr>
          <w:t>41</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423" w:history="1">
        <w:r w:rsidR="003C6D3C" w:rsidRPr="00545A27">
          <w:rPr>
            <w:rStyle w:val="Hyperlink"/>
          </w:rPr>
          <w:t>5.3.5</w:t>
        </w:r>
        <w:r w:rsidR="003C6D3C">
          <w:rPr>
            <w:rFonts w:asciiTheme="minorHAnsi" w:eastAsiaTheme="minorEastAsia" w:hAnsiTheme="minorHAnsi" w:cstheme="minorBidi"/>
            <w:sz w:val="22"/>
            <w:szCs w:val="22"/>
            <w:lang w:eastAsia="en-GB"/>
          </w:rPr>
          <w:tab/>
        </w:r>
        <w:r w:rsidR="003C6D3C" w:rsidRPr="00545A27">
          <w:rPr>
            <w:rStyle w:val="Hyperlink"/>
          </w:rPr>
          <w:t>VerifyAccount Request</w:t>
        </w:r>
        <w:r w:rsidR="003C6D3C">
          <w:rPr>
            <w:webHidden/>
          </w:rPr>
          <w:tab/>
        </w:r>
        <w:r w:rsidR="003C6D3C">
          <w:rPr>
            <w:webHidden/>
          </w:rPr>
          <w:fldChar w:fldCharType="begin"/>
        </w:r>
        <w:r w:rsidR="003C6D3C">
          <w:rPr>
            <w:webHidden/>
          </w:rPr>
          <w:instrText xml:space="preserve"> PAGEREF _Toc8028423 \h </w:instrText>
        </w:r>
        <w:r w:rsidR="003C6D3C">
          <w:rPr>
            <w:webHidden/>
          </w:rPr>
        </w:r>
        <w:r w:rsidR="003C6D3C">
          <w:rPr>
            <w:webHidden/>
          </w:rPr>
          <w:fldChar w:fldCharType="separate"/>
        </w:r>
        <w:r w:rsidR="003C6D3C">
          <w:rPr>
            <w:webHidden/>
          </w:rPr>
          <w:t>41</w:t>
        </w:r>
        <w:r w:rsidR="003C6D3C">
          <w:rPr>
            <w:webHidden/>
          </w:rPr>
          <w:fldChar w:fldCharType="end"/>
        </w:r>
      </w:hyperlink>
    </w:p>
    <w:p w:rsidR="003C6D3C" w:rsidRDefault="00FF44C5">
      <w:pPr>
        <w:pStyle w:val="TOC2"/>
        <w:tabs>
          <w:tab w:val="left" w:pos="720"/>
        </w:tabs>
        <w:rPr>
          <w:rFonts w:asciiTheme="minorHAnsi" w:eastAsiaTheme="minorEastAsia" w:hAnsiTheme="minorHAnsi" w:cstheme="minorBidi"/>
          <w:sz w:val="22"/>
          <w:szCs w:val="22"/>
          <w:lang w:eastAsia="en-GB"/>
        </w:rPr>
      </w:pPr>
      <w:hyperlink w:anchor="_Toc8028424" w:history="1">
        <w:r w:rsidR="003C6D3C" w:rsidRPr="00545A27">
          <w:rPr>
            <w:rStyle w:val="Hyperlink"/>
          </w:rPr>
          <w:t>5.4</w:t>
        </w:r>
        <w:r w:rsidR="003C6D3C">
          <w:rPr>
            <w:rFonts w:asciiTheme="minorHAnsi" w:eastAsiaTheme="minorEastAsia" w:hAnsiTheme="minorHAnsi" w:cstheme="minorBidi"/>
            <w:sz w:val="22"/>
            <w:szCs w:val="22"/>
            <w:lang w:eastAsia="en-GB"/>
          </w:rPr>
          <w:tab/>
        </w:r>
        <w:r w:rsidR="003C6D3C" w:rsidRPr="00545A27">
          <w:rPr>
            <w:rStyle w:val="Hyperlink"/>
          </w:rPr>
          <w:t>Generating the Request</w:t>
        </w:r>
        <w:r w:rsidR="003C6D3C">
          <w:rPr>
            <w:webHidden/>
          </w:rPr>
          <w:tab/>
        </w:r>
        <w:r w:rsidR="003C6D3C">
          <w:rPr>
            <w:webHidden/>
          </w:rPr>
          <w:fldChar w:fldCharType="begin"/>
        </w:r>
        <w:r w:rsidR="003C6D3C">
          <w:rPr>
            <w:webHidden/>
          </w:rPr>
          <w:instrText xml:space="preserve"> PAGEREF _Toc8028424 \h </w:instrText>
        </w:r>
        <w:r w:rsidR="003C6D3C">
          <w:rPr>
            <w:webHidden/>
          </w:rPr>
        </w:r>
        <w:r w:rsidR="003C6D3C">
          <w:rPr>
            <w:webHidden/>
          </w:rPr>
          <w:fldChar w:fldCharType="separate"/>
        </w:r>
        <w:r w:rsidR="003C6D3C">
          <w:rPr>
            <w:webHidden/>
          </w:rPr>
          <w:t>42</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425" w:history="1">
        <w:r w:rsidR="003C6D3C" w:rsidRPr="00545A27">
          <w:rPr>
            <w:rStyle w:val="Hyperlink"/>
          </w:rPr>
          <w:t>5.4.1</w:t>
        </w:r>
        <w:r w:rsidR="003C6D3C">
          <w:rPr>
            <w:rFonts w:asciiTheme="minorHAnsi" w:eastAsiaTheme="minorEastAsia" w:hAnsiTheme="minorHAnsi" w:cstheme="minorBidi"/>
            <w:sz w:val="22"/>
            <w:szCs w:val="22"/>
            <w:lang w:eastAsia="en-GB"/>
          </w:rPr>
          <w:tab/>
        </w:r>
        <w:r w:rsidR="003C6D3C" w:rsidRPr="00545A27">
          <w:rPr>
            <w:rStyle w:val="Hyperlink"/>
          </w:rPr>
          <w:t>Implementing the GenerateRequest method</w:t>
        </w:r>
        <w:r w:rsidR="003C6D3C">
          <w:rPr>
            <w:webHidden/>
          </w:rPr>
          <w:tab/>
        </w:r>
        <w:r w:rsidR="003C6D3C">
          <w:rPr>
            <w:webHidden/>
          </w:rPr>
          <w:fldChar w:fldCharType="begin"/>
        </w:r>
        <w:r w:rsidR="003C6D3C">
          <w:rPr>
            <w:webHidden/>
          </w:rPr>
          <w:instrText xml:space="preserve"> PAGEREF _Toc8028425 \h </w:instrText>
        </w:r>
        <w:r w:rsidR="003C6D3C">
          <w:rPr>
            <w:webHidden/>
          </w:rPr>
        </w:r>
        <w:r w:rsidR="003C6D3C">
          <w:rPr>
            <w:webHidden/>
          </w:rPr>
          <w:fldChar w:fldCharType="separate"/>
        </w:r>
        <w:r w:rsidR="003C6D3C">
          <w:rPr>
            <w:webHidden/>
          </w:rPr>
          <w:t>42</w:t>
        </w:r>
        <w:r w:rsidR="003C6D3C">
          <w:rPr>
            <w:webHidden/>
          </w:rPr>
          <w:fldChar w:fldCharType="end"/>
        </w:r>
      </w:hyperlink>
    </w:p>
    <w:p w:rsidR="003C6D3C" w:rsidRDefault="00FF44C5">
      <w:pPr>
        <w:pStyle w:val="TOC2"/>
        <w:tabs>
          <w:tab w:val="left" w:pos="720"/>
        </w:tabs>
        <w:rPr>
          <w:rFonts w:asciiTheme="minorHAnsi" w:eastAsiaTheme="minorEastAsia" w:hAnsiTheme="minorHAnsi" w:cstheme="minorBidi"/>
          <w:sz w:val="22"/>
          <w:szCs w:val="22"/>
          <w:lang w:eastAsia="en-GB"/>
        </w:rPr>
      </w:pPr>
      <w:hyperlink w:anchor="_Toc8028426" w:history="1">
        <w:r w:rsidR="003C6D3C" w:rsidRPr="00545A27">
          <w:rPr>
            <w:rStyle w:val="Hyperlink"/>
          </w:rPr>
          <w:t>5.5</w:t>
        </w:r>
        <w:r w:rsidR="003C6D3C">
          <w:rPr>
            <w:rFonts w:asciiTheme="minorHAnsi" w:eastAsiaTheme="minorEastAsia" w:hAnsiTheme="minorHAnsi" w:cstheme="minorBidi"/>
            <w:sz w:val="22"/>
            <w:szCs w:val="22"/>
            <w:lang w:eastAsia="en-GB"/>
          </w:rPr>
          <w:tab/>
        </w:r>
        <w:r w:rsidR="003C6D3C" w:rsidRPr="00545A27">
          <w:rPr>
            <w:rStyle w:val="Hyperlink"/>
          </w:rPr>
          <w:t>Building a Request Factory and Handling Mapping Logic</w:t>
        </w:r>
        <w:r w:rsidR="003C6D3C">
          <w:rPr>
            <w:webHidden/>
          </w:rPr>
          <w:tab/>
        </w:r>
        <w:r w:rsidR="003C6D3C">
          <w:rPr>
            <w:webHidden/>
          </w:rPr>
          <w:fldChar w:fldCharType="begin"/>
        </w:r>
        <w:r w:rsidR="003C6D3C">
          <w:rPr>
            <w:webHidden/>
          </w:rPr>
          <w:instrText xml:space="preserve"> PAGEREF _Toc8028426 \h </w:instrText>
        </w:r>
        <w:r w:rsidR="003C6D3C">
          <w:rPr>
            <w:webHidden/>
          </w:rPr>
        </w:r>
        <w:r w:rsidR="003C6D3C">
          <w:rPr>
            <w:webHidden/>
          </w:rPr>
          <w:fldChar w:fldCharType="separate"/>
        </w:r>
        <w:r w:rsidR="003C6D3C">
          <w:rPr>
            <w:webHidden/>
          </w:rPr>
          <w:t>44</w:t>
        </w:r>
        <w:r w:rsidR="003C6D3C">
          <w:rPr>
            <w:webHidden/>
          </w:rPr>
          <w:fldChar w:fldCharType="end"/>
        </w:r>
      </w:hyperlink>
    </w:p>
    <w:p w:rsidR="003C6D3C" w:rsidRDefault="00FF44C5">
      <w:pPr>
        <w:pStyle w:val="TOC1"/>
        <w:rPr>
          <w:rFonts w:asciiTheme="minorHAnsi" w:eastAsiaTheme="minorEastAsia" w:hAnsiTheme="minorHAnsi" w:cstheme="minorBidi"/>
          <w:b w:val="0"/>
          <w:i w:val="0"/>
          <w:sz w:val="22"/>
          <w:szCs w:val="22"/>
          <w:lang w:eastAsia="en-GB"/>
        </w:rPr>
      </w:pPr>
      <w:hyperlink w:anchor="_Toc8028427" w:history="1">
        <w:r w:rsidR="003C6D3C" w:rsidRPr="00545A27">
          <w:rPr>
            <w:rStyle w:val="Hyperlink"/>
          </w:rPr>
          <w:t>6</w:t>
        </w:r>
        <w:r w:rsidR="003C6D3C">
          <w:rPr>
            <w:rFonts w:asciiTheme="minorHAnsi" w:eastAsiaTheme="minorEastAsia" w:hAnsiTheme="minorHAnsi" w:cstheme="minorBidi"/>
            <w:b w:val="0"/>
            <w:i w:val="0"/>
            <w:sz w:val="22"/>
            <w:szCs w:val="22"/>
            <w:lang w:eastAsia="en-GB"/>
          </w:rPr>
          <w:tab/>
        </w:r>
        <w:r w:rsidR="003C6D3C" w:rsidRPr="00545A27">
          <w:rPr>
            <w:rStyle w:val="Hyperlink"/>
          </w:rPr>
          <w:t>Implementing the HTTP Poster</w:t>
        </w:r>
        <w:r w:rsidR="003C6D3C">
          <w:rPr>
            <w:webHidden/>
          </w:rPr>
          <w:tab/>
        </w:r>
        <w:r w:rsidR="003C6D3C">
          <w:rPr>
            <w:webHidden/>
          </w:rPr>
          <w:fldChar w:fldCharType="begin"/>
        </w:r>
        <w:r w:rsidR="003C6D3C">
          <w:rPr>
            <w:webHidden/>
          </w:rPr>
          <w:instrText xml:space="preserve"> PAGEREF _Toc8028427 \h </w:instrText>
        </w:r>
        <w:r w:rsidR="003C6D3C">
          <w:rPr>
            <w:webHidden/>
          </w:rPr>
        </w:r>
        <w:r w:rsidR="003C6D3C">
          <w:rPr>
            <w:webHidden/>
          </w:rPr>
          <w:fldChar w:fldCharType="separate"/>
        </w:r>
        <w:r w:rsidR="003C6D3C">
          <w:rPr>
            <w:webHidden/>
          </w:rPr>
          <w:t>46</w:t>
        </w:r>
        <w:r w:rsidR="003C6D3C">
          <w:rPr>
            <w:webHidden/>
          </w:rPr>
          <w:fldChar w:fldCharType="end"/>
        </w:r>
      </w:hyperlink>
    </w:p>
    <w:p w:rsidR="003C6D3C" w:rsidRDefault="00FF44C5">
      <w:pPr>
        <w:pStyle w:val="TOC2"/>
        <w:tabs>
          <w:tab w:val="left" w:pos="720"/>
        </w:tabs>
        <w:rPr>
          <w:rFonts w:asciiTheme="minorHAnsi" w:eastAsiaTheme="minorEastAsia" w:hAnsiTheme="minorHAnsi" w:cstheme="minorBidi"/>
          <w:sz w:val="22"/>
          <w:szCs w:val="22"/>
          <w:lang w:eastAsia="en-GB"/>
        </w:rPr>
      </w:pPr>
      <w:hyperlink w:anchor="_Toc8028428" w:history="1">
        <w:r w:rsidR="003C6D3C" w:rsidRPr="00545A27">
          <w:rPr>
            <w:rStyle w:val="Hyperlink"/>
          </w:rPr>
          <w:t>6.1</w:t>
        </w:r>
        <w:r w:rsidR="003C6D3C">
          <w:rPr>
            <w:rFonts w:asciiTheme="minorHAnsi" w:eastAsiaTheme="minorEastAsia" w:hAnsiTheme="minorHAnsi" w:cstheme="minorBidi"/>
            <w:sz w:val="22"/>
            <w:szCs w:val="22"/>
            <w:lang w:eastAsia="en-GB"/>
          </w:rPr>
          <w:tab/>
        </w:r>
        <w:r w:rsidR="003C6D3C" w:rsidRPr="00545A27">
          <w:rPr>
            <w:rStyle w:val="Hyperlink"/>
          </w:rPr>
          <w:t>Create a Response Class</w:t>
        </w:r>
        <w:r w:rsidR="003C6D3C">
          <w:rPr>
            <w:webHidden/>
          </w:rPr>
          <w:tab/>
        </w:r>
        <w:r w:rsidR="003C6D3C">
          <w:rPr>
            <w:webHidden/>
          </w:rPr>
          <w:fldChar w:fldCharType="begin"/>
        </w:r>
        <w:r w:rsidR="003C6D3C">
          <w:rPr>
            <w:webHidden/>
          </w:rPr>
          <w:instrText xml:space="preserve"> PAGEREF _Toc8028428 \h </w:instrText>
        </w:r>
        <w:r w:rsidR="003C6D3C">
          <w:rPr>
            <w:webHidden/>
          </w:rPr>
        </w:r>
        <w:r w:rsidR="003C6D3C">
          <w:rPr>
            <w:webHidden/>
          </w:rPr>
          <w:fldChar w:fldCharType="separate"/>
        </w:r>
        <w:r w:rsidR="003C6D3C">
          <w:rPr>
            <w:webHidden/>
          </w:rPr>
          <w:t>47</w:t>
        </w:r>
        <w:r w:rsidR="003C6D3C">
          <w:rPr>
            <w:webHidden/>
          </w:rPr>
          <w:fldChar w:fldCharType="end"/>
        </w:r>
      </w:hyperlink>
    </w:p>
    <w:p w:rsidR="003C6D3C" w:rsidRDefault="00FF44C5">
      <w:pPr>
        <w:pStyle w:val="TOC2"/>
        <w:tabs>
          <w:tab w:val="left" w:pos="720"/>
        </w:tabs>
        <w:rPr>
          <w:rFonts w:asciiTheme="minorHAnsi" w:eastAsiaTheme="minorEastAsia" w:hAnsiTheme="minorHAnsi" w:cstheme="minorBidi"/>
          <w:sz w:val="22"/>
          <w:szCs w:val="22"/>
          <w:lang w:eastAsia="en-GB"/>
        </w:rPr>
      </w:pPr>
      <w:hyperlink w:anchor="_Toc8028429" w:history="1">
        <w:r w:rsidR="003C6D3C" w:rsidRPr="00545A27">
          <w:rPr>
            <w:rStyle w:val="Hyperlink"/>
          </w:rPr>
          <w:t>6.2</w:t>
        </w:r>
        <w:r w:rsidR="003C6D3C">
          <w:rPr>
            <w:rFonts w:asciiTheme="minorHAnsi" w:eastAsiaTheme="minorEastAsia" w:hAnsiTheme="minorHAnsi" w:cstheme="minorBidi"/>
            <w:sz w:val="22"/>
            <w:szCs w:val="22"/>
            <w:lang w:eastAsia="en-GB"/>
          </w:rPr>
          <w:tab/>
        </w:r>
        <w:r w:rsidR="003C6D3C" w:rsidRPr="00545A27">
          <w:rPr>
            <w:rStyle w:val="Hyperlink"/>
          </w:rPr>
          <w:t>Interface for the HTTP Poster</w:t>
        </w:r>
        <w:r w:rsidR="003C6D3C">
          <w:rPr>
            <w:webHidden/>
          </w:rPr>
          <w:tab/>
        </w:r>
        <w:r w:rsidR="003C6D3C">
          <w:rPr>
            <w:webHidden/>
          </w:rPr>
          <w:fldChar w:fldCharType="begin"/>
        </w:r>
        <w:r w:rsidR="003C6D3C">
          <w:rPr>
            <w:webHidden/>
          </w:rPr>
          <w:instrText xml:space="preserve"> PAGEREF _Toc8028429 \h </w:instrText>
        </w:r>
        <w:r w:rsidR="003C6D3C">
          <w:rPr>
            <w:webHidden/>
          </w:rPr>
        </w:r>
        <w:r w:rsidR="003C6D3C">
          <w:rPr>
            <w:webHidden/>
          </w:rPr>
          <w:fldChar w:fldCharType="separate"/>
        </w:r>
        <w:r w:rsidR="003C6D3C">
          <w:rPr>
            <w:webHidden/>
          </w:rPr>
          <w:t>47</w:t>
        </w:r>
        <w:r w:rsidR="003C6D3C">
          <w:rPr>
            <w:webHidden/>
          </w:rPr>
          <w:fldChar w:fldCharType="end"/>
        </w:r>
      </w:hyperlink>
    </w:p>
    <w:p w:rsidR="003C6D3C" w:rsidRDefault="00FF44C5">
      <w:pPr>
        <w:pStyle w:val="TOC2"/>
        <w:tabs>
          <w:tab w:val="left" w:pos="720"/>
        </w:tabs>
        <w:rPr>
          <w:rFonts w:asciiTheme="minorHAnsi" w:eastAsiaTheme="minorEastAsia" w:hAnsiTheme="minorHAnsi" w:cstheme="minorBidi"/>
          <w:sz w:val="22"/>
          <w:szCs w:val="22"/>
          <w:lang w:eastAsia="en-GB"/>
        </w:rPr>
      </w:pPr>
      <w:hyperlink w:anchor="_Toc8028430" w:history="1">
        <w:r w:rsidR="003C6D3C" w:rsidRPr="00545A27">
          <w:rPr>
            <w:rStyle w:val="Hyperlink"/>
          </w:rPr>
          <w:t>6.3</w:t>
        </w:r>
        <w:r w:rsidR="003C6D3C">
          <w:rPr>
            <w:rFonts w:asciiTheme="minorHAnsi" w:eastAsiaTheme="minorEastAsia" w:hAnsiTheme="minorHAnsi" w:cstheme="minorBidi"/>
            <w:sz w:val="22"/>
            <w:szCs w:val="22"/>
            <w:lang w:eastAsia="en-GB"/>
          </w:rPr>
          <w:tab/>
        </w:r>
        <w:r w:rsidR="003C6D3C" w:rsidRPr="00545A27">
          <w:rPr>
            <w:rStyle w:val="Hyperlink"/>
          </w:rPr>
          <w:t>Implement the HTTP Poster</w:t>
        </w:r>
        <w:r w:rsidR="003C6D3C">
          <w:rPr>
            <w:webHidden/>
          </w:rPr>
          <w:tab/>
        </w:r>
        <w:r w:rsidR="003C6D3C">
          <w:rPr>
            <w:webHidden/>
          </w:rPr>
          <w:fldChar w:fldCharType="begin"/>
        </w:r>
        <w:r w:rsidR="003C6D3C">
          <w:rPr>
            <w:webHidden/>
          </w:rPr>
          <w:instrText xml:space="preserve"> PAGEREF _Toc8028430 \h </w:instrText>
        </w:r>
        <w:r w:rsidR="003C6D3C">
          <w:rPr>
            <w:webHidden/>
          </w:rPr>
        </w:r>
        <w:r w:rsidR="003C6D3C">
          <w:rPr>
            <w:webHidden/>
          </w:rPr>
          <w:fldChar w:fldCharType="separate"/>
        </w:r>
        <w:r w:rsidR="003C6D3C">
          <w:rPr>
            <w:webHidden/>
          </w:rPr>
          <w:t>47</w:t>
        </w:r>
        <w:r w:rsidR="003C6D3C">
          <w:rPr>
            <w:webHidden/>
          </w:rPr>
          <w:fldChar w:fldCharType="end"/>
        </w:r>
      </w:hyperlink>
    </w:p>
    <w:p w:rsidR="003C6D3C" w:rsidRDefault="00FF44C5">
      <w:pPr>
        <w:pStyle w:val="TOC1"/>
        <w:rPr>
          <w:rFonts w:asciiTheme="minorHAnsi" w:eastAsiaTheme="minorEastAsia" w:hAnsiTheme="minorHAnsi" w:cstheme="minorBidi"/>
          <w:b w:val="0"/>
          <w:i w:val="0"/>
          <w:sz w:val="22"/>
          <w:szCs w:val="22"/>
          <w:lang w:eastAsia="en-GB"/>
        </w:rPr>
      </w:pPr>
      <w:hyperlink w:anchor="_Toc8028431" w:history="1">
        <w:r w:rsidR="003C6D3C" w:rsidRPr="00545A27">
          <w:rPr>
            <w:rStyle w:val="Hyperlink"/>
          </w:rPr>
          <w:t>7</w:t>
        </w:r>
        <w:r w:rsidR="003C6D3C">
          <w:rPr>
            <w:rFonts w:asciiTheme="minorHAnsi" w:eastAsiaTheme="minorEastAsia" w:hAnsiTheme="minorHAnsi" w:cstheme="minorBidi"/>
            <w:b w:val="0"/>
            <w:i w:val="0"/>
            <w:sz w:val="22"/>
            <w:szCs w:val="22"/>
            <w:lang w:eastAsia="en-GB"/>
          </w:rPr>
          <w:tab/>
        </w:r>
        <w:r w:rsidR="003C6D3C" w:rsidRPr="00545A27">
          <w:rPr>
            <w:rStyle w:val="Hyperlink"/>
          </w:rPr>
          <w:t>Inspecting the Response</w:t>
        </w:r>
        <w:r w:rsidR="003C6D3C">
          <w:rPr>
            <w:webHidden/>
          </w:rPr>
          <w:tab/>
        </w:r>
        <w:r w:rsidR="003C6D3C">
          <w:rPr>
            <w:webHidden/>
          </w:rPr>
          <w:fldChar w:fldCharType="begin"/>
        </w:r>
        <w:r w:rsidR="003C6D3C">
          <w:rPr>
            <w:webHidden/>
          </w:rPr>
          <w:instrText xml:space="preserve"> PAGEREF _Toc8028431 \h </w:instrText>
        </w:r>
        <w:r w:rsidR="003C6D3C">
          <w:rPr>
            <w:webHidden/>
          </w:rPr>
        </w:r>
        <w:r w:rsidR="003C6D3C">
          <w:rPr>
            <w:webHidden/>
          </w:rPr>
          <w:fldChar w:fldCharType="separate"/>
        </w:r>
        <w:r w:rsidR="003C6D3C">
          <w:rPr>
            <w:webHidden/>
          </w:rPr>
          <w:t>49</w:t>
        </w:r>
        <w:r w:rsidR="003C6D3C">
          <w:rPr>
            <w:webHidden/>
          </w:rPr>
          <w:fldChar w:fldCharType="end"/>
        </w:r>
      </w:hyperlink>
    </w:p>
    <w:p w:rsidR="003C6D3C" w:rsidRDefault="00FF44C5">
      <w:pPr>
        <w:pStyle w:val="TOC2"/>
        <w:tabs>
          <w:tab w:val="left" w:pos="720"/>
        </w:tabs>
        <w:rPr>
          <w:rFonts w:asciiTheme="minorHAnsi" w:eastAsiaTheme="minorEastAsia" w:hAnsiTheme="minorHAnsi" w:cstheme="minorBidi"/>
          <w:sz w:val="22"/>
          <w:szCs w:val="22"/>
          <w:lang w:eastAsia="en-GB"/>
        </w:rPr>
      </w:pPr>
      <w:hyperlink w:anchor="_Toc8028432" w:history="1">
        <w:r w:rsidR="003C6D3C" w:rsidRPr="00545A27">
          <w:rPr>
            <w:rStyle w:val="Hyperlink"/>
          </w:rPr>
          <w:t>7.1</w:t>
        </w:r>
        <w:r w:rsidR="003C6D3C">
          <w:rPr>
            <w:rFonts w:asciiTheme="minorHAnsi" w:eastAsiaTheme="minorEastAsia" w:hAnsiTheme="minorHAnsi" w:cstheme="minorBidi"/>
            <w:sz w:val="22"/>
            <w:szCs w:val="22"/>
            <w:lang w:eastAsia="en-GB"/>
          </w:rPr>
          <w:tab/>
        </w:r>
        <w:r w:rsidR="003C6D3C" w:rsidRPr="00545A27">
          <w:rPr>
            <w:rStyle w:val="Hyperlink"/>
          </w:rPr>
          <w:t>Create a Response Parser</w:t>
        </w:r>
        <w:r w:rsidR="003C6D3C">
          <w:rPr>
            <w:webHidden/>
          </w:rPr>
          <w:tab/>
        </w:r>
        <w:r w:rsidR="003C6D3C">
          <w:rPr>
            <w:webHidden/>
          </w:rPr>
          <w:fldChar w:fldCharType="begin"/>
        </w:r>
        <w:r w:rsidR="003C6D3C">
          <w:rPr>
            <w:webHidden/>
          </w:rPr>
          <w:instrText xml:space="preserve"> PAGEREF _Toc8028432 \h </w:instrText>
        </w:r>
        <w:r w:rsidR="003C6D3C">
          <w:rPr>
            <w:webHidden/>
          </w:rPr>
        </w:r>
        <w:r w:rsidR="003C6D3C">
          <w:rPr>
            <w:webHidden/>
          </w:rPr>
          <w:fldChar w:fldCharType="separate"/>
        </w:r>
        <w:r w:rsidR="003C6D3C">
          <w:rPr>
            <w:webHidden/>
          </w:rPr>
          <w:t>49</w:t>
        </w:r>
        <w:r w:rsidR="003C6D3C">
          <w:rPr>
            <w:webHidden/>
          </w:rPr>
          <w:fldChar w:fldCharType="end"/>
        </w:r>
      </w:hyperlink>
    </w:p>
    <w:p w:rsidR="003C6D3C" w:rsidRDefault="00FF44C5">
      <w:pPr>
        <w:pStyle w:val="TOC1"/>
        <w:rPr>
          <w:rFonts w:asciiTheme="minorHAnsi" w:eastAsiaTheme="minorEastAsia" w:hAnsiTheme="minorHAnsi" w:cstheme="minorBidi"/>
          <w:b w:val="0"/>
          <w:i w:val="0"/>
          <w:sz w:val="22"/>
          <w:szCs w:val="22"/>
          <w:lang w:eastAsia="en-GB"/>
        </w:rPr>
      </w:pPr>
      <w:hyperlink w:anchor="_Toc8028433" w:history="1">
        <w:r w:rsidR="003C6D3C" w:rsidRPr="00545A27">
          <w:rPr>
            <w:rStyle w:val="Hyperlink"/>
          </w:rPr>
          <w:t>8</w:t>
        </w:r>
        <w:r w:rsidR="003C6D3C">
          <w:rPr>
            <w:rFonts w:asciiTheme="minorHAnsi" w:eastAsiaTheme="minorEastAsia" w:hAnsiTheme="minorHAnsi" w:cstheme="minorBidi"/>
            <w:b w:val="0"/>
            <w:i w:val="0"/>
            <w:sz w:val="22"/>
            <w:szCs w:val="22"/>
            <w:lang w:eastAsia="en-GB"/>
          </w:rPr>
          <w:tab/>
        </w:r>
        <w:r w:rsidR="003C6D3C" w:rsidRPr="00545A27">
          <w:rPr>
            <w:rStyle w:val="Hyperlink"/>
          </w:rPr>
          <w:t>Implementing the Channel Class</w:t>
        </w:r>
        <w:r w:rsidR="003C6D3C">
          <w:rPr>
            <w:webHidden/>
          </w:rPr>
          <w:tab/>
        </w:r>
        <w:r w:rsidR="003C6D3C">
          <w:rPr>
            <w:webHidden/>
          </w:rPr>
          <w:fldChar w:fldCharType="begin"/>
        </w:r>
        <w:r w:rsidR="003C6D3C">
          <w:rPr>
            <w:webHidden/>
          </w:rPr>
          <w:instrText xml:space="preserve"> PAGEREF _Toc8028433 \h </w:instrText>
        </w:r>
        <w:r w:rsidR="003C6D3C">
          <w:rPr>
            <w:webHidden/>
          </w:rPr>
        </w:r>
        <w:r w:rsidR="003C6D3C">
          <w:rPr>
            <w:webHidden/>
          </w:rPr>
          <w:fldChar w:fldCharType="separate"/>
        </w:r>
        <w:r w:rsidR="003C6D3C">
          <w:rPr>
            <w:webHidden/>
          </w:rPr>
          <w:t>50</w:t>
        </w:r>
        <w:r w:rsidR="003C6D3C">
          <w:rPr>
            <w:webHidden/>
          </w:rPr>
          <w:fldChar w:fldCharType="end"/>
        </w:r>
      </w:hyperlink>
    </w:p>
    <w:p w:rsidR="003C6D3C" w:rsidRDefault="00FF44C5">
      <w:pPr>
        <w:pStyle w:val="TOC2"/>
        <w:tabs>
          <w:tab w:val="left" w:pos="720"/>
        </w:tabs>
        <w:rPr>
          <w:rFonts w:asciiTheme="minorHAnsi" w:eastAsiaTheme="minorEastAsia" w:hAnsiTheme="minorHAnsi" w:cstheme="minorBidi"/>
          <w:sz w:val="22"/>
          <w:szCs w:val="22"/>
          <w:lang w:eastAsia="en-GB"/>
        </w:rPr>
      </w:pPr>
      <w:hyperlink w:anchor="_Toc8028434" w:history="1">
        <w:r w:rsidR="003C6D3C" w:rsidRPr="00545A27">
          <w:rPr>
            <w:rStyle w:val="Hyperlink"/>
          </w:rPr>
          <w:t>8.1</w:t>
        </w:r>
        <w:r w:rsidR="003C6D3C">
          <w:rPr>
            <w:rFonts w:asciiTheme="minorHAnsi" w:eastAsiaTheme="minorEastAsia" w:hAnsiTheme="minorHAnsi" w:cstheme="minorBidi"/>
            <w:sz w:val="22"/>
            <w:szCs w:val="22"/>
            <w:lang w:eastAsia="en-GB"/>
          </w:rPr>
          <w:tab/>
        </w:r>
        <w:r w:rsidR="003C6D3C" w:rsidRPr="00545A27">
          <w:rPr>
            <w:rStyle w:val="Hyperlink"/>
          </w:rPr>
          <w:t>Adding Properties to the Channel Class</w:t>
        </w:r>
        <w:r w:rsidR="003C6D3C">
          <w:rPr>
            <w:webHidden/>
          </w:rPr>
          <w:tab/>
        </w:r>
        <w:r w:rsidR="003C6D3C">
          <w:rPr>
            <w:webHidden/>
          </w:rPr>
          <w:fldChar w:fldCharType="begin"/>
        </w:r>
        <w:r w:rsidR="003C6D3C">
          <w:rPr>
            <w:webHidden/>
          </w:rPr>
          <w:instrText xml:space="preserve"> PAGEREF _Toc8028434 \h </w:instrText>
        </w:r>
        <w:r w:rsidR="003C6D3C">
          <w:rPr>
            <w:webHidden/>
          </w:rPr>
        </w:r>
        <w:r w:rsidR="003C6D3C">
          <w:rPr>
            <w:webHidden/>
          </w:rPr>
          <w:fldChar w:fldCharType="separate"/>
        </w:r>
        <w:r w:rsidR="003C6D3C">
          <w:rPr>
            <w:webHidden/>
          </w:rPr>
          <w:t>50</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435" w:history="1">
        <w:r w:rsidR="003C6D3C" w:rsidRPr="00545A27">
          <w:rPr>
            <w:rStyle w:val="Hyperlink"/>
          </w:rPr>
          <w:t>8.1.1</w:t>
        </w:r>
        <w:r w:rsidR="003C6D3C">
          <w:rPr>
            <w:rFonts w:asciiTheme="minorHAnsi" w:eastAsiaTheme="minorEastAsia" w:hAnsiTheme="minorHAnsi" w:cstheme="minorBidi"/>
            <w:sz w:val="22"/>
            <w:szCs w:val="22"/>
            <w:lang w:eastAsia="en-GB"/>
          </w:rPr>
          <w:tab/>
        </w:r>
        <w:r w:rsidR="003C6D3C" w:rsidRPr="00545A27">
          <w:rPr>
            <w:rStyle w:val="Hyperlink"/>
          </w:rPr>
          <w:t>Adding an additional Constructor</w:t>
        </w:r>
        <w:r w:rsidR="003C6D3C">
          <w:rPr>
            <w:webHidden/>
          </w:rPr>
          <w:tab/>
        </w:r>
        <w:r w:rsidR="003C6D3C">
          <w:rPr>
            <w:webHidden/>
          </w:rPr>
          <w:fldChar w:fldCharType="begin"/>
        </w:r>
        <w:r w:rsidR="003C6D3C">
          <w:rPr>
            <w:webHidden/>
          </w:rPr>
          <w:instrText xml:space="preserve"> PAGEREF _Toc8028435 \h </w:instrText>
        </w:r>
        <w:r w:rsidR="003C6D3C">
          <w:rPr>
            <w:webHidden/>
          </w:rPr>
        </w:r>
        <w:r w:rsidR="003C6D3C">
          <w:rPr>
            <w:webHidden/>
          </w:rPr>
          <w:fldChar w:fldCharType="separate"/>
        </w:r>
        <w:r w:rsidR="003C6D3C">
          <w:rPr>
            <w:webHidden/>
          </w:rPr>
          <w:t>50</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436" w:history="1">
        <w:r w:rsidR="003C6D3C" w:rsidRPr="00545A27">
          <w:rPr>
            <w:rStyle w:val="Hyperlink"/>
          </w:rPr>
          <w:t>8.1.2</w:t>
        </w:r>
        <w:r w:rsidR="003C6D3C">
          <w:rPr>
            <w:rFonts w:asciiTheme="minorHAnsi" w:eastAsiaTheme="minorEastAsia" w:hAnsiTheme="minorHAnsi" w:cstheme="minorBidi"/>
            <w:sz w:val="22"/>
            <w:szCs w:val="22"/>
            <w:lang w:eastAsia="en-GB"/>
          </w:rPr>
          <w:tab/>
        </w:r>
        <w:r w:rsidR="003C6D3C" w:rsidRPr="00545A27">
          <w:rPr>
            <w:rStyle w:val="Hyperlink"/>
          </w:rPr>
          <w:t>Amending the Original Constructor</w:t>
        </w:r>
        <w:r w:rsidR="003C6D3C">
          <w:rPr>
            <w:webHidden/>
          </w:rPr>
          <w:tab/>
        </w:r>
        <w:r w:rsidR="003C6D3C">
          <w:rPr>
            <w:webHidden/>
          </w:rPr>
          <w:fldChar w:fldCharType="begin"/>
        </w:r>
        <w:r w:rsidR="003C6D3C">
          <w:rPr>
            <w:webHidden/>
          </w:rPr>
          <w:instrText xml:space="preserve"> PAGEREF _Toc8028436 \h </w:instrText>
        </w:r>
        <w:r w:rsidR="003C6D3C">
          <w:rPr>
            <w:webHidden/>
          </w:rPr>
        </w:r>
        <w:r w:rsidR="003C6D3C">
          <w:rPr>
            <w:webHidden/>
          </w:rPr>
          <w:fldChar w:fldCharType="separate"/>
        </w:r>
        <w:r w:rsidR="003C6D3C">
          <w:rPr>
            <w:webHidden/>
          </w:rPr>
          <w:t>50</w:t>
        </w:r>
        <w:r w:rsidR="003C6D3C">
          <w:rPr>
            <w:webHidden/>
          </w:rPr>
          <w:fldChar w:fldCharType="end"/>
        </w:r>
      </w:hyperlink>
    </w:p>
    <w:p w:rsidR="003C6D3C" w:rsidRDefault="00FF44C5">
      <w:pPr>
        <w:pStyle w:val="TOC2"/>
        <w:tabs>
          <w:tab w:val="left" w:pos="720"/>
        </w:tabs>
        <w:rPr>
          <w:rFonts w:asciiTheme="minorHAnsi" w:eastAsiaTheme="minorEastAsia" w:hAnsiTheme="minorHAnsi" w:cstheme="minorBidi"/>
          <w:sz w:val="22"/>
          <w:szCs w:val="22"/>
          <w:lang w:eastAsia="en-GB"/>
        </w:rPr>
      </w:pPr>
      <w:hyperlink w:anchor="_Toc8028437" w:history="1">
        <w:r w:rsidR="003C6D3C" w:rsidRPr="00545A27">
          <w:rPr>
            <w:rStyle w:val="Hyperlink"/>
          </w:rPr>
          <w:t>8.2</w:t>
        </w:r>
        <w:r w:rsidR="003C6D3C">
          <w:rPr>
            <w:rFonts w:asciiTheme="minorHAnsi" w:eastAsiaTheme="minorEastAsia" w:hAnsiTheme="minorHAnsi" w:cstheme="minorBidi"/>
            <w:sz w:val="22"/>
            <w:szCs w:val="22"/>
            <w:lang w:eastAsia="en-GB"/>
          </w:rPr>
          <w:tab/>
        </w:r>
        <w:r w:rsidR="003C6D3C" w:rsidRPr="00545A27">
          <w:rPr>
            <w:rStyle w:val="Hyperlink"/>
          </w:rPr>
          <w:t>Logging the Request</w:t>
        </w:r>
        <w:r w:rsidR="003C6D3C">
          <w:rPr>
            <w:webHidden/>
          </w:rPr>
          <w:tab/>
        </w:r>
        <w:r w:rsidR="003C6D3C">
          <w:rPr>
            <w:webHidden/>
          </w:rPr>
          <w:fldChar w:fldCharType="begin"/>
        </w:r>
        <w:r w:rsidR="003C6D3C">
          <w:rPr>
            <w:webHidden/>
          </w:rPr>
          <w:instrText xml:space="preserve"> PAGEREF _Toc8028437 \h </w:instrText>
        </w:r>
        <w:r w:rsidR="003C6D3C">
          <w:rPr>
            <w:webHidden/>
          </w:rPr>
        </w:r>
        <w:r w:rsidR="003C6D3C">
          <w:rPr>
            <w:webHidden/>
          </w:rPr>
          <w:fldChar w:fldCharType="separate"/>
        </w:r>
        <w:r w:rsidR="003C6D3C">
          <w:rPr>
            <w:webHidden/>
          </w:rPr>
          <w:t>51</w:t>
        </w:r>
        <w:r w:rsidR="003C6D3C">
          <w:rPr>
            <w:webHidden/>
          </w:rPr>
          <w:fldChar w:fldCharType="end"/>
        </w:r>
      </w:hyperlink>
    </w:p>
    <w:p w:rsidR="003C6D3C" w:rsidRDefault="00FF44C5">
      <w:pPr>
        <w:pStyle w:val="TOC2"/>
        <w:tabs>
          <w:tab w:val="left" w:pos="720"/>
        </w:tabs>
        <w:rPr>
          <w:rFonts w:asciiTheme="minorHAnsi" w:eastAsiaTheme="minorEastAsia" w:hAnsiTheme="minorHAnsi" w:cstheme="minorBidi"/>
          <w:sz w:val="22"/>
          <w:szCs w:val="22"/>
          <w:lang w:eastAsia="en-GB"/>
        </w:rPr>
      </w:pPr>
      <w:hyperlink w:anchor="_Toc8028438" w:history="1">
        <w:r w:rsidR="003C6D3C" w:rsidRPr="00545A27">
          <w:rPr>
            <w:rStyle w:val="Hyperlink"/>
          </w:rPr>
          <w:t>8.3</w:t>
        </w:r>
        <w:r w:rsidR="003C6D3C">
          <w:rPr>
            <w:rFonts w:asciiTheme="minorHAnsi" w:eastAsiaTheme="minorEastAsia" w:hAnsiTheme="minorHAnsi" w:cstheme="minorBidi"/>
            <w:sz w:val="22"/>
            <w:szCs w:val="22"/>
            <w:lang w:eastAsia="en-GB"/>
          </w:rPr>
          <w:tab/>
        </w:r>
        <w:r w:rsidR="003C6D3C" w:rsidRPr="00545A27">
          <w:rPr>
            <w:rStyle w:val="Hyperlink"/>
          </w:rPr>
          <w:t>Logging the Response</w:t>
        </w:r>
        <w:r w:rsidR="003C6D3C">
          <w:rPr>
            <w:webHidden/>
          </w:rPr>
          <w:tab/>
        </w:r>
        <w:r w:rsidR="003C6D3C">
          <w:rPr>
            <w:webHidden/>
          </w:rPr>
          <w:fldChar w:fldCharType="begin"/>
        </w:r>
        <w:r w:rsidR="003C6D3C">
          <w:rPr>
            <w:webHidden/>
          </w:rPr>
          <w:instrText xml:space="preserve"> PAGEREF _Toc8028438 \h </w:instrText>
        </w:r>
        <w:r w:rsidR="003C6D3C">
          <w:rPr>
            <w:webHidden/>
          </w:rPr>
        </w:r>
        <w:r w:rsidR="003C6D3C">
          <w:rPr>
            <w:webHidden/>
          </w:rPr>
          <w:fldChar w:fldCharType="separate"/>
        </w:r>
        <w:r w:rsidR="003C6D3C">
          <w:rPr>
            <w:webHidden/>
          </w:rPr>
          <w:t>51</w:t>
        </w:r>
        <w:r w:rsidR="003C6D3C">
          <w:rPr>
            <w:webHidden/>
          </w:rPr>
          <w:fldChar w:fldCharType="end"/>
        </w:r>
      </w:hyperlink>
    </w:p>
    <w:p w:rsidR="003C6D3C" w:rsidRDefault="00FF44C5">
      <w:pPr>
        <w:pStyle w:val="TOC2"/>
        <w:tabs>
          <w:tab w:val="left" w:pos="720"/>
        </w:tabs>
        <w:rPr>
          <w:rFonts w:asciiTheme="minorHAnsi" w:eastAsiaTheme="minorEastAsia" w:hAnsiTheme="minorHAnsi" w:cstheme="minorBidi"/>
          <w:sz w:val="22"/>
          <w:szCs w:val="22"/>
          <w:lang w:eastAsia="en-GB"/>
        </w:rPr>
      </w:pPr>
      <w:hyperlink w:anchor="_Toc8028439" w:history="1">
        <w:r w:rsidR="003C6D3C" w:rsidRPr="00545A27">
          <w:rPr>
            <w:rStyle w:val="Hyperlink"/>
          </w:rPr>
          <w:t>8.4</w:t>
        </w:r>
        <w:r w:rsidR="003C6D3C">
          <w:rPr>
            <w:rFonts w:asciiTheme="minorHAnsi" w:eastAsiaTheme="minorEastAsia" w:hAnsiTheme="minorHAnsi" w:cstheme="minorBidi"/>
            <w:sz w:val="22"/>
            <w:szCs w:val="22"/>
            <w:lang w:eastAsia="en-GB"/>
          </w:rPr>
          <w:tab/>
        </w:r>
        <w:r w:rsidR="003C6D3C" w:rsidRPr="00545A27">
          <w:rPr>
            <w:rStyle w:val="Hyperlink"/>
          </w:rPr>
          <w:t>Sending the Request and Parsing the Response</w:t>
        </w:r>
        <w:r w:rsidR="003C6D3C">
          <w:rPr>
            <w:webHidden/>
          </w:rPr>
          <w:tab/>
        </w:r>
        <w:r w:rsidR="003C6D3C">
          <w:rPr>
            <w:webHidden/>
          </w:rPr>
          <w:fldChar w:fldCharType="begin"/>
        </w:r>
        <w:r w:rsidR="003C6D3C">
          <w:rPr>
            <w:webHidden/>
          </w:rPr>
          <w:instrText xml:space="preserve"> PAGEREF _Toc8028439 \h </w:instrText>
        </w:r>
        <w:r w:rsidR="003C6D3C">
          <w:rPr>
            <w:webHidden/>
          </w:rPr>
        </w:r>
        <w:r w:rsidR="003C6D3C">
          <w:rPr>
            <w:webHidden/>
          </w:rPr>
          <w:fldChar w:fldCharType="separate"/>
        </w:r>
        <w:r w:rsidR="003C6D3C">
          <w:rPr>
            <w:webHidden/>
          </w:rPr>
          <w:t>51</w:t>
        </w:r>
        <w:r w:rsidR="003C6D3C">
          <w:rPr>
            <w:webHidden/>
          </w:rPr>
          <w:fldChar w:fldCharType="end"/>
        </w:r>
      </w:hyperlink>
    </w:p>
    <w:p w:rsidR="003C6D3C" w:rsidRDefault="00FF44C5">
      <w:pPr>
        <w:pStyle w:val="TOC1"/>
        <w:rPr>
          <w:rFonts w:asciiTheme="minorHAnsi" w:eastAsiaTheme="minorEastAsia" w:hAnsiTheme="minorHAnsi" w:cstheme="minorBidi"/>
          <w:b w:val="0"/>
          <w:i w:val="0"/>
          <w:sz w:val="22"/>
          <w:szCs w:val="22"/>
          <w:lang w:eastAsia="en-GB"/>
        </w:rPr>
      </w:pPr>
      <w:hyperlink w:anchor="_Toc8028440" w:history="1">
        <w:r w:rsidR="003C6D3C" w:rsidRPr="00545A27">
          <w:rPr>
            <w:rStyle w:val="Hyperlink"/>
          </w:rPr>
          <w:t>9</w:t>
        </w:r>
        <w:r w:rsidR="003C6D3C">
          <w:rPr>
            <w:rFonts w:asciiTheme="minorHAnsi" w:eastAsiaTheme="minorEastAsia" w:hAnsiTheme="minorHAnsi" w:cstheme="minorBidi"/>
            <w:b w:val="0"/>
            <w:i w:val="0"/>
            <w:sz w:val="22"/>
            <w:szCs w:val="22"/>
            <w:lang w:eastAsia="en-GB"/>
          </w:rPr>
          <w:tab/>
        </w:r>
        <w:r w:rsidR="003C6D3C" w:rsidRPr="00545A27">
          <w:rPr>
            <w:rStyle w:val="Hyperlink"/>
          </w:rPr>
          <w:t>Expanding Unit Tests</w:t>
        </w:r>
        <w:r w:rsidR="003C6D3C">
          <w:rPr>
            <w:webHidden/>
          </w:rPr>
          <w:tab/>
        </w:r>
        <w:r w:rsidR="003C6D3C">
          <w:rPr>
            <w:webHidden/>
          </w:rPr>
          <w:fldChar w:fldCharType="begin"/>
        </w:r>
        <w:r w:rsidR="003C6D3C">
          <w:rPr>
            <w:webHidden/>
          </w:rPr>
          <w:instrText xml:space="preserve"> PAGEREF _Toc8028440 \h </w:instrText>
        </w:r>
        <w:r w:rsidR="003C6D3C">
          <w:rPr>
            <w:webHidden/>
          </w:rPr>
        </w:r>
        <w:r w:rsidR="003C6D3C">
          <w:rPr>
            <w:webHidden/>
          </w:rPr>
          <w:fldChar w:fldCharType="separate"/>
        </w:r>
        <w:r w:rsidR="003C6D3C">
          <w:rPr>
            <w:webHidden/>
          </w:rPr>
          <w:t>52</w:t>
        </w:r>
        <w:r w:rsidR="003C6D3C">
          <w:rPr>
            <w:webHidden/>
          </w:rPr>
          <w:fldChar w:fldCharType="end"/>
        </w:r>
      </w:hyperlink>
    </w:p>
    <w:p w:rsidR="003C6D3C" w:rsidRDefault="00FF44C5">
      <w:pPr>
        <w:pStyle w:val="TOC2"/>
        <w:tabs>
          <w:tab w:val="left" w:pos="720"/>
        </w:tabs>
        <w:rPr>
          <w:rFonts w:asciiTheme="minorHAnsi" w:eastAsiaTheme="minorEastAsia" w:hAnsiTheme="minorHAnsi" w:cstheme="minorBidi"/>
          <w:sz w:val="22"/>
          <w:szCs w:val="22"/>
          <w:lang w:eastAsia="en-GB"/>
        </w:rPr>
      </w:pPr>
      <w:hyperlink w:anchor="_Toc8028441" w:history="1">
        <w:r w:rsidR="003C6D3C" w:rsidRPr="00545A27">
          <w:rPr>
            <w:rStyle w:val="Hyperlink"/>
          </w:rPr>
          <w:t>9.1</w:t>
        </w:r>
        <w:r w:rsidR="003C6D3C">
          <w:rPr>
            <w:rFonts w:asciiTheme="minorHAnsi" w:eastAsiaTheme="minorEastAsia" w:hAnsiTheme="minorHAnsi" w:cstheme="minorBidi"/>
            <w:sz w:val="22"/>
            <w:szCs w:val="22"/>
            <w:lang w:eastAsia="en-GB"/>
          </w:rPr>
          <w:tab/>
        </w:r>
        <w:r w:rsidR="003C6D3C" w:rsidRPr="00545A27">
          <w:rPr>
            <w:rStyle w:val="Hyperlink"/>
          </w:rPr>
          <w:t>Unit Tests for Debug Mode</w:t>
        </w:r>
        <w:r w:rsidR="003C6D3C">
          <w:rPr>
            <w:webHidden/>
          </w:rPr>
          <w:tab/>
        </w:r>
        <w:r w:rsidR="003C6D3C">
          <w:rPr>
            <w:webHidden/>
          </w:rPr>
          <w:fldChar w:fldCharType="begin"/>
        </w:r>
        <w:r w:rsidR="003C6D3C">
          <w:rPr>
            <w:webHidden/>
          </w:rPr>
          <w:instrText xml:space="preserve"> PAGEREF _Toc8028441 \h </w:instrText>
        </w:r>
        <w:r w:rsidR="003C6D3C">
          <w:rPr>
            <w:webHidden/>
          </w:rPr>
        </w:r>
        <w:r w:rsidR="003C6D3C">
          <w:rPr>
            <w:webHidden/>
          </w:rPr>
          <w:fldChar w:fldCharType="separate"/>
        </w:r>
        <w:r w:rsidR="003C6D3C">
          <w:rPr>
            <w:webHidden/>
          </w:rPr>
          <w:t>52</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442" w:history="1">
        <w:r w:rsidR="003C6D3C" w:rsidRPr="00545A27">
          <w:rPr>
            <w:rStyle w:val="Hyperlink"/>
          </w:rPr>
          <w:t>9.1.1</w:t>
        </w:r>
        <w:r w:rsidR="003C6D3C">
          <w:rPr>
            <w:rFonts w:asciiTheme="minorHAnsi" w:eastAsiaTheme="minorEastAsia" w:hAnsiTheme="minorHAnsi" w:cstheme="minorBidi"/>
            <w:sz w:val="22"/>
            <w:szCs w:val="22"/>
            <w:lang w:eastAsia="en-GB"/>
          </w:rPr>
          <w:tab/>
        </w:r>
        <w:r w:rsidR="003C6D3C" w:rsidRPr="00545A27">
          <w:rPr>
            <w:rStyle w:val="Hyperlink"/>
          </w:rPr>
          <w:t>Checking the Request for Part-Time Positions</w:t>
        </w:r>
        <w:r w:rsidR="003C6D3C">
          <w:rPr>
            <w:webHidden/>
          </w:rPr>
          <w:tab/>
        </w:r>
        <w:r w:rsidR="003C6D3C">
          <w:rPr>
            <w:webHidden/>
          </w:rPr>
          <w:fldChar w:fldCharType="begin"/>
        </w:r>
        <w:r w:rsidR="003C6D3C">
          <w:rPr>
            <w:webHidden/>
          </w:rPr>
          <w:instrText xml:space="preserve"> PAGEREF _Toc8028442 \h </w:instrText>
        </w:r>
        <w:r w:rsidR="003C6D3C">
          <w:rPr>
            <w:webHidden/>
          </w:rPr>
        </w:r>
        <w:r w:rsidR="003C6D3C">
          <w:rPr>
            <w:webHidden/>
          </w:rPr>
          <w:fldChar w:fldCharType="separate"/>
        </w:r>
        <w:r w:rsidR="003C6D3C">
          <w:rPr>
            <w:webHidden/>
          </w:rPr>
          <w:t>52</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443" w:history="1">
        <w:r w:rsidR="003C6D3C" w:rsidRPr="00545A27">
          <w:rPr>
            <w:rStyle w:val="Hyperlink"/>
          </w:rPr>
          <w:t>9.1.2</w:t>
        </w:r>
        <w:r w:rsidR="003C6D3C">
          <w:rPr>
            <w:rFonts w:asciiTheme="minorHAnsi" w:eastAsiaTheme="minorEastAsia" w:hAnsiTheme="minorHAnsi" w:cstheme="minorBidi"/>
            <w:sz w:val="22"/>
            <w:szCs w:val="22"/>
            <w:lang w:eastAsia="en-GB"/>
          </w:rPr>
          <w:tab/>
        </w:r>
        <w:r w:rsidR="003C6D3C" w:rsidRPr="00545A27">
          <w:rPr>
            <w:rStyle w:val="Hyperlink"/>
          </w:rPr>
          <w:t>Checking the Request for Update, Repost and Delete Requests</w:t>
        </w:r>
        <w:r w:rsidR="003C6D3C">
          <w:rPr>
            <w:webHidden/>
          </w:rPr>
          <w:tab/>
        </w:r>
        <w:r w:rsidR="003C6D3C">
          <w:rPr>
            <w:webHidden/>
          </w:rPr>
          <w:fldChar w:fldCharType="begin"/>
        </w:r>
        <w:r w:rsidR="003C6D3C">
          <w:rPr>
            <w:webHidden/>
          </w:rPr>
          <w:instrText xml:space="preserve"> PAGEREF _Toc8028443 \h </w:instrText>
        </w:r>
        <w:r w:rsidR="003C6D3C">
          <w:rPr>
            <w:webHidden/>
          </w:rPr>
        </w:r>
        <w:r w:rsidR="003C6D3C">
          <w:rPr>
            <w:webHidden/>
          </w:rPr>
          <w:fldChar w:fldCharType="separate"/>
        </w:r>
        <w:r w:rsidR="003C6D3C">
          <w:rPr>
            <w:webHidden/>
          </w:rPr>
          <w:t>53</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444" w:history="1">
        <w:r w:rsidR="003C6D3C" w:rsidRPr="00545A27">
          <w:rPr>
            <w:rStyle w:val="Hyperlink"/>
          </w:rPr>
          <w:t>9.1.3</w:t>
        </w:r>
        <w:r w:rsidR="003C6D3C">
          <w:rPr>
            <w:rFonts w:asciiTheme="minorHAnsi" w:eastAsiaTheme="minorEastAsia" w:hAnsiTheme="minorHAnsi" w:cstheme="minorBidi"/>
            <w:sz w:val="22"/>
            <w:szCs w:val="22"/>
            <w:lang w:eastAsia="en-GB"/>
          </w:rPr>
          <w:tab/>
        </w:r>
        <w:r w:rsidR="003C6D3C" w:rsidRPr="00545A27">
          <w:rPr>
            <w:rStyle w:val="Hyperlink"/>
          </w:rPr>
          <w:t>Testing for Unknown Errors (and an introduction to Moq)</w:t>
        </w:r>
        <w:r w:rsidR="003C6D3C">
          <w:rPr>
            <w:webHidden/>
          </w:rPr>
          <w:tab/>
        </w:r>
        <w:r w:rsidR="003C6D3C">
          <w:rPr>
            <w:webHidden/>
          </w:rPr>
          <w:fldChar w:fldCharType="begin"/>
        </w:r>
        <w:r w:rsidR="003C6D3C">
          <w:rPr>
            <w:webHidden/>
          </w:rPr>
          <w:instrText xml:space="preserve"> PAGEREF _Toc8028444 \h </w:instrText>
        </w:r>
        <w:r w:rsidR="003C6D3C">
          <w:rPr>
            <w:webHidden/>
          </w:rPr>
        </w:r>
        <w:r w:rsidR="003C6D3C">
          <w:rPr>
            <w:webHidden/>
          </w:rPr>
          <w:fldChar w:fldCharType="separate"/>
        </w:r>
        <w:r w:rsidR="003C6D3C">
          <w:rPr>
            <w:webHidden/>
          </w:rPr>
          <w:t>54</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445" w:history="1">
        <w:r w:rsidR="003C6D3C" w:rsidRPr="00545A27">
          <w:rPr>
            <w:rStyle w:val="Hyperlink"/>
            <w:highlight w:val="white"/>
            <w:lang w:eastAsia="en-GB"/>
          </w:rPr>
          <w:t>9.1.4</w:t>
        </w:r>
        <w:r w:rsidR="003C6D3C">
          <w:rPr>
            <w:rFonts w:asciiTheme="minorHAnsi" w:eastAsiaTheme="minorEastAsia" w:hAnsiTheme="minorHAnsi" w:cstheme="minorBidi"/>
            <w:sz w:val="22"/>
            <w:szCs w:val="22"/>
            <w:lang w:eastAsia="en-GB"/>
          </w:rPr>
          <w:tab/>
        </w:r>
        <w:r w:rsidR="003C6D3C" w:rsidRPr="00545A27">
          <w:rPr>
            <w:rStyle w:val="Hyperlink"/>
            <w:highlight w:val="white"/>
            <w:lang w:eastAsia="en-GB"/>
          </w:rPr>
          <w:t>Testing for Web Exception</w:t>
        </w:r>
        <w:r w:rsidR="003C6D3C">
          <w:rPr>
            <w:webHidden/>
          </w:rPr>
          <w:tab/>
        </w:r>
        <w:r w:rsidR="003C6D3C">
          <w:rPr>
            <w:webHidden/>
          </w:rPr>
          <w:fldChar w:fldCharType="begin"/>
        </w:r>
        <w:r w:rsidR="003C6D3C">
          <w:rPr>
            <w:webHidden/>
          </w:rPr>
          <w:instrText xml:space="preserve"> PAGEREF _Toc8028445 \h </w:instrText>
        </w:r>
        <w:r w:rsidR="003C6D3C">
          <w:rPr>
            <w:webHidden/>
          </w:rPr>
        </w:r>
        <w:r w:rsidR="003C6D3C">
          <w:rPr>
            <w:webHidden/>
          </w:rPr>
          <w:fldChar w:fldCharType="separate"/>
        </w:r>
        <w:r w:rsidR="003C6D3C">
          <w:rPr>
            <w:webHidden/>
          </w:rPr>
          <w:t>54</w:t>
        </w:r>
        <w:r w:rsidR="003C6D3C">
          <w:rPr>
            <w:webHidden/>
          </w:rPr>
          <w:fldChar w:fldCharType="end"/>
        </w:r>
      </w:hyperlink>
    </w:p>
    <w:p w:rsidR="003C6D3C" w:rsidRDefault="00FF44C5">
      <w:pPr>
        <w:pStyle w:val="TOC2"/>
        <w:tabs>
          <w:tab w:val="left" w:pos="720"/>
        </w:tabs>
        <w:rPr>
          <w:rFonts w:asciiTheme="minorHAnsi" w:eastAsiaTheme="minorEastAsia" w:hAnsiTheme="minorHAnsi" w:cstheme="minorBidi"/>
          <w:sz w:val="22"/>
          <w:szCs w:val="22"/>
          <w:lang w:eastAsia="en-GB"/>
        </w:rPr>
      </w:pPr>
      <w:hyperlink w:anchor="_Toc8028446" w:history="1">
        <w:r w:rsidR="003C6D3C" w:rsidRPr="00545A27">
          <w:rPr>
            <w:rStyle w:val="Hyperlink"/>
          </w:rPr>
          <w:t>9.2</w:t>
        </w:r>
        <w:r w:rsidR="003C6D3C">
          <w:rPr>
            <w:rFonts w:asciiTheme="minorHAnsi" w:eastAsiaTheme="minorEastAsia" w:hAnsiTheme="minorHAnsi" w:cstheme="minorBidi"/>
            <w:sz w:val="22"/>
            <w:szCs w:val="22"/>
            <w:lang w:eastAsia="en-GB"/>
          </w:rPr>
          <w:tab/>
        </w:r>
        <w:r w:rsidR="003C6D3C" w:rsidRPr="00545A27">
          <w:rPr>
            <w:rStyle w:val="Hyperlink"/>
          </w:rPr>
          <w:t>Unit Tests for Test Mode</w:t>
        </w:r>
        <w:r w:rsidR="003C6D3C">
          <w:rPr>
            <w:webHidden/>
          </w:rPr>
          <w:tab/>
        </w:r>
        <w:r w:rsidR="003C6D3C">
          <w:rPr>
            <w:webHidden/>
          </w:rPr>
          <w:fldChar w:fldCharType="begin"/>
        </w:r>
        <w:r w:rsidR="003C6D3C">
          <w:rPr>
            <w:webHidden/>
          </w:rPr>
          <w:instrText xml:space="preserve"> PAGEREF _Toc8028446 \h </w:instrText>
        </w:r>
        <w:r w:rsidR="003C6D3C">
          <w:rPr>
            <w:webHidden/>
          </w:rPr>
        </w:r>
        <w:r w:rsidR="003C6D3C">
          <w:rPr>
            <w:webHidden/>
          </w:rPr>
          <w:fldChar w:fldCharType="separate"/>
        </w:r>
        <w:r w:rsidR="003C6D3C">
          <w:rPr>
            <w:webHidden/>
          </w:rPr>
          <w:t>55</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447" w:history="1">
        <w:r w:rsidR="003C6D3C" w:rsidRPr="00545A27">
          <w:rPr>
            <w:rStyle w:val="Hyperlink"/>
          </w:rPr>
          <w:t>9.2.1</w:t>
        </w:r>
        <w:r w:rsidR="003C6D3C">
          <w:rPr>
            <w:rFonts w:asciiTheme="minorHAnsi" w:eastAsiaTheme="minorEastAsia" w:hAnsiTheme="minorHAnsi" w:cstheme="minorBidi"/>
            <w:sz w:val="22"/>
            <w:szCs w:val="22"/>
            <w:lang w:eastAsia="en-GB"/>
          </w:rPr>
          <w:tab/>
        </w:r>
        <w:r w:rsidR="003C6D3C" w:rsidRPr="00545A27">
          <w:rPr>
            <w:rStyle w:val="Hyperlink"/>
          </w:rPr>
          <w:t>Testing Verify Account with Invalid Credentials</w:t>
        </w:r>
        <w:r w:rsidR="003C6D3C">
          <w:rPr>
            <w:webHidden/>
          </w:rPr>
          <w:tab/>
        </w:r>
        <w:r w:rsidR="003C6D3C">
          <w:rPr>
            <w:webHidden/>
          </w:rPr>
          <w:fldChar w:fldCharType="begin"/>
        </w:r>
        <w:r w:rsidR="003C6D3C">
          <w:rPr>
            <w:webHidden/>
          </w:rPr>
          <w:instrText xml:space="preserve"> PAGEREF _Toc8028447 \h </w:instrText>
        </w:r>
        <w:r w:rsidR="003C6D3C">
          <w:rPr>
            <w:webHidden/>
          </w:rPr>
        </w:r>
        <w:r w:rsidR="003C6D3C">
          <w:rPr>
            <w:webHidden/>
          </w:rPr>
          <w:fldChar w:fldCharType="separate"/>
        </w:r>
        <w:r w:rsidR="003C6D3C">
          <w:rPr>
            <w:webHidden/>
          </w:rPr>
          <w:t>55</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448" w:history="1">
        <w:r w:rsidR="003C6D3C" w:rsidRPr="00545A27">
          <w:rPr>
            <w:rStyle w:val="Hyperlink"/>
          </w:rPr>
          <w:t>9.2.2</w:t>
        </w:r>
        <w:r w:rsidR="003C6D3C">
          <w:rPr>
            <w:rFonts w:asciiTheme="minorHAnsi" w:eastAsiaTheme="minorEastAsia" w:hAnsiTheme="minorHAnsi" w:cstheme="minorBidi"/>
            <w:sz w:val="22"/>
            <w:szCs w:val="22"/>
            <w:lang w:eastAsia="en-GB"/>
          </w:rPr>
          <w:tab/>
        </w:r>
        <w:r w:rsidR="003C6D3C" w:rsidRPr="00545A27">
          <w:rPr>
            <w:rStyle w:val="Hyperlink"/>
          </w:rPr>
          <w:t>Testing Verify Account with Valid Credentials</w:t>
        </w:r>
        <w:r w:rsidR="003C6D3C">
          <w:rPr>
            <w:webHidden/>
          </w:rPr>
          <w:tab/>
        </w:r>
        <w:r w:rsidR="003C6D3C">
          <w:rPr>
            <w:webHidden/>
          </w:rPr>
          <w:fldChar w:fldCharType="begin"/>
        </w:r>
        <w:r w:rsidR="003C6D3C">
          <w:rPr>
            <w:webHidden/>
          </w:rPr>
          <w:instrText xml:space="preserve"> PAGEREF _Toc8028448 \h </w:instrText>
        </w:r>
        <w:r w:rsidR="003C6D3C">
          <w:rPr>
            <w:webHidden/>
          </w:rPr>
        </w:r>
        <w:r w:rsidR="003C6D3C">
          <w:rPr>
            <w:webHidden/>
          </w:rPr>
          <w:fldChar w:fldCharType="separate"/>
        </w:r>
        <w:r w:rsidR="003C6D3C">
          <w:rPr>
            <w:webHidden/>
          </w:rPr>
          <w:t>55</w:t>
        </w:r>
        <w:r w:rsidR="003C6D3C">
          <w:rPr>
            <w:webHidden/>
          </w:rPr>
          <w:fldChar w:fldCharType="end"/>
        </w:r>
      </w:hyperlink>
    </w:p>
    <w:p w:rsidR="003C6D3C" w:rsidRDefault="00FF44C5">
      <w:pPr>
        <w:pStyle w:val="TOC2"/>
        <w:tabs>
          <w:tab w:val="left" w:pos="720"/>
        </w:tabs>
        <w:rPr>
          <w:rFonts w:asciiTheme="minorHAnsi" w:eastAsiaTheme="minorEastAsia" w:hAnsiTheme="minorHAnsi" w:cstheme="minorBidi"/>
          <w:sz w:val="22"/>
          <w:szCs w:val="22"/>
          <w:lang w:eastAsia="en-GB"/>
        </w:rPr>
      </w:pPr>
      <w:hyperlink w:anchor="_Toc8028449" w:history="1">
        <w:r w:rsidR="003C6D3C" w:rsidRPr="00545A27">
          <w:rPr>
            <w:rStyle w:val="Hyperlink"/>
          </w:rPr>
          <w:t>9.3</w:t>
        </w:r>
        <w:r w:rsidR="003C6D3C">
          <w:rPr>
            <w:rFonts w:asciiTheme="minorHAnsi" w:eastAsiaTheme="minorEastAsia" w:hAnsiTheme="minorHAnsi" w:cstheme="minorBidi"/>
            <w:sz w:val="22"/>
            <w:szCs w:val="22"/>
            <w:lang w:eastAsia="en-GB"/>
          </w:rPr>
          <w:tab/>
        </w:r>
        <w:r w:rsidR="003C6D3C" w:rsidRPr="00545A27">
          <w:rPr>
            <w:rStyle w:val="Hyperlink"/>
          </w:rPr>
          <w:t>Unit Tests for Production Mode</w:t>
        </w:r>
        <w:r w:rsidR="003C6D3C">
          <w:rPr>
            <w:webHidden/>
          </w:rPr>
          <w:tab/>
        </w:r>
        <w:r w:rsidR="003C6D3C">
          <w:rPr>
            <w:webHidden/>
          </w:rPr>
          <w:fldChar w:fldCharType="begin"/>
        </w:r>
        <w:r w:rsidR="003C6D3C">
          <w:rPr>
            <w:webHidden/>
          </w:rPr>
          <w:instrText xml:space="preserve"> PAGEREF _Toc8028449 \h </w:instrText>
        </w:r>
        <w:r w:rsidR="003C6D3C">
          <w:rPr>
            <w:webHidden/>
          </w:rPr>
        </w:r>
        <w:r w:rsidR="003C6D3C">
          <w:rPr>
            <w:webHidden/>
          </w:rPr>
          <w:fldChar w:fldCharType="separate"/>
        </w:r>
        <w:r w:rsidR="003C6D3C">
          <w:rPr>
            <w:webHidden/>
          </w:rPr>
          <w:t>55</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450" w:history="1">
        <w:r w:rsidR="003C6D3C" w:rsidRPr="00545A27">
          <w:rPr>
            <w:rStyle w:val="Hyperlink"/>
          </w:rPr>
          <w:t>9.3.1</w:t>
        </w:r>
        <w:r w:rsidR="003C6D3C">
          <w:rPr>
            <w:rFonts w:asciiTheme="minorHAnsi" w:eastAsiaTheme="minorEastAsia" w:hAnsiTheme="minorHAnsi" w:cstheme="minorBidi"/>
            <w:sz w:val="22"/>
            <w:szCs w:val="22"/>
            <w:lang w:eastAsia="en-GB"/>
          </w:rPr>
          <w:tab/>
        </w:r>
        <w:r w:rsidR="003C6D3C" w:rsidRPr="00545A27">
          <w:rPr>
            <w:rStyle w:val="Hyperlink"/>
          </w:rPr>
          <w:t>Unit Test to Delete a Non-Existent Adverts</w:t>
        </w:r>
        <w:r w:rsidR="003C6D3C">
          <w:rPr>
            <w:webHidden/>
          </w:rPr>
          <w:tab/>
        </w:r>
        <w:r w:rsidR="003C6D3C">
          <w:rPr>
            <w:webHidden/>
          </w:rPr>
          <w:fldChar w:fldCharType="begin"/>
        </w:r>
        <w:r w:rsidR="003C6D3C">
          <w:rPr>
            <w:webHidden/>
          </w:rPr>
          <w:instrText xml:space="preserve"> PAGEREF _Toc8028450 \h </w:instrText>
        </w:r>
        <w:r w:rsidR="003C6D3C">
          <w:rPr>
            <w:webHidden/>
          </w:rPr>
        </w:r>
        <w:r w:rsidR="003C6D3C">
          <w:rPr>
            <w:webHidden/>
          </w:rPr>
          <w:fldChar w:fldCharType="separate"/>
        </w:r>
        <w:r w:rsidR="003C6D3C">
          <w:rPr>
            <w:webHidden/>
          </w:rPr>
          <w:t>55</w:t>
        </w:r>
        <w:r w:rsidR="003C6D3C">
          <w:rPr>
            <w:webHidden/>
          </w:rPr>
          <w:fldChar w:fldCharType="end"/>
        </w:r>
      </w:hyperlink>
    </w:p>
    <w:p w:rsidR="003C6D3C" w:rsidRDefault="00FF44C5">
      <w:pPr>
        <w:pStyle w:val="TOC1"/>
        <w:rPr>
          <w:rFonts w:asciiTheme="minorHAnsi" w:eastAsiaTheme="minorEastAsia" w:hAnsiTheme="minorHAnsi" w:cstheme="minorBidi"/>
          <w:b w:val="0"/>
          <w:i w:val="0"/>
          <w:sz w:val="22"/>
          <w:szCs w:val="22"/>
          <w:lang w:eastAsia="en-GB"/>
        </w:rPr>
      </w:pPr>
      <w:hyperlink w:anchor="_Toc8028451" w:history="1">
        <w:r w:rsidR="003C6D3C" w:rsidRPr="00545A27">
          <w:rPr>
            <w:rStyle w:val="Hyperlink"/>
          </w:rPr>
          <w:t>10</w:t>
        </w:r>
        <w:r w:rsidR="003C6D3C">
          <w:rPr>
            <w:rFonts w:asciiTheme="minorHAnsi" w:eastAsiaTheme="minorEastAsia" w:hAnsiTheme="minorHAnsi" w:cstheme="minorBidi"/>
            <w:b w:val="0"/>
            <w:i w:val="0"/>
            <w:sz w:val="22"/>
            <w:szCs w:val="22"/>
            <w:lang w:eastAsia="en-GB"/>
          </w:rPr>
          <w:tab/>
        </w:r>
        <w:r w:rsidR="003C6D3C" w:rsidRPr="00545A27">
          <w:rPr>
            <w:rStyle w:val="Hyperlink"/>
          </w:rPr>
          <w:t>Web-cruit Integration</w:t>
        </w:r>
        <w:r w:rsidR="003C6D3C">
          <w:rPr>
            <w:webHidden/>
          </w:rPr>
          <w:tab/>
        </w:r>
        <w:r w:rsidR="003C6D3C">
          <w:rPr>
            <w:webHidden/>
          </w:rPr>
          <w:fldChar w:fldCharType="begin"/>
        </w:r>
        <w:r w:rsidR="003C6D3C">
          <w:rPr>
            <w:webHidden/>
          </w:rPr>
          <w:instrText xml:space="preserve"> PAGEREF _Toc8028451 \h </w:instrText>
        </w:r>
        <w:r w:rsidR="003C6D3C">
          <w:rPr>
            <w:webHidden/>
          </w:rPr>
        </w:r>
        <w:r w:rsidR="003C6D3C">
          <w:rPr>
            <w:webHidden/>
          </w:rPr>
          <w:fldChar w:fldCharType="separate"/>
        </w:r>
        <w:r w:rsidR="003C6D3C">
          <w:rPr>
            <w:webHidden/>
          </w:rPr>
          <w:t>56</w:t>
        </w:r>
        <w:r w:rsidR="003C6D3C">
          <w:rPr>
            <w:webHidden/>
          </w:rPr>
          <w:fldChar w:fldCharType="end"/>
        </w:r>
      </w:hyperlink>
    </w:p>
    <w:p w:rsidR="003C6D3C" w:rsidRDefault="00FF44C5">
      <w:pPr>
        <w:pStyle w:val="TOC2"/>
        <w:tabs>
          <w:tab w:val="left" w:pos="960"/>
        </w:tabs>
        <w:rPr>
          <w:rFonts w:asciiTheme="minorHAnsi" w:eastAsiaTheme="minorEastAsia" w:hAnsiTheme="minorHAnsi" w:cstheme="minorBidi"/>
          <w:sz w:val="22"/>
          <w:szCs w:val="22"/>
          <w:lang w:eastAsia="en-GB"/>
        </w:rPr>
      </w:pPr>
      <w:hyperlink w:anchor="_Toc8028452" w:history="1">
        <w:r w:rsidR="003C6D3C" w:rsidRPr="00545A27">
          <w:rPr>
            <w:rStyle w:val="Hyperlink"/>
          </w:rPr>
          <w:t>10.1</w:t>
        </w:r>
        <w:r w:rsidR="003C6D3C">
          <w:rPr>
            <w:rFonts w:asciiTheme="minorHAnsi" w:eastAsiaTheme="minorEastAsia" w:hAnsiTheme="minorHAnsi" w:cstheme="minorBidi"/>
            <w:sz w:val="22"/>
            <w:szCs w:val="22"/>
            <w:lang w:eastAsia="en-GB"/>
          </w:rPr>
          <w:tab/>
        </w:r>
        <w:r w:rsidR="003C6D3C" w:rsidRPr="00545A27">
          <w:rPr>
            <w:rStyle w:val="Hyperlink"/>
          </w:rPr>
          <w:t>Check for Null Reference Exceptions</w:t>
        </w:r>
        <w:r w:rsidR="003C6D3C">
          <w:rPr>
            <w:webHidden/>
          </w:rPr>
          <w:tab/>
        </w:r>
        <w:r w:rsidR="003C6D3C">
          <w:rPr>
            <w:webHidden/>
          </w:rPr>
          <w:fldChar w:fldCharType="begin"/>
        </w:r>
        <w:r w:rsidR="003C6D3C">
          <w:rPr>
            <w:webHidden/>
          </w:rPr>
          <w:instrText xml:space="preserve"> PAGEREF _Toc8028452 \h </w:instrText>
        </w:r>
        <w:r w:rsidR="003C6D3C">
          <w:rPr>
            <w:webHidden/>
          </w:rPr>
        </w:r>
        <w:r w:rsidR="003C6D3C">
          <w:rPr>
            <w:webHidden/>
          </w:rPr>
          <w:fldChar w:fldCharType="separate"/>
        </w:r>
        <w:r w:rsidR="003C6D3C">
          <w:rPr>
            <w:webHidden/>
          </w:rPr>
          <w:t>56</w:t>
        </w:r>
        <w:r w:rsidR="003C6D3C">
          <w:rPr>
            <w:webHidden/>
          </w:rPr>
          <w:fldChar w:fldCharType="end"/>
        </w:r>
      </w:hyperlink>
    </w:p>
    <w:p w:rsidR="003C6D3C" w:rsidRDefault="00FF44C5">
      <w:pPr>
        <w:pStyle w:val="TOC2"/>
        <w:tabs>
          <w:tab w:val="left" w:pos="960"/>
        </w:tabs>
        <w:rPr>
          <w:rFonts w:asciiTheme="minorHAnsi" w:eastAsiaTheme="minorEastAsia" w:hAnsiTheme="minorHAnsi" w:cstheme="minorBidi"/>
          <w:sz w:val="22"/>
          <w:szCs w:val="22"/>
          <w:lang w:eastAsia="en-GB"/>
        </w:rPr>
      </w:pPr>
      <w:hyperlink w:anchor="_Toc8028453" w:history="1">
        <w:r w:rsidR="003C6D3C" w:rsidRPr="00545A27">
          <w:rPr>
            <w:rStyle w:val="Hyperlink"/>
          </w:rPr>
          <w:t>10.2</w:t>
        </w:r>
        <w:r w:rsidR="003C6D3C">
          <w:rPr>
            <w:rFonts w:asciiTheme="minorHAnsi" w:eastAsiaTheme="minorEastAsia" w:hAnsiTheme="minorHAnsi" w:cstheme="minorBidi"/>
            <w:sz w:val="22"/>
            <w:szCs w:val="22"/>
            <w:lang w:eastAsia="en-GB"/>
          </w:rPr>
          <w:tab/>
        </w:r>
        <w:r w:rsidR="003C6D3C" w:rsidRPr="00545A27">
          <w:rPr>
            <w:rStyle w:val="Hyperlink"/>
          </w:rPr>
          <w:t>Debugging via Web-cruit</w:t>
        </w:r>
        <w:r w:rsidR="003C6D3C">
          <w:rPr>
            <w:webHidden/>
          </w:rPr>
          <w:tab/>
        </w:r>
        <w:r w:rsidR="003C6D3C">
          <w:rPr>
            <w:webHidden/>
          </w:rPr>
          <w:fldChar w:fldCharType="begin"/>
        </w:r>
        <w:r w:rsidR="003C6D3C">
          <w:rPr>
            <w:webHidden/>
          </w:rPr>
          <w:instrText xml:space="preserve"> PAGEREF _Toc8028453 \h </w:instrText>
        </w:r>
        <w:r w:rsidR="003C6D3C">
          <w:rPr>
            <w:webHidden/>
          </w:rPr>
        </w:r>
        <w:r w:rsidR="003C6D3C">
          <w:rPr>
            <w:webHidden/>
          </w:rPr>
          <w:fldChar w:fldCharType="separate"/>
        </w:r>
        <w:r w:rsidR="003C6D3C">
          <w:rPr>
            <w:webHidden/>
          </w:rPr>
          <w:t>56</w:t>
        </w:r>
        <w:r w:rsidR="003C6D3C">
          <w:rPr>
            <w:webHidden/>
          </w:rPr>
          <w:fldChar w:fldCharType="end"/>
        </w:r>
      </w:hyperlink>
    </w:p>
    <w:p w:rsidR="003C6D3C" w:rsidRDefault="00FF44C5">
      <w:pPr>
        <w:pStyle w:val="TOC2"/>
        <w:tabs>
          <w:tab w:val="left" w:pos="960"/>
        </w:tabs>
        <w:rPr>
          <w:rFonts w:asciiTheme="minorHAnsi" w:eastAsiaTheme="minorEastAsia" w:hAnsiTheme="minorHAnsi" w:cstheme="minorBidi"/>
          <w:sz w:val="22"/>
          <w:szCs w:val="22"/>
          <w:lang w:eastAsia="en-GB"/>
        </w:rPr>
      </w:pPr>
      <w:hyperlink w:anchor="_Toc8028454" w:history="1">
        <w:r w:rsidR="003C6D3C" w:rsidRPr="00545A27">
          <w:rPr>
            <w:rStyle w:val="Hyperlink"/>
          </w:rPr>
          <w:t>10.3</w:t>
        </w:r>
        <w:r w:rsidR="003C6D3C">
          <w:rPr>
            <w:rFonts w:asciiTheme="minorHAnsi" w:eastAsiaTheme="minorEastAsia" w:hAnsiTheme="minorHAnsi" w:cstheme="minorBidi"/>
            <w:sz w:val="22"/>
            <w:szCs w:val="22"/>
            <w:lang w:eastAsia="en-GB"/>
          </w:rPr>
          <w:tab/>
        </w:r>
        <w:r w:rsidR="003C6D3C" w:rsidRPr="00545A27">
          <w:rPr>
            <w:rStyle w:val="Hyperlink"/>
          </w:rPr>
          <w:t>Editing the Generated Code Files</w:t>
        </w:r>
        <w:r w:rsidR="003C6D3C">
          <w:rPr>
            <w:webHidden/>
          </w:rPr>
          <w:tab/>
        </w:r>
        <w:r w:rsidR="003C6D3C">
          <w:rPr>
            <w:webHidden/>
          </w:rPr>
          <w:fldChar w:fldCharType="begin"/>
        </w:r>
        <w:r w:rsidR="003C6D3C">
          <w:rPr>
            <w:webHidden/>
          </w:rPr>
          <w:instrText xml:space="preserve"> PAGEREF _Toc8028454 \h </w:instrText>
        </w:r>
        <w:r w:rsidR="003C6D3C">
          <w:rPr>
            <w:webHidden/>
          </w:rPr>
        </w:r>
        <w:r w:rsidR="003C6D3C">
          <w:rPr>
            <w:webHidden/>
          </w:rPr>
          <w:fldChar w:fldCharType="separate"/>
        </w:r>
        <w:r w:rsidR="003C6D3C">
          <w:rPr>
            <w:webHidden/>
          </w:rPr>
          <w:t>57</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455" w:history="1">
        <w:r w:rsidR="003C6D3C" w:rsidRPr="00545A27">
          <w:rPr>
            <w:rStyle w:val="Hyperlink"/>
          </w:rPr>
          <w:t>10.3.1</w:t>
        </w:r>
        <w:r w:rsidR="003C6D3C">
          <w:rPr>
            <w:rFonts w:asciiTheme="minorHAnsi" w:eastAsiaTheme="minorEastAsia" w:hAnsiTheme="minorHAnsi" w:cstheme="minorBidi"/>
            <w:sz w:val="22"/>
            <w:szCs w:val="22"/>
            <w:lang w:eastAsia="en-GB"/>
          </w:rPr>
          <w:tab/>
        </w:r>
        <w:r w:rsidR="003C6D3C" w:rsidRPr="00545A27">
          <w:rPr>
            <w:rStyle w:val="Hyperlink"/>
          </w:rPr>
          <w:t>Modify the Data Dictionary</w:t>
        </w:r>
        <w:r w:rsidR="003C6D3C">
          <w:rPr>
            <w:webHidden/>
          </w:rPr>
          <w:tab/>
        </w:r>
        <w:r w:rsidR="003C6D3C">
          <w:rPr>
            <w:webHidden/>
          </w:rPr>
          <w:fldChar w:fldCharType="begin"/>
        </w:r>
        <w:r w:rsidR="003C6D3C">
          <w:rPr>
            <w:webHidden/>
          </w:rPr>
          <w:instrText xml:space="preserve"> PAGEREF _Toc8028455 \h </w:instrText>
        </w:r>
        <w:r w:rsidR="003C6D3C">
          <w:rPr>
            <w:webHidden/>
          </w:rPr>
        </w:r>
        <w:r w:rsidR="003C6D3C">
          <w:rPr>
            <w:webHidden/>
          </w:rPr>
          <w:fldChar w:fldCharType="separate"/>
        </w:r>
        <w:r w:rsidR="003C6D3C">
          <w:rPr>
            <w:webHidden/>
          </w:rPr>
          <w:t>57</w:t>
        </w:r>
        <w:r w:rsidR="003C6D3C">
          <w:rPr>
            <w:webHidden/>
          </w:rPr>
          <w:fldChar w:fldCharType="end"/>
        </w:r>
      </w:hyperlink>
    </w:p>
    <w:p w:rsidR="003C6D3C" w:rsidRDefault="00FF44C5">
      <w:pPr>
        <w:pStyle w:val="TOC3"/>
        <w:tabs>
          <w:tab w:val="left" w:pos="1200"/>
          <w:tab w:val="right" w:leader="dot" w:pos="9192"/>
        </w:tabs>
        <w:rPr>
          <w:rFonts w:asciiTheme="minorHAnsi" w:eastAsiaTheme="minorEastAsia" w:hAnsiTheme="minorHAnsi" w:cstheme="minorBidi"/>
          <w:sz w:val="22"/>
          <w:szCs w:val="22"/>
          <w:lang w:eastAsia="en-GB"/>
        </w:rPr>
      </w:pPr>
      <w:hyperlink w:anchor="_Toc8028456" w:history="1">
        <w:r w:rsidR="003C6D3C" w:rsidRPr="00545A27">
          <w:rPr>
            <w:rStyle w:val="Hyperlink"/>
          </w:rPr>
          <w:t>10.3.2</w:t>
        </w:r>
        <w:r w:rsidR="003C6D3C">
          <w:rPr>
            <w:rFonts w:asciiTheme="minorHAnsi" w:eastAsiaTheme="minorEastAsia" w:hAnsiTheme="minorHAnsi" w:cstheme="minorBidi"/>
            <w:sz w:val="22"/>
            <w:szCs w:val="22"/>
            <w:lang w:eastAsia="en-GB"/>
          </w:rPr>
          <w:tab/>
        </w:r>
        <w:r w:rsidR="003C6D3C" w:rsidRPr="00545A27">
          <w:rPr>
            <w:rStyle w:val="Hyperlink"/>
          </w:rPr>
          <w:t>Modify the CFC</w:t>
        </w:r>
        <w:r w:rsidR="003C6D3C">
          <w:rPr>
            <w:webHidden/>
          </w:rPr>
          <w:tab/>
        </w:r>
        <w:r w:rsidR="003C6D3C">
          <w:rPr>
            <w:webHidden/>
          </w:rPr>
          <w:fldChar w:fldCharType="begin"/>
        </w:r>
        <w:r w:rsidR="003C6D3C">
          <w:rPr>
            <w:webHidden/>
          </w:rPr>
          <w:instrText xml:space="preserve"> PAGEREF _Toc8028456 \h </w:instrText>
        </w:r>
        <w:r w:rsidR="003C6D3C">
          <w:rPr>
            <w:webHidden/>
          </w:rPr>
        </w:r>
        <w:r w:rsidR="003C6D3C">
          <w:rPr>
            <w:webHidden/>
          </w:rPr>
          <w:fldChar w:fldCharType="separate"/>
        </w:r>
        <w:r w:rsidR="003C6D3C">
          <w:rPr>
            <w:webHidden/>
          </w:rPr>
          <w:t>58</w:t>
        </w:r>
        <w:r w:rsidR="003C6D3C">
          <w:rPr>
            <w:webHidden/>
          </w:rPr>
          <w:fldChar w:fldCharType="end"/>
        </w:r>
      </w:hyperlink>
    </w:p>
    <w:p w:rsidR="003C6D3C" w:rsidRDefault="00FF44C5">
      <w:pPr>
        <w:pStyle w:val="TOC1"/>
        <w:rPr>
          <w:rFonts w:asciiTheme="minorHAnsi" w:eastAsiaTheme="minorEastAsia" w:hAnsiTheme="minorHAnsi" w:cstheme="minorBidi"/>
          <w:b w:val="0"/>
          <w:i w:val="0"/>
          <w:sz w:val="22"/>
          <w:szCs w:val="22"/>
          <w:lang w:eastAsia="en-GB"/>
        </w:rPr>
      </w:pPr>
      <w:hyperlink w:anchor="_Toc8028457" w:history="1">
        <w:r w:rsidR="003C6D3C" w:rsidRPr="00545A27">
          <w:rPr>
            <w:rStyle w:val="Hyperlink"/>
          </w:rPr>
          <w:t>11</w:t>
        </w:r>
        <w:r w:rsidR="003C6D3C">
          <w:rPr>
            <w:rFonts w:asciiTheme="minorHAnsi" w:eastAsiaTheme="minorEastAsia" w:hAnsiTheme="minorHAnsi" w:cstheme="minorBidi"/>
            <w:b w:val="0"/>
            <w:i w:val="0"/>
            <w:sz w:val="22"/>
            <w:szCs w:val="22"/>
            <w:lang w:eastAsia="en-GB"/>
          </w:rPr>
          <w:tab/>
        </w:r>
        <w:r w:rsidR="003C6D3C" w:rsidRPr="00545A27">
          <w:rPr>
            <w:rStyle w:val="Hyperlink"/>
          </w:rPr>
          <w:t>Appendix A – Jobserve Posting Schema</w:t>
        </w:r>
        <w:r w:rsidR="003C6D3C">
          <w:rPr>
            <w:webHidden/>
          </w:rPr>
          <w:tab/>
        </w:r>
        <w:r w:rsidR="003C6D3C">
          <w:rPr>
            <w:webHidden/>
          </w:rPr>
          <w:fldChar w:fldCharType="begin"/>
        </w:r>
        <w:r w:rsidR="003C6D3C">
          <w:rPr>
            <w:webHidden/>
          </w:rPr>
          <w:instrText xml:space="preserve"> PAGEREF _Toc8028457 \h </w:instrText>
        </w:r>
        <w:r w:rsidR="003C6D3C">
          <w:rPr>
            <w:webHidden/>
          </w:rPr>
        </w:r>
        <w:r w:rsidR="003C6D3C">
          <w:rPr>
            <w:webHidden/>
          </w:rPr>
          <w:fldChar w:fldCharType="separate"/>
        </w:r>
        <w:r w:rsidR="003C6D3C">
          <w:rPr>
            <w:webHidden/>
          </w:rPr>
          <w:t>59</w:t>
        </w:r>
        <w:r w:rsidR="003C6D3C">
          <w:rPr>
            <w:webHidden/>
          </w:rPr>
          <w:fldChar w:fldCharType="end"/>
        </w:r>
      </w:hyperlink>
    </w:p>
    <w:p w:rsidR="003C6D3C" w:rsidRDefault="00FF44C5">
      <w:pPr>
        <w:pStyle w:val="TOC1"/>
        <w:rPr>
          <w:rFonts w:asciiTheme="minorHAnsi" w:eastAsiaTheme="minorEastAsia" w:hAnsiTheme="minorHAnsi" w:cstheme="minorBidi"/>
          <w:b w:val="0"/>
          <w:i w:val="0"/>
          <w:sz w:val="22"/>
          <w:szCs w:val="22"/>
          <w:lang w:eastAsia="en-GB"/>
        </w:rPr>
      </w:pPr>
      <w:hyperlink w:anchor="_Toc8028458" w:history="1">
        <w:r w:rsidR="003C6D3C" w:rsidRPr="00545A27">
          <w:rPr>
            <w:rStyle w:val="Hyperlink"/>
          </w:rPr>
          <w:t>12</w:t>
        </w:r>
        <w:r w:rsidR="003C6D3C">
          <w:rPr>
            <w:rFonts w:asciiTheme="minorHAnsi" w:eastAsiaTheme="minorEastAsia" w:hAnsiTheme="minorHAnsi" w:cstheme="minorBidi"/>
            <w:b w:val="0"/>
            <w:i w:val="0"/>
            <w:sz w:val="22"/>
            <w:szCs w:val="22"/>
            <w:lang w:eastAsia="en-GB"/>
          </w:rPr>
          <w:tab/>
        </w:r>
        <w:r w:rsidR="003C6D3C" w:rsidRPr="00545A27">
          <w:rPr>
            <w:rStyle w:val="Hyperlink"/>
          </w:rPr>
          <w:t>Appendix B – Jobserve Industry List</w:t>
        </w:r>
        <w:r w:rsidR="003C6D3C">
          <w:rPr>
            <w:webHidden/>
          </w:rPr>
          <w:tab/>
        </w:r>
        <w:r w:rsidR="003C6D3C">
          <w:rPr>
            <w:webHidden/>
          </w:rPr>
          <w:fldChar w:fldCharType="begin"/>
        </w:r>
        <w:r w:rsidR="003C6D3C">
          <w:rPr>
            <w:webHidden/>
          </w:rPr>
          <w:instrText xml:space="preserve"> PAGEREF _Toc8028458 \h </w:instrText>
        </w:r>
        <w:r w:rsidR="003C6D3C">
          <w:rPr>
            <w:webHidden/>
          </w:rPr>
        </w:r>
        <w:r w:rsidR="003C6D3C">
          <w:rPr>
            <w:webHidden/>
          </w:rPr>
          <w:fldChar w:fldCharType="separate"/>
        </w:r>
        <w:r w:rsidR="003C6D3C">
          <w:rPr>
            <w:webHidden/>
          </w:rPr>
          <w:t>60</w:t>
        </w:r>
        <w:r w:rsidR="003C6D3C">
          <w:rPr>
            <w:webHidden/>
          </w:rPr>
          <w:fldChar w:fldCharType="end"/>
        </w:r>
      </w:hyperlink>
    </w:p>
    <w:p w:rsidR="003C6D3C" w:rsidRDefault="00FF44C5">
      <w:pPr>
        <w:pStyle w:val="TOC1"/>
        <w:rPr>
          <w:rFonts w:asciiTheme="minorHAnsi" w:eastAsiaTheme="minorEastAsia" w:hAnsiTheme="minorHAnsi" w:cstheme="minorBidi"/>
          <w:b w:val="0"/>
          <w:i w:val="0"/>
          <w:sz w:val="22"/>
          <w:szCs w:val="22"/>
          <w:lang w:eastAsia="en-GB"/>
        </w:rPr>
      </w:pPr>
      <w:hyperlink w:anchor="_Toc8028459" w:history="1">
        <w:r w:rsidR="003C6D3C" w:rsidRPr="00545A27">
          <w:rPr>
            <w:rStyle w:val="Hyperlink"/>
          </w:rPr>
          <w:t>13</w:t>
        </w:r>
        <w:r w:rsidR="003C6D3C">
          <w:rPr>
            <w:rFonts w:asciiTheme="minorHAnsi" w:eastAsiaTheme="minorEastAsia" w:hAnsiTheme="minorHAnsi" w:cstheme="minorBidi"/>
            <w:b w:val="0"/>
            <w:i w:val="0"/>
            <w:sz w:val="22"/>
            <w:szCs w:val="22"/>
            <w:lang w:eastAsia="en-GB"/>
          </w:rPr>
          <w:tab/>
        </w:r>
        <w:r w:rsidR="003C6D3C" w:rsidRPr="00545A27">
          <w:rPr>
            <w:rStyle w:val="Hyperlink"/>
          </w:rPr>
          <w:t>Appendix C - Jobserve Category List</w:t>
        </w:r>
        <w:r w:rsidR="003C6D3C">
          <w:rPr>
            <w:webHidden/>
          </w:rPr>
          <w:tab/>
        </w:r>
        <w:r w:rsidR="003C6D3C">
          <w:rPr>
            <w:webHidden/>
          </w:rPr>
          <w:fldChar w:fldCharType="begin"/>
        </w:r>
        <w:r w:rsidR="003C6D3C">
          <w:rPr>
            <w:webHidden/>
          </w:rPr>
          <w:instrText xml:space="preserve"> PAGEREF _Toc8028459 \h </w:instrText>
        </w:r>
        <w:r w:rsidR="003C6D3C">
          <w:rPr>
            <w:webHidden/>
          </w:rPr>
        </w:r>
        <w:r w:rsidR="003C6D3C">
          <w:rPr>
            <w:webHidden/>
          </w:rPr>
          <w:fldChar w:fldCharType="separate"/>
        </w:r>
        <w:r w:rsidR="003C6D3C">
          <w:rPr>
            <w:webHidden/>
          </w:rPr>
          <w:t>60</w:t>
        </w:r>
        <w:r w:rsidR="003C6D3C">
          <w:rPr>
            <w:webHidden/>
          </w:rPr>
          <w:fldChar w:fldCharType="end"/>
        </w:r>
      </w:hyperlink>
    </w:p>
    <w:p w:rsidR="00F90B8E" w:rsidRDefault="004133EB">
      <w:r>
        <w:fldChar w:fldCharType="end"/>
      </w:r>
    </w:p>
    <w:p w:rsidR="00F90B8E" w:rsidRDefault="00C6575C">
      <w:r>
        <w:br w:type="page"/>
      </w:r>
    </w:p>
    <w:bookmarkStart w:id="2" w:name="_Toc8028366"/>
    <w:p w:rsidR="00F90B8E" w:rsidRDefault="002F6A27" w:rsidP="007433C4">
      <w:pPr>
        <w:pStyle w:val="Heading1"/>
      </w:pPr>
      <w:r>
        <w:rPr>
          <w:noProof/>
          <w:lang w:eastAsia="en-GB"/>
        </w:rPr>
        <w:lastRenderedPageBreak/>
        <mc:AlternateContent>
          <mc:Choice Requires="wps">
            <w:drawing>
              <wp:anchor distT="0" distB="0" distL="114300" distR="114300" simplePos="0" relativeHeight="251655168" behindDoc="0" locked="0" layoutInCell="0" allowOverlap="1" wp14:anchorId="6A1D1D72" wp14:editId="79FF94A6">
                <wp:simplePos x="0" y="0"/>
                <wp:positionH relativeFrom="column">
                  <wp:posOffset>297180</wp:posOffset>
                </wp:positionH>
                <wp:positionV relativeFrom="paragraph">
                  <wp:posOffset>701040</wp:posOffset>
                </wp:positionV>
                <wp:extent cx="0" cy="0"/>
                <wp:effectExtent l="6985" t="13970" r="12065" b="5080"/>
                <wp:wrapNone/>
                <wp:docPr id="2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888A1D"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55.2pt" to="23.4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" o:allowincell="f"/>
            </w:pict>
          </mc:Fallback>
        </mc:AlternateContent>
      </w:r>
      <w:bookmarkStart w:id="3" w:name="_Toc234050106"/>
      <w:r w:rsidR="00C6575C">
        <w:t>Overview</w:t>
      </w:r>
      <w:bookmarkEnd w:id="2"/>
      <w:bookmarkEnd w:id="3"/>
    </w:p>
    <w:p w:rsidR="00FA3704" w:rsidRDefault="00FA3704" w:rsidP="00FA3704">
      <w:pPr>
        <w:pStyle w:val="Heading2"/>
        <w:tabs>
          <w:tab w:val="num" w:pos="576"/>
        </w:tabs>
      </w:pPr>
      <w:bookmarkStart w:id="4" w:name="_Toc234050107"/>
      <w:bookmarkStart w:id="5" w:name="_Toc8028367"/>
      <w:r>
        <w:t>Scope</w:t>
      </w:r>
      <w:bookmarkEnd w:id="4"/>
      <w:bookmarkEnd w:id="5"/>
    </w:p>
    <w:p w:rsidR="00FA3704" w:rsidRDefault="00FA3704" w:rsidP="00FA3704"/>
    <w:p w:rsidR="00FA3704" w:rsidRDefault="00FA3704" w:rsidP="00FA3704">
      <w:pPr>
        <w:pStyle w:val="Heading3"/>
        <w:tabs>
          <w:tab w:val="num" w:pos="720"/>
        </w:tabs>
      </w:pPr>
      <w:bookmarkStart w:id="6" w:name="_Toc234050066"/>
      <w:bookmarkStart w:id="7" w:name="_Toc234050108"/>
      <w:bookmarkStart w:id="8" w:name="_Toc8028368"/>
      <w:r>
        <w:t>Feature boundaries</w:t>
      </w:r>
      <w:bookmarkEnd w:id="6"/>
      <w:bookmarkEnd w:id="7"/>
      <w:bookmarkEnd w:id="8"/>
    </w:p>
    <w:p w:rsidR="009612C9" w:rsidRDefault="009612C9" w:rsidP="009612C9"/>
    <w:p w:rsidR="009612C9" w:rsidRDefault="009612C9" w:rsidP="009612C9">
      <w:r>
        <w:t>The Posting Engine is an application service for posting “content” to “channels”.</w:t>
      </w:r>
    </w:p>
    <w:p w:rsidR="009612C9" w:rsidRDefault="009612C9" w:rsidP="009612C9"/>
    <w:p w:rsidR="009612C9" w:rsidRDefault="009612C9" w:rsidP="009612C9">
      <w:r>
        <w:t xml:space="preserve">The current implementation of the Posting Engine supports posting vacancies (content objects) to job boards (channels) thereby creating job board adverts (channel postings). </w:t>
      </w:r>
    </w:p>
    <w:p w:rsidR="009612C9" w:rsidRDefault="009612C9" w:rsidP="009612C9"/>
    <w:p w:rsidR="00FA3704" w:rsidRDefault="009612C9" w:rsidP="00FA3704">
      <w:r>
        <w:t>The scope of this document also covers the integration of a channel into web-cruit.</w:t>
      </w:r>
    </w:p>
    <w:p w:rsidR="00FA3EDB" w:rsidRDefault="00FA3EDB" w:rsidP="00FA3704"/>
    <w:p w:rsidR="00FA3704" w:rsidRDefault="00FA3704" w:rsidP="00FA3704">
      <w:pPr>
        <w:pStyle w:val="Heading3"/>
        <w:tabs>
          <w:tab w:val="num" w:pos="720"/>
        </w:tabs>
      </w:pPr>
      <w:bookmarkStart w:id="9" w:name="_Toc234050067"/>
      <w:bookmarkStart w:id="10" w:name="_Toc234050109"/>
      <w:bookmarkStart w:id="11" w:name="_Toc8028369"/>
      <w:r>
        <w:t>Target users</w:t>
      </w:r>
      <w:bookmarkEnd w:id="9"/>
      <w:bookmarkEnd w:id="10"/>
      <w:bookmarkEnd w:id="11"/>
    </w:p>
    <w:p w:rsidR="009612C9" w:rsidRDefault="009612C9" w:rsidP="009612C9"/>
    <w:p w:rsidR="00FA3704" w:rsidRDefault="009612C9" w:rsidP="00FA3704">
      <w:r>
        <w:t>This document is intended to be used by software developers employed by Kaonix to aid them through the process of developing a channel from start to finish.</w:t>
      </w:r>
    </w:p>
    <w:p w:rsidR="00FA3EDB" w:rsidRDefault="00FA3EDB" w:rsidP="00FA3704"/>
    <w:p w:rsidR="00595B58" w:rsidRDefault="00FA3EDB" w:rsidP="003C6D3C">
      <w:r>
        <w:t xml:space="preserve">As an example, an integration of </w:t>
      </w:r>
      <w:r w:rsidR="007E1811">
        <w:t>Jobserve</w:t>
      </w:r>
      <w:r>
        <w:t xml:space="preserve"> will be used.</w:t>
      </w:r>
      <w:r w:rsidR="004A172D">
        <w:t xml:space="preserve"> Parts of the Jobserve specification hav</w:t>
      </w:r>
      <w:r w:rsidR="00595B58">
        <w:t>e been copied into the Appendix</w:t>
      </w:r>
      <w:ins w:id="12" w:author="Andy Hudson" w:date="2019-05-06T09:45:00Z">
        <w:r w:rsidR="003C6D3C">
          <w:t>.</w:t>
        </w:r>
      </w:ins>
    </w:p>
    <w:p w:rsidR="009612C9" w:rsidRDefault="009612C9" w:rsidP="00FA3704"/>
    <w:p w:rsidR="007D2F4D" w:rsidRDefault="007D2F4D" w:rsidP="007D2F4D"/>
    <w:p w:rsidR="007D2F4D" w:rsidRDefault="000651D6" w:rsidP="00E90AA9">
      <w:pPr>
        <w:pStyle w:val="Heading1"/>
      </w:pPr>
      <w:bookmarkStart w:id="13" w:name="_Toc8028370"/>
      <w:r>
        <w:t>Planning a New Feed</w:t>
      </w:r>
      <w:bookmarkEnd w:id="13"/>
      <w:r>
        <w:tab/>
      </w:r>
    </w:p>
    <w:p w:rsidR="007D2F4D" w:rsidRDefault="000651D6" w:rsidP="007D2F4D">
      <w:pPr>
        <w:pStyle w:val="Heading2"/>
        <w:tabs>
          <w:tab w:val="num" w:pos="576"/>
        </w:tabs>
      </w:pPr>
      <w:bookmarkStart w:id="14" w:name="_Toc8028371"/>
      <w:r>
        <w:t>Getting Information from the Job Board</w:t>
      </w:r>
      <w:bookmarkEnd w:id="14"/>
    </w:p>
    <w:p w:rsidR="000651D6" w:rsidRDefault="000651D6" w:rsidP="000651D6">
      <w:r>
        <w:t>We ideally need the following information from any job board we wish to integrate with:</w:t>
      </w:r>
    </w:p>
    <w:p w:rsidR="000651D6" w:rsidRDefault="000651D6" w:rsidP="000651D6"/>
    <w:p w:rsidR="000651D6" w:rsidRDefault="000651D6" w:rsidP="000651D6">
      <w:pPr>
        <w:pStyle w:val="ListParagraph"/>
        <w:numPr>
          <w:ilvl w:val="0"/>
          <w:numId w:val="12"/>
        </w:numPr>
      </w:pPr>
      <w:r>
        <w:t>Specification – details how we send data to the job board and in what format (HTTP form post, SOAP etc)</w:t>
      </w:r>
    </w:p>
    <w:p w:rsidR="000651D6" w:rsidRDefault="000651D6" w:rsidP="000651D6">
      <w:pPr>
        <w:pStyle w:val="ListParagraph"/>
        <w:numPr>
          <w:ilvl w:val="0"/>
          <w:numId w:val="12"/>
        </w:numPr>
      </w:pPr>
      <w:r>
        <w:t>Test site credentials and URL</w:t>
      </w:r>
    </w:p>
    <w:p w:rsidR="000651D6" w:rsidRDefault="000651D6" w:rsidP="000651D6">
      <w:pPr>
        <w:pStyle w:val="ListParagraph"/>
        <w:numPr>
          <w:ilvl w:val="0"/>
          <w:numId w:val="12"/>
        </w:numPr>
      </w:pPr>
      <w:r>
        <w:t>Live site URL</w:t>
      </w:r>
    </w:p>
    <w:p w:rsidR="000651D6" w:rsidRDefault="000651D6" w:rsidP="000651D6"/>
    <w:p w:rsidR="000651D6" w:rsidRDefault="000651D6" w:rsidP="000651D6">
      <w:r>
        <w:t>However, the information we get from job boards can vary. It is not uncommon for a job board not to provide a testing platform and we will sometimes have to make do with using their live site</w:t>
      </w:r>
      <w:r w:rsidR="00193F03">
        <w:t xml:space="preserve"> for testing</w:t>
      </w:r>
      <w:r w:rsidR="00FA3EDB">
        <w:t>.</w:t>
      </w:r>
    </w:p>
    <w:p w:rsidR="00FA3EDB" w:rsidRDefault="00FA3EDB" w:rsidP="000651D6"/>
    <w:p w:rsidR="00FA3EDB" w:rsidRDefault="00FA3EDB" w:rsidP="000651D6">
      <w:r>
        <w:t>As long as we have documentation, then we can start work on the feed straight away even if we don’t have working credentials yet. We can build up most of the feed and we can test authentication failures on the job feed in the meantime.</w:t>
      </w:r>
    </w:p>
    <w:p w:rsidR="000651D6" w:rsidRDefault="000651D6" w:rsidP="000651D6"/>
    <w:p w:rsidR="000651D6" w:rsidRDefault="000651D6" w:rsidP="000651D6">
      <w:pPr>
        <w:pStyle w:val="Heading3"/>
      </w:pPr>
      <w:bookmarkStart w:id="15" w:name="_Toc8028372"/>
      <w:r>
        <w:rPr>
          <w:noProof/>
          <w:lang w:eastAsia="en-GB"/>
        </w:rPr>
        <w:drawing>
          <wp:anchor distT="0" distB="0" distL="114300" distR="114300" simplePos="0" relativeHeight="251658240" behindDoc="0" locked="0" layoutInCell="1" allowOverlap="1" wp14:anchorId="676C9378" wp14:editId="4B625589">
            <wp:simplePos x="0" y="0"/>
            <wp:positionH relativeFrom="column">
              <wp:posOffset>3854450</wp:posOffset>
            </wp:positionH>
            <wp:positionV relativeFrom="paragraph">
              <wp:posOffset>93345</wp:posOffset>
            </wp:positionV>
            <wp:extent cx="1986565" cy="16783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86565" cy="1678305"/>
                    </a:xfrm>
                    <a:prstGeom prst="rect">
                      <a:avLst/>
                    </a:prstGeom>
                  </pic:spPr>
                </pic:pic>
              </a:graphicData>
            </a:graphic>
            <wp14:sizeRelH relativeFrom="page">
              <wp14:pctWidth>0</wp14:pctWidth>
            </wp14:sizeRelH>
            <wp14:sizeRelV relativeFrom="page">
              <wp14:pctHeight>0</wp14:pctHeight>
            </wp14:sizeRelV>
          </wp:anchor>
        </w:drawing>
      </w:r>
      <w:r>
        <w:t>Also Consider Whitelisting</w:t>
      </w:r>
      <w:bookmarkEnd w:id="15"/>
    </w:p>
    <w:p w:rsidR="000651D6" w:rsidRDefault="000651D6" w:rsidP="000651D6">
      <w:pPr>
        <w:rPr>
          <w:rFonts w:cs="Arial"/>
          <w:bCs/>
          <w:color w:val="333333"/>
          <w:szCs w:val="18"/>
          <w:lang w:val="en-US"/>
        </w:rPr>
      </w:pPr>
      <w:r w:rsidRPr="000651D6">
        <w:rPr>
          <w:rFonts w:cs="Arial"/>
          <w:szCs w:val="18"/>
        </w:rPr>
        <w:t>Some job boards may need us to be whitelisted. At the time of writing we will need to provide them with our external IP address from Queen Anne House which is</w:t>
      </w:r>
      <w:r w:rsidR="00F735F4">
        <w:rPr>
          <w:rFonts w:cs="Arial"/>
          <w:szCs w:val="18"/>
        </w:rPr>
        <w:t xml:space="preserve"> </w:t>
      </w:r>
      <w:r w:rsidR="003C6D3C">
        <w:rPr>
          <w:rFonts w:cs="Arial"/>
          <w:szCs w:val="18"/>
        </w:rPr>
        <w:t xml:space="preserve">xxx.xxx.xxx.xxx </w:t>
      </w:r>
      <w:r w:rsidR="00F735F4">
        <w:rPr>
          <w:rFonts w:cs="Arial"/>
          <w:szCs w:val="18"/>
        </w:rPr>
        <w:t>and the external IP address for our Rockford data centre which is</w:t>
      </w:r>
      <w:r w:rsidRPr="000651D6">
        <w:rPr>
          <w:rFonts w:cs="Arial"/>
          <w:szCs w:val="18"/>
        </w:rPr>
        <w:t xml:space="preserve"> </w:t>
      </w:r>
      <w:r w:rsidR="003C6D3C">
        <w:rPr>
          <w:rFonts w:cs="Arial"/>
          <w:bCs/>
          <w:color w:val="333333"/>
          <w:szCs w:val="18"/>
          <w:lang w:val="en-US"/>
        </w:rPr>
        <w:t>xxx.xxx.xxx.xxx</w:t>
      </w:r>
      <w:r>
        <w:rPr>
          <w:rFonts w:cs="Arial"/>
          <w:bCs/>
          <w:color w:val="333333"/>
          <w:szCs w:val="18"/>
          <w:lang w:val="en-US"/>
        </w:rPr>
        <w:t>.</w:t>
      </w:r>
    </w:p>
    <w:p w:rsidR="000651D6" w:rsidRDefault="000651D6" w:rsidP="000651D6">
      <w:pPr>
        <w:rPr>
          <w:rFonts w:cs="Arial"/>
          <w:bCs/>
          <w:color w:val="333333"/>
          <w:szCs w:val="18"/>
          <w:lang w:val="en-US"/>
        </w:rPr>
      </w:pPr>
    </w:p>
    <w:p w:rsidR="000651D6" w:rsidRPr="000651D6" w:rsidRDefault="000651D6" w:rsidP="000651D6">
      <w:pPr>
        <w:rPr>
          <w:rFonts w:cs="Arial"/>
          <w:bCs/>
          <w:color w:val="333333"/>
          <w:szCs w:val="18"/>
          <w:lang w:val="en-US"/>
        </w:rPr>
      </w:pPr>
      <w:r>
        <w:rPr>
          <w:rFonts w:cs="Arial"/>
          <w:bCs/>
          <w:color w:val="333333"/>
          <w:szCs w:val="18"/>
          <w:lang w:val="en-US"/>
        </w:rPr>
        <w:t>For a developer working from home, we can access the job board by ticking “Use Default Gateway</w:t>
      </w:r>
      <w:r w:rsidR="00303792">
        <w:rPr>
          <w:rFonts w:cs="Arial"/>
          <w:bCs/>
          <w:color w:val="333333"/>
          <w:szCs w:val="18"/>
          <w:lang w:val="en-US"/>
        </w:rPr>
        <w:t xml:space="preserve"> on remote network</w:t>
      </w:r>
      <w:r>
        <w:rPr>
          <w:rFonts w:cs="Arial"/>
          <w:bCs/>
          <w:color w:val="333333"/>
          <w:szCs w:val="18"/>
          <w:lang w:val="en-US"/>
        </w:rPr>
        <w:t>” on our VPN settings:</w:t>
      </w:r>
    </w:p>
    <w:p w:rsidR="007D2F4D" w:rsidRDefault="00335D20" w:rsidP="007D2F4D">
      <w:pPr>
        <w:pStyle w:val="Heading2"/>
        <w:tabs>
          <w:tab w:val="num" w:pos="576"/>
        </w:tabs>
      </w:pPr>
      <w:bookmarkStart w:id="16" w:name="_Toc8028373"/>
      <w:r>
        <w:t xml:space="preserve">Our Example: </w:t>
      </w:r>
      <w:r w:rsidR="006B2A35">
        <w:t>Jobserve</w:t>
      </w:r>
      <w:bookmarkEnd w:id="16"/>
    </w:p>
    <w:p w:rsidR="00D85EF0" w:rsidRDefault="00335D20" w:rsidP="00335D20">
      <w:r w:rsidRPr="00335D20">
        <w:t xml:space="preserve">The </w:t>
      </w:r>
      <w:r>
        <w:t xml:space="preserve">example we will be using for this document is an integration into </w:t>
      </w:r>
      <w:r w:rsidR="006B2A35">
        <w:t>Jobserve.</w:t>
      </w:r>
    </w:p>
    <w:p w:rsidR="00335D20" w:rsidRDefault="00335D20" w:rsidP="00335D20"/>
    <w:p w:rsidR="00335D20" w:rsidDel="003C6D3C" w:rsidRDefault="00335D20" w:rsidP="00335D20">
      <w:pPr>
        <w:rPr>
          <w:del w:id="17" w:author="Andy Hudson" w:date="2019-05-06T09:47:00Z"/>
        </w:rPr>
      </w:pPr>
    </w:p>
    <w:p w:rsidR="00335D20" w:rsidRDefault="00DF5E30" w:rsidP="00335D20">
      <w:pPr>
        <w:pStyle w:val="Heading3"/>
      </w:pPr>
      <w:bookmarkStart w:id="18" w:name="_Toc8028374"/>
      <w:r>
        <w:t>Jobserve</w:t>
      </w:r>
      <w:r w:rsidR="00335D20">
        <w:t xml:space="preserve"> Test URL and Credentials</w:t>
      </w:r>
      <w:bookmarkEnd w:id="18"/>
    </w:p>
    <w:p w:rsidR="00335D20" w:rsidRDefault="00335D20" w:rsidP="00335D20"/>
    <w:tbl>
      <w:tblPr>
        <w:tblStyle w:val="TableGrid"/>
        <w:tblW w:w="0" w:type="auto"/>
        <w:tblLook w:val="04A0" w:firstRow="1" w:lastRow="0" w:firstColumn="1" w:lastColumn="0" w:noHBand="0" w:noVBand="1"/>
      </w:tblPr>
      <w:tblGrid>
        <w:gridCol w:w="2738"/>
        <w:gridCol w:w="6454"/>
      </w:tblGrid>
      <w:tr w:rsidR="00335D20" w:rsidTr="006B2A35">
        <w:tc>
          <w:tcPr>
            <w:tcW w:w="2802" w:type="dxa"/>
          </w:tcPr>
          <w:p w:rsidR="00335D20" w:rsidRDefault="00335D20" w:rsidP="00335D20">
            <w:r>
              <w:t>Test Post URL</w:t>
            </w:r>
          </w:p>
        </w:tc>
        <w:tc>
          <w:tcPr>
            <w:tcW w:w="6616" w:type="dxa"/>
          </w:tcPr>
          <w:p w:rsidR="00335D20" w:rsidRDefault="00FF44C5" w:rsidP="00335D20">
            <w:hyperlink r:id="rId9" w:history="1">
              <w:r w:rsidR="006B2A35" w:rsidRPr="00EF15F9">
                <w:rPr>
                  <w:rStyle w:val="Hyperlink"/>
                </w:rPr>
                <w:t>http://193.119.59.225</w:t>
              </w:r>
            </w:hyperlink>
            <w:r w:rsidR="006B2A35">
              <w:t xml:space="preserve"> </w:t>
            </w:r>
          </w:p>
        </w:tc>
      </w:tr>
      <w:tr w:rsidR="00335D20" w:rsidTr="006B2A35">
        <w:tc>
          <w:tcPr>
            <w:tcW w:w="2802" w:type="dxa"/>
          </w:tcPr>
          <w:p w:rsidR="00335D20" w:rsidRDefault="00093AF0" w:rsidP="00335D20">
            <w:r>
              <w:t xml:space="preserve">Live </w:t>
            </w:r>
          </w:p>
        </w:tc>
        <w:tc>
          <w:tcPr>
            <w:tcW w:w="6616" w:type="dxa"/>
          </w:tcPr>
          <w:p w:rsidR="00335D20" w:rsidRDefault="00FF44C5" w:rsidP="00335D20">
            <w:hyperlink r:id="rId10" w:history="1">
              <w:r w:rsidR="006B2A35" w:rsidRPr="00EF15F9">
                <w:rPr>
                  <w:rStyle w:val="Hyperlink"/>
                </w:rPr>
                <w:t>https://xml.jobserve.com</w:t>
              </w:r>
            </w:hyperlink>
            <w:r w:rsidR="006B2A35">
              <w:t xml:space="preserve"> </w:t>
            </w:r>
          </w:p>
        </w:tc>
      </w:tr>
      <w:tr w:rsidR="00093AF0" w:rsidTr="006B2A35">
        <w:tc>
          <w:tcPr>
            <w:tcW w:w="2802" w:type="dxa"/>
          </w:tcPr>
          <w:p w:rsidR="00093AF0" w:rsidRDefault="006B2A35" w:rsidP="00335D20">
            <w:r>
              <w:t>Account Username (Test only)</w:t>
            </w:r>
          </w:p>
        </w:tc>
        <w:tc>
          <w:tcPr>
            <w:tcW w:w="6616" w:type="dxa"/>
          </w:tcPr>
          <w:p w:rsidR="00093AF0" w:rsidRDefault="006B2A35" w:rsidP="00335D20">
            <w:r>
              <w:t>999111</w:t>
            </w:r>
          </w:p>
        </w:tc>
      </w:tr>
      <w:tr w:rsidR="00093AF0" w:rsidTr="006B2A35">
        <w:tc>
          <w:tcPr>
            <w:tcW w:w="2802" w:type="dxa"/>
          </w:tcPr>
          <w:p w:rsidR="00093AF0" w:rsidRDefault="00093AF0" w:rsidP="00335D20">
            <w:r>
              <w:t>Password</w:t>
            </w:r>
          </w:p>
        </w:tc>
        <w:tc>
          <w:tcPr>
            <w:tcW w:w="6616" w:type="dxa"/>
          </w:tcPr>
          <w:p w:rsidR="00093AF0" w:rsidRDefault="006B2A35" w:rsidP="00335D20">
            <w:r>
              <w:t>test111</w:t>
            </w:r>
          </w:p>
        </w:tc>
      </w:tr>
    </w:tbl>
    <w:p w:rsidR="00335D20" w:rsidRDefault="00335D20" w:rsidP="00335D20">
      <w:r>
        <w:t xml:space="preserve"> </w:t>
      </w:r>
    </w:p>
    <w:p w:rsidR="00093AF0" w:rsidRDefault="0051611C" w:rsidP="0051611C">
      <w:pPr>
        <w:pStyle w:val="Heading2"/>
      </w:pPr>
      <w:bookmarkStart w:id="19" w:name="_Toc8028375"/>
      <w:r>
        <w:t>How is Data Sent to the Job Board</w:t>
      </w:r>
      <w:bookmarkEnd w:id="19"/>
    </w:p>
    <w:p w:rsidR="0051611C" w:rsidRDefault="0051611C" w:rsidP="0051611C">
      <w:r>
        <w:t>The specification will tell you how data is sent to the job board, and will help us decide which C# technology to use in our code.</w:t>
      </w:r>
    </w:p>
    <w:p w:rsidR="0051611C" w:rsidRDefault="0051611C" w:rsidP="0051611C"/>
    <w:p w:rsidR="0051611C" w:rsidRDefault="0051611C" w:rsidP="0051611C">
      <w:pPr>
        <w:pStyle w:val="Heading3"/>
      </w:pPr>
      <w:bookmarkStart w:id="20" w:name="_Toc8028376"/>
      <w:r>
        <w:t>HTTP Form Post</w:t>
      </w:r>
      <w:bookmarkEnd w:id="20"/>
    </w:p>
    <w:p w:rsidR="0051611C" w:rsidRDefault="004C4B68" w:rsidP="0051611C">
      <w:r>
        <w:t xml:space="preserve">For a simple HTTP form post, you should use a Friday Media Group as an example. The form fields are built using the NameValueCollection class and </w:t>
      </w:r>
      <w:r w:rsidR="00C03E69">
        <w:t xml:space="preserve">any values added are automatically HTML encoded for you. </w:t>
      </w:r>
    </w:p>
    <w:p w:rsidR="00C03E69" w:rsidRDefault="00C03E69" w:rsidP="0051611C"/>
    <w:p w:rsidR="00C03E69" w:rsidRPr="00C03E69" w:rsidRDefault="00C03E69" w:rsidP="00C03E69">
      <w:pPr>
        <w:autoSpaceDE w:val="0"/>
        <w:autoSpaceDN w:val="0"/>
        <w:adjustRightInd w:val="0"/>
        <w:spacing w:after="0"/>
        <w:rPr>
          <w:rFonts w:ascii="Consolas" w:hAnsi="Consolas" w:cs="Consolas"/>
          <w:color w:val="000000"/>
          <w:szCs w:val="15"/>
          <w:highlight w:val="white"/>
          <w:lang w:eastAsia="en-GB"/>
        </w:rPr>
      </w:pPr>
      <w:r w:rsidRPr="00C03E69">
        <w:rPr>
          <w:rFonts w:ascii="Consolas" w:hAnsi="Consolas" w:cs="Consolas"/>
          <w:color w:val="2B91AF"/>
          <w:szCs w:val="15"/>
          <w:highlight w:val="white"/>
          <w:lang w:eastAsia="en-GB"/>
        </w:rPr>
        <w:t>NameValueCollection</w:t>
      </w:r>
      <w:r w:rsidRPr="00C03E69">
        <w:rPr>
          <w:rFonts w:ascii="Consolas" w:hAnsi="Consolas" w:cs="Consolas"/>
          <w:color w:val="000000"/>
          <w:szCs w:val="15"/>
          <w:highlight w:val="white"/>
          <w:lang w:eastAsia="en-GB"/>
        </w:rPr>
        <w:t xml:space="preserve"> coll = </w:t>
      </w:r>
      <w:r w:rsidRPr="00C03E69">
        <w:rPr>
          <w:rFonts w:ascii="Consolas" w:hAnsi="Consolas" w:cs="Consolas"/>
          <w:color w:val="0000FF"/>
          <w:szCs w:val="15"/>
          <w:highlight w:val="white"/>
          <w:lang w:eastAsia="en-GB"/>
        </w:rPr>
        <w:t>new</w:t>
      </w:r>
      <w:r w:rsidRPr="00C03E69">
        <w:rPr>
          <w:rFonts w:ascii="Consolas" w:hAnsi="Consolas" w:cs="Consolas"/>
          <w:color w:val="000000"/>
          <w:szCs w:val="15"/>
          <w:highlight w:val="white"/>
          <w:lang w:eastAsia="en-GB"/>
        </w:rPr>
        <w:t xml:space="preserve"> </w:t>
      </w:r>
      <w:r w:rsidRPr="00C03E69">
        <w:rPr>
          <w:rFonts w:ascii="Consolas" w:hAnsi="Consolas" w:cs="Consolas"/>
          <w:color w:val="2B91AF"/>
          <w:szCs w:val="15"/>
          <w:highlight w:val="white"/>
          <w:lang w:eastAsia="en-GB"/>
        </w:rPr>
        <w:t>NameValueCollection</w:t>
      </w:r>
      <w:r w:rsidRPr="00C03E69">
        <w:rPr>
          <w:rFonts w:ascii="Consolas" w:hAnsi="Consolas" w:cs="Consolas"/>
          <w:color w:val="000000"/>
          <w:szCs w:val="15"/>
          <w:highlight w:val="white"/>
          <w:lang w:eastAsia="en-GB"/>
        </w:rPr>
        <w:t>();</w:t>
      </w:r>
    </w:p>
    <w:p w:rsidR="00C03E69" w:rsidRPr="00C03E69" w:rsidRDefault="00C03E69" w:rsidP="00C03E69">
      <w:pPr>
        <w:autoSpaceDE w:val="0"/>
        <w:autoSpaceDN w:val="0"/>
        <w:adjustRightInd w:val="0"/>
        <w:spacing w:after="0"/>
        <w:rPr>
          <w:rFonts w:ascii="Consolas" w:hAnsi="Consolas" w:cs="Consolas"/>
          <w:color w:val="000000"/>
          <w:szCs w:val="15"/>
          <w:highlight w:val="white"/>
          <w:lang w:eastAsia="en-GB"/>
        </w:rPr>
      </w:pPr>
      <w:r w:rsidRPr="00C03E69">
        <w:rPr>
          <w:rFonts w:ascii="Consolas" w:hAnsi="Consolas" w:cs="Consolas"/>
          <w:color w:val="000000"/>
          <w:szCs w:val="15"/>
          <w:highlight w:val="white"/>
          <w:lang w:eastAsia="en-GB"/>
        </w:rPr>
        <w:t>coll.Add(</w:t>
      </w:r>
      <w:r w:rsidRPr="00C03E69">
        <w:rPr>
          <w:rFonts w:ascii="Consolas" w:hAnsi="Consolas" w:cs="Consolas"/>
          <w:color w:val="A31515"/>
          <w:szCs w:val="15"/>
          <w:highlight w:val="white"/>
          <w:lang w:eastAsia="en-GB"/>
        </w:rPr>
        <w:t>"Username"</w:t>
      </w:r>
      <w:r w:rsidRPr="00C03E69">
        <w:rPr>
          <w:rFonts w:ascii="Consolas" w:hAnsi="Consolas" w:cs="Consolas"/>
          <w:color w:val="000000"/>
          <w:szCs w:val="15"/>
          <w:highlight w:val="white"/>
          <w:lang w:eastAsia="en-GB"/>
        </w:rPr>
        <w:t xml:space="preserve">, </w:t>
      </w:r>
      <w:r w:rsidRPr="00C03E69">
        <w:rPr>
          <w:rFonts w:ascii="Consolas" w:hAnsi="Consolas" w:cs="Consolas"/>
          <w:color w:val="A31515"/>
          <w:szCs w:val="15"/>
          <w:highlight w:val="white"/>
          <w:lang w:eastAsia="en-GB"/>
        </w:rPr>
        <w:t>"someone"</w:t>
      </w:r>
      <w:r w:rsidRPr="00C03E69">
        <w:rPr>
          <w:rFonts w:ascii="Consolas" w:hAnsi="Consolas" w:cs="Consolas"/>
          <w:color w:val="000000"/>
          <w:szCs w:val="15"/>
          <w:highlight w:val="white"/>
          <w:lang w:eastAsia="en-GB"/>
        </w:rPr>
        <w:t>);</w:t>
      </w:r>
    </w:p>
    <w:p w:rsidR="00C03E69" w:rsidRPr="00C03E69" w:rsidRDefault="00C03E69" w:rsidP="00C03E69">
      <w:pPr>
        <w:autoSpaceDE w:val="0"/>
        <w:autoSpaceDN w:val="0"/>
        <w:adjustRightInd w:val="0"/>
        <w:spacing w:after="0"/>
        <w:rPr>
          <w:rFonts w:ascii="Consolas" w:hAnsi="Consolas" w:cs="Consolas"/>
          <w:color w:val="000000"/>
          <w:szCs w:val="15"/>
          <w:highlight w:val="white"/>
          <w:lang w:eastAsia="en-GB"/>
        </w:rPr>
      </w:pPr>
      <w:r w:rsidRPr="00C03E69">
        <w:rPr>
          <w:rFonts w:ascii="Consolas" w:hAnsi="Consolas" w:cs="Consolas"/>
          <w:color w:val="000000"/>
          <w:szCs w:val="15"/>
          <w:highlight w:val="white"/>
          <w:lang w:eastAsia="en-GB"/>
        </w:rPr>
        <w:t>coll.Add(</w:t>
      </w:r>
      <w:r w:rsidRPr="00C03E69">
        <w:rPr>
          <w:rFonts w:ascii="Consolas" w:hAnsi="Consolas" w:cs="Consolas"/>
          <w:color w:val="A31515"/>
          <w:szCs w:val="15"/>
          <w:highlight w:val="white"/>
          <w:lang w:eastAsia="en-GB"/>
        </w:rPr>
        <w:t>"Password"</w:t>
      </w:r>
      <w:r w:rsidRPr="00C03E69">
        <w:rPr>
          <w:rFonts w:ascii="Consolas" w:hAnsi="Consolas" w:cs="Consolas"/>
          <w:color w:val="000000"/>
          <w:szCs w:val="15"/>
          <w:highlight w:val="white"/>
          <w:lang w:eastAsia="en-GB"/>
        </w:rPr>
        <w:t xml:space="preserve">, </w:t>
      </w:r>
      <w:r w:rsidRPr="00C03E69">
        <w:rPr>
          <w:rFonts w:ascii="Consolas" w:hAnsi="Consolas" w:cs="Consolas"/>
          <w:color w:val="A31515"/>
          <w:szCs w:val="15"/>
          <w:highlight w:val="white"/>
          <w:lang w:eastAsia="en-GB"/>
        </w:rPr>
        <w:t>"letmein"</w:t>
      </w:r>
      <w:r w:rsidRPr="00C03E69">
        <w:rPr>
          <w:rFonts w:ascii="Consolas" w:hAnsi="Consolas" w:cs="Consolas"/>
          <w:color w:val="000000"/>
          <w:szCs w:val="15"/>
          <w:highlight w:val="white"/>
          <w:lang w:eastAsia="en-GB"/>
        </w:rPr>
        <w:t>);</w:t>
      </w:r>
    </w:p>
    <w:p w:rsidR="00C03E69" w:rsidRPr="00C03E69" w:rsidRDefault="00C03E69" w:rsidP="00C03E69">
      <w:pPr>
        <w:autoSpaceDE w:val="0"/>
        <w:autoSpaceDN w:val="0"/>
        <w:adjustRightInd w:val="0"/>
        <w:spacing w:after="0"/>
        <w:rPr>
          <w:rFonts w:ascii="Consolas" w:hAnsi="Consolas" w:cs="Consolas"/>
          <w:color w:val="000000"/>
          <w:szCs w:val="15"/>
          <w:highlight w:val="white"/>
          <w:lang w:eastAsia="en-GB"/>
        </w:rPr>
      </w:pPr>
      <w:r w:rsidRPr="00C03E69">
        <w:rPr>
          <w:rFonts w:ascii="Consolas" w:hAnsi="Consolas" w:cs="Consolas"/>
          <w:color w:val="0000FF"/>
          <w:szCs w:val="15"/>
          <w:highlight w:val="white"/>
          <w:lang w:eastAsia="en-GB"/>
        </w:rPr>
        <w:t>string</w:t>
      </w:r>
      <w:r w:rsidRPr="00C03E69">
        <w:rPr>
          <w:rFonts w:ascii="Consolas" w:hAnsi="Consolas" w:cs="Consolas"/>
          <w:color w:val="000000"/>
          <w:szCs w:val="15"/>
          <w:highlight w:val="white"/>
          <w:lang w:eastAsia="en-GB"/>
        </w:rPr>
        <w:t xml:space="preserve"> response;</w:t>
      </w:r>
    </w:p>
    <w:p w:rsidR="00C03E69" w:rsidRPr="00C03E69" w:rsidRDefault="00C03E69" w:rsidP="00C03E69">
      <w:pPr>
        <w:autoSpaceDE w:val="0"/>
        <w:autoSpaceDN w:val="0"/>
        <w:adjustRightInd w:val="0"/>
        <w:spacing w:after="0"/>
        <w:rPr>
          <w:rFonts w:ascii="Consolas" w:hAnsi="Consolas" w:cs="Consolas"/>
          <w:color w:val="000000"/>
          <w:szCs w:val="15"/>
          <w:highlight w:val="white"/>
          <w:lang w:eastAsia="en-GB"/>
        </w:rPr>
      </w:pPr>
    </w:p>
    <w:p w:rsidR="00C03E69" w:rsidRPr="00C03E69" w:rsidRDefault="00C03E69" w:rsidP="00C03E69">
      <w:pPr>
        <w:autoSpaceDE w:val="0"/>
        <w:autoSpaceDN w:val="0"/>
        <w:adjustRightInd w:val="0"/>
        <w:spacing w:after="0"/>
        <w:rPr>
          <w:rFonts w:ascii="Consolas" w:hAnsi="Consolas" w:cs="Consolas"/>
          <w:color w:val="000000"/>
          <w:szCs w:val="15"/>
          <w:highlight w:val="white"/>
          <w:lang w:eastAsia="en-GB"/>
        </w:rPr>
      </w:pPr>
      <w:r w:rsidRPr="00C03E69">
        <w:rPr>
          <w:rFonts w:ascii="Consolas" w:hAnsi="Consolas" w:cs="Consolas"/>
          <w:color w:val="0000FF"/>
          <w:szCs w:val="15"/>
          <w:highlight w:val="white"/>
          <w:lang w:eastAsia="en-GB"/>
        </w:rPr>
        <w:t>using</w:t>
      </w:r>
      <w:r w:rsidRPr="00C03E69">
        <w:rPr>
          <w:rFonts w:ascii="Consolas" w:hAnsi="Consolas" w:cs="Consolas"/>
          <w:color w:val="000000"/>
          <w:szCs w:val="15"/>
          <w:highlight w:val="white"/>
          <w:lang w:eastAsia="en-GB"/>
        </w:rPr>
        <w:t xml:space="preserve"> (</w:t>
      </w:r>
      <w:r w:rsidRPr="00C03E69">
        <w:rPr>
          <w:rFonts w:ascii="Consolas" w:hAnsi="Consolas" w:cs="Consolas"/>
          <w:color w:val="0000FF"/>
          <w:szCs w:val="15"/>
          <w:highlight w:val="white"/>
          <w:lang w:eastAsia="en-GB"/>
        </w:rPr>
        <w:t>var</w:t>
      </w:r>
      <w:r w:rsidRPr="00C03E69">
        <w:rPr>
          <w:rFonts w:ascii="Consolas" w:hAnsi="Consolas" w:cs="Consolas"/>
          <w:color w:val="000000"/>
          <w:szCs w:val="15"/>
          <w:highlight w:val="white"/>
          <w:lang w:eastAsia="en-GB"/>
        </w:rPr>
        <w:t xml:space="preserve"> webClient = </w:t>
      </w:r>
      <w:r w:rsidRPr="00C03E69">
        <w:rPr>
          <w:rFonts w:ascii="Consolas" w:hAnsi="Consolas" w:cs="Consolas"/>
          <w:color w:val="0000FF"/>
          <w:szCs w:val="15"/>
          <w:highlight w:val="white"/>
          <w:lang w:eastAsia="en-GB"/>
        </w:rPr>
        <w:t>new</w:t>
      </w:r>
      <w:r w:rsidRPr="00C03E69">
        <w:rPr>
          <w:rFonts w:ascii="Consolas" w:hAnsi="Consolas" w:cs="Consolas"/>
          <w:color w:val="000000"/>
          <w:szCs w:val="15"/>
          <w:highlight w:val="white"/>
          <w:lang w:eastAsia="en-GB"/>
        </w:rPr>
        <w:t xml:space="preserve"> </w:t>
      </w:r>
      <w:r w:rsidRPr="00C03E69">
        <w:rPr>
          <w:rFonts w:ascii="Consolas" w:hAnsi="Consolas" w:cs="Consolas"/>
          <w:color w:val="2B91AF"/>
          <w:szCs w:val="15"/>
          <w:highlight w:val="white"/>
          <w:lang w:eastAsia="en-GB"/>
        </w:rPr>
        <w:t>ServerWebClient</w:t>
      </w:r>
      <w:r w:rsidRPr="00C03E69">
        <w:rPr>
          <w:rFonts w:ascii="Consolas" w:hAnsi="Consolas" w:cs="Consolas"/>
          <w:color w:val="000000"/>
          <w:szCs w:val="15"/>
          <w:highlight w:val="white"/>
          <w:lang w:eastAsia="en-GB"/>
        </w:rPr>
        <w:t>())</w:t>
      </w:r>
    </w:p>
    <w:p w:rsidR="00C03E69" w:rsidRPr="00C03E69" w:rsidRDefault="00C03E69" w:rsidP="00C03E69">
      <w:pPr>
        <w:autoSpaceDE w:val="0"/>
        <w:autoSpaceDN w:val="0"/>
        <w:adjustRightInd w:val="0"/>
        <w:spacing w:after="0"/>
        <w:rPr>
          <w:rFonts w:ascii="Consolas" w:hAnsi="Consolas" w:cs="Consolas"/>
          <w:color w:val="000000"/>
          <w:szCs w:val="15"/>
          <w:highlight w:val="white"/>
          <w:lang w:eastAsia="en-GB"/>
        </w:rPr>
      </w:pPr>
      <w:r w:rsidRPr="00C03E69">
        <w:rPr>
          <w:rFonts w:ascii="Consolas" w:hAnsi="Consolas" w:cs="Consolas"/>
          <w:color w:val="000000"/>
          <w:szCs w:val="15"/>
          <w:highlight w:val="white"/>
          <w:lang w:eastAsia="en-GB"/>
        </w:rPr>
        <w:t>{</w:t>
      </w:r>
    </w:p>
    <w:p w:rsidR="00C03E69" w:rsidRPr="00C03E69" w:rsidRDefault="00C03E69" w:rsidP="00C03E69">
      <w:pPr>
        <w:autoSpaceDE w:val="0"/>
        <w:autoSpaceDN w:val="0"/>
        <w:adjustRightInd w:val="0"/>
        <w:spacing w:after="0"/>
        <w:rPr>
          <w:rFonts w:ascii="Consolas" w:hAnsi="Consolas" w:cs="Consolas"/>
          <w:color w:val="000000"/>
          <w:szCs w:val="15"/>
          <w:highlight w:val="white"/>
          <w:lang w:eastAsia="en-GB"/>
        </w:rPr>
      </w:pPr>
      <w:r w:rsidRPr="00C03E69">
        <w:rPr>
          <w:rFonts w:ascii="Consolas" w:hAnsi="Consolas" w:cs="Consolas"/>
          <w:color w:val="000000"/>
          <w:szCs w:val="15"/>
          <w:highlight w:val="white"/>
          <w:lang w:eastAsia="en-GB"/>
        </w:rPr>
        <w:t xml:space="preserve">    </w:t>
      </w:r>
      <w:r w:rsidRPr="00C03E69">
        <w:rPr>
          <w:rFonts w:ascii="Consolas" w:hAnsi="Consolas" w:cs="Consolas"/>
          <w:color w:val="0000FF"/>
          <w:szCs w:val="15"/>
          <w:highlight w:val="white"/>
          <w:lang w:eastAsia="en-GB"/>
        </w:rPr>
        <w:t>byte</w:t>
      </w:r>
      <w:r w:rsidRPr="00C03E69">
        <w:rPr>
          <w:rFonts w:ascii="Consolas" w:hAnsi="Consolas" w:cs="Consolas"/>
          <w:color w:val="000000"/>
          <w:szCs w:val="15"/>
          <w:highlight w:val="white"/>
          <w:lang w:eastAsia="en-GB"/>
        </w:rPr>
        <w:t>[] responseArr = webClient.UploadValues(postingUrl, coll);</w:t>
      </w:r>
    </w:p>
    <w:p w:rsidR="00C03E69" w:rsidRPr="00C03E69" w:rsidRDefault="00C03E69" w:rsidP="00C03E69">
      <w:pPr>
        <w:autoSpaceDE w:val="0"/>
        <w:autoSpaceDN w:val="0"/>
        <w:adjustRightInd w:val="0"/>
        <w:spacing w:after="0"/>
        <w:rPr>
          <w:rFonts w:ascii="Consolas" w:hAnsi="Consolas" w:cs="Consolas"/>
          <w:color w:val="000000"/>
          <w:szCs w:val="15"/>
          <w:highlight w:val="white"/>
          <w:lang w:eastAsia="en-GB"/>
        </w:rPr>
      </w:pPr>
      <w:r w:rsidRPr="00C03E69">
        <w:rPr>
          <w:rFonts w:ascii="Consolas" w:hAnsi="Consolas" w:cs="Consolas"/>
          <w:color w:val="000000"/>
          <w:szCs w:val="15"/>
          <w:highlight w:val="white"/>
          <w:lang w:eastAsia="en-GB"/>
        </w:rPr>
        <w:t xml:space="preserve">    response = </w:t>
      </w:r>
      <w:r w:rsidRPr="00C03E69">
        <w:rPr>
          <w:rFonts w:ascii="Consolas" w:hAnsi="Consolas" w:cs="Consolas"/>
          <w:color w:val="2B91AF"/>
          <w:szCs w:val="15"/>
          <w:highlight w:val="white"/>
          <w:lang w:eastAsia="en-GB"/>
        </w:rPr>
        <w:t>Encoding</w:t>
      </w:r>
      <w:r w:rsidRPr="00C03E69">
        <w:rPr>
          <w:rFonts w:ascii="Consolas" w:hAnsi="Consolas" w:cs="Consolas"/>
          <w:color w:val="000000"/>
          <w:szCs w:val="15"/>
          <w:highlight w:val="white"/>
          <w:lang w:eastAsia="en-GB"/>
        </w:rPr>
        <w:t>.UTF8.GetString(responseArr);</w:t>
      </w:r>
    </w:p>
    <w:p w:rsidR="00C03E69" w:rsidRPr="00C03E69" w:rsidRDefault="00C03E69" w:rsidP="00C03E69">
      <w:pPr>
        <w:rPr>
          <w:rFonts w:ascii="Consolas" w:hAnsi="Consolas" w:cs="Consolas"/>
          <w:color w:val="000000"/>
          <w:szCs w:val="15"/>
          <w:lang w:eastAsia="en-GB"/>
        </w:rPr>
      </w:pPr>
      <w:r w:rsidRPr="00C03E69">
        <w:rPr>
          <w:rFonts w:ascii="Consolas" w:hAnsi="Consolas" w:cs="Consolas"/>
          <w:color w:val="000000"/>
          <w:szCs w:val="15"/>
          <w:highlight w:val="white"/>
          <w:lang w:eastAsia="en-GB"/>
        </w:rPr>
        <w:t xml:space="preserve">}   </w:t>
      </w:r>
    </w:p>
    <w:p w:rsidR="00C03E69" w:rsidRPr="00C03E69" w:rsidRDefault="00C03E69" w:rsidP="00C03E69">
      <w:pPr>
        <w:rPr>
          <w:sz w:val="22"/>
        </w:rPr>
      </w:pPr>
    </w:p>
    <w:p w:rsidR="0051611C" w:rsidRDefault="0051611C" w:rsidP="0051611C">
      <w:pPr>
        <w:pStyle w:val="Heading3"/>
      </w:pPr>
      <w:bookmarkStart w:id="21" w:name="_Toc8028377"/>
      <w:r>
        <w:t>JSON API</w:t>
      </w:r>
      <w:bookmarkEnd w:id="21"/>
      <w:r>
        <w:t xml:space="preserve"> </w:t>
      </w:r>
    </w:p>
    <w:p w:rsidR="00A9339C" w:rsidRDefault="00756968" w:rsidP="00A9339C">
      <w:r>
        <w:t>Some job board APIs use JSON as their chosen format for sending and receiving requests. If this is the case, you can use the Not Going to Uni channel as an example.</w:t>
      </w:r>
    </w:p>
    <w:p w:rsidR="00756968" w:rsidRDefault="00756968" w:rsidP="00A9339C"/>
    <w:p w:rsidR="00756968" w:rsidRDefault="00E17001" w:rsidP="00756968">
      <w:pPr>
        <w:pStyle w:val="Heading4"/>
      </w:pPr>
      <w:r>
        <w:t>Example of Class R</w:t>
      </w:r>
      <w:r w:rsidR="00756968">
        <w:t>epresenting a Request</w:t>
      </w:r>
    </w:p>
    <w:p w:rsidR="00756968" w:rsidRDefault="00756968" w:rsidP="00756968">
      <w:pPr>
        <w:autoSpaceDE w:val="0"/>
        <w:autoSpaceDN w:val="0"/>
        <w:adjustRightInd w:val="0"/>
        <w:spacing w:after="0"/>
        <w:rPr>
          <w:rFonts w:ascii="Consolas" w:hAnsi="Consolas" w:cs="Consolas"/>
          <w:color w:val="000000"/>
          <w:sz w:val="15"/>
          <w:szCs w:val="15"/>
          <w:highlight w:val="white"/>
          <w:lang w:eastAsia="en-GB"/>
        </w:rPr>
      </w:pP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FF"/>
          <w:szCs w:val="15"/>
          <w:highlight w:val="white"/>
          <w:lang w:eastAsia="en-GB"/>
        </w:rPr>
        <w:t>namespace</w:t>
      </w:r>
      <w:r w:rsidRPr="004C4B68">
        <w:rPr>
          <w:rFonts w:ascii="Consolas" w:hAnsi="Consolas" w:cs="Consolas"/>
          <w:color w:val="000000"/>
          <w:szCs w:val="15"/>
          <w:highlight w:val="white"/>
          <w:lang w:eastAsia="en-GB"/>
        </w:rPr>
        <w:t xml:space="preserve"> Kaonix.PE.Channels.NotGoingToUni</w:t>
      </w: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w:t>
      </w: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DataContract</w:t>
      </w:r>
      <w:r w:rsidRPr="004C4B68">
        <w:rPr>
          <w:rFonts w:ascii="Consolas" w:hAnsi="Consolas" w:cs="Consolas"/>
          <w:color w:val="000000"/>
          <w:szCs w:val="15"/>
          <w:highlight w:val="white"/>
          <w:lang w:eastAsia="en-GB"/>
        </w:rPr>
        <w:t xml:space="preserve">(Name = </w:t>
      </w:r>
      <w:r w:rsidRPr="004C4B68">
        <w:rPr>
          <w:rFonts w:ascii="Consolas" w:hAnsi="Consolas" w:cs="Consolas"/>
          <w:color w:val="A31515"/>
          <w:szCs w:val="15"/>
          <w:highlight w:val="white"/>
          <w:lang w:eastAsia="en-GB"/>
        </w:rPr>
        <w:t>"data"</w:t>
      </w:r>
      <w:r w:rsidRPr="004C4B68">
        <w:rPr>
          <w:rFonts w:ascii="Consolas" w:hAnsi="Consolas" w:cs="Consolas"/>
          <w:color w:val="000000"/>
          <w:szCs w:val="15"/>
          <w:highlight w:val="white"/>
          <w:lang w:eastAsia="en-GB"/>
        </w:rPr>
        <w:t>)]</w:t>
      </w: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public</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class</w:t>
      </w: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NotGoingToUniRequest</w:t>
      </w: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private</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static</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string</w:t>
      </w:r>
      <w:r w:rsidRPr="004C4B68">
        <w:rPr>
          <w:rFonts w:ascii="Consolas" w:hAnsi="Consolas" w:cs="Consolas"/>
          <w:color w:val="000000"/>
          <w:szCs w:val="15"/>
          <w:highlight w:val="white"/>
          <w:lang w:eastAsia="en-GB"/>
        </w:rPr>
        <w:t xml:space="preserve"> notGoingToUniDateFormat = </w:t>
      </w:r>
      <w:r w:rsidRPr="004C4B68">
        <w:rPr>
          <w:rFonts w:ascii="Consolas" w:hAnsi="Consolas" w:cs="Consolas"/>
          <w:color w:val="A31515"/>
          <w:szCs w:val="15"/>
          <w:highlight w:val="white"/>
          <w:lang w:eastAsia="en-GB"/>
        </w:rPr>
        <w:t>"yyyy-MM-dd"</w:t>
      </w:r>
      <w:r w:rsidRPr="004C4B68">
        <w:rPr>
          <w:rFonts w:ascii="Consolas" w:hAnsi="Consolas" w:cs="Consolas"/>
          <w:color w:val="000000"/>
          <w:szCs w:val="15"/>
          <w:highlight w:val="white"/>
          <w:lang w:eastAsia="en-GB"/>
        </w:rPr>
        <w:t>;</w:t>
      </w: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DataMember</w:t>
      </w:r>
      <w:r w:rsidRPr="004C4B68">
        <w:rPr>
          <w:rFonts w:ascii="Consolas" w:hAnsi="Consolas" w:cs="Consolas"/>
          <w:color w:val="000000"/>
          <w:szCs w:val="15"/>
          <w:highlight w:val="white"/>
          <w:lang w:eastAsia="en-GB"/>
        </w:rPr>
        <w:t xml:space="preserve">(Name = </w:t>
      </w:r>
      <w:r w:rsidRPr="004C4B68">
        <w:rPr>
          <w:rFonts w:ascii="Consolas" w:hAnsi="Consolas" w:cs="Consolas"/>
          <w:color w:val="A31515"/>
          <w:szCs w:val="15"/>
          <w:highlight w:val="white"/>
          <w:lang w:eastAsia="en-GB"/>
        </w:rPr>
        <w:t>"heading"</w:t>
      </w:r>
      <w:r w:rsidRPr="004C4B68">
        <w:rPr>
          <w:rFonts w:ascii="Consolas" w:hAnsi="Consolas" w:cs="Consolas"/>
          <w:color w:val="000000"/>
          <w:szCs w:val="15"/>
          <w:highlight w:val="white"/>
          <w:lang w:eastAsia="en-GB"/>
        </w:rPr>
        <w:t xml:space="preserve">, IsRequired = </w:t>
      </w:r>
      <w:r w:rsidRPr="004C4B68">
        <w:rPr>
          <w:rFonts w:ascii="Consolas" w:hAnsi="Consolas" w:cs="Consolas"/>
          <w:color w:val="0000FF"/>
          <w:szCs w:val="15"/>
          <w:highlight w:val="white"/>
          <w:lang w:eastAsia="en-GB"/>
        </w:rPr>
        <w:t>true</w:t>
      </w:r>
      <w:r w:rsidRPr="004C4B68">
        <w:rPr>
          <w:rFonts w:ascii="Consolas" w:hAnsi="Consolas" w:cs="Consolas"/>
          <w:color w:val="000000"/>
          <w:szCs w:val="15"/>
          <w:highlight w:val="white"/>
          <w:lang w:eastAsia="en-GB"/>
        </w:rPr>
        <w:t>, Order = 1)]</w:t>
      </w: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public</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string</w:t>
      </w:r>
      <w:r w:rsidRPr="004C4B68">
        <w:rPr>
          <w:rFonts w:ascii="Consolas" w:hAnsi="Consolas" w:cs="Consolas"/>
          <w:color w:val="000000"/>
          <w:szCs w:val="15"/>
          <w:highlight w:val="white"/>
          <w:lang w:eastAsia="en-GB"/>
        </w:rPr>
        <w:t xml:space="preserve"> Heading { </w:t>
      </w:r>
      <w:r w:rsidRPr="004C4B68">
        <w:rPr>
          <w:rFonts w:ascii="Consolas" w:hAnsi="Consolas" w:cs="Consolas"/>
          <w:color w:val="0000FF"/>
          <w:szCs w:val="15"/>
          <w:highlight w:val="white"/>
          <w:lang w:eastAsia="en-GB"/>
        </w:rPr>
        <w:t>get</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set</w:t>
      </w:r>
      <w:r w:rsidRPr="004C4B68">
        <w:rPr>
          <w:rFonts w:ascii="Consolas" w:hAnsi="Consolas" w:cs="Consolas"/>
          <w:color w:val="000000"/>
          <w:szCs w:val="15"/>
          <w:highlight w:val="white"/>
          <w:lang w:eastAsia="en-GB"/>
        </w:rPr>
        <w:t>; }</w:t>
      </w: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DataMember</w:t>
      </w:r>
      <w:r w:rsidRPr="004C4B68">
        <w:rPr>
          <w:rFonts w:ascii="Consolas" w:hAnsi="Consolas" w:cs="Consolas"/>
          <w:color w:val="000000"/>
          <w:szCs w:val="15"/>
          <w:highlight w:val="white"/>
          <w:lang w:eastAsia="en-GB"/>
        </w:rPr>
        <w:t xml:space="preserve">(Name = </w:t>
      </w:r>
      <w:r w:rsidRPr="004C4B68">
        <w:rPr>
          <w:rFonts w:ascii="Consolas" w:hAnsi="Consolas" w:cs="Consolas"/>
          <w:color w:val="A31515"/>
          <w:szCs w:val="15"/>
          <w:highlight w:val="white"/>
          <w:lang w:eastAsia="en-GB"/>
        </w:rPr>
        <w:t>"body"</w:t>
      </w:r>
      <w:r w:rsidRPr="004C4B68">
        <w:rPr>
          <w:rFonts w:ascii="Consolas" w:hAnsi="Consolas" w:cs="Consolas"/>
          <w:color w:val="000000"/>
          <w:szCs w:val="15"/>
          <w:highlight w:val="white"/>
          <w:lang w:eastAsia="en-GB"/>
        </w:rPr>
        <w:t xml:space="preserve">, IsRequired = </w:t>
      </w:r>
      <w:r w:rsidRPr="004C4B68">
        <w:rPr>
          <w:rFonts w:ascii="Consolas" w:hAnsi="Consolas" w:cs="Consolas"/>
          <w:color w:val="0000FF"/>
          <w:szCs w:val="15"/>
          <w:highlight w:val="white"/>
          <w:lang w:eastAsia="en-GB"/>
        </w:rPr>
        <w:t>true</w:t>
      </w:r>
      <w:r w:rsidRPr="004C4B68">
        <w:rPr>
          <w:rFonts w:ascii="Consolas" w:hAnsi="Consolas" w:cs="Consolas"/>
          <w:color w:val="000000"/>
          <w:szCs w:val="15"/>
          <w:highlight w:val="white"/>
          <w:lang w:eastAsia="en-GB"/>
        </w:rPr>
        <w:t>, Order = 2)]</w:t>
      </w: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public</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string</w:t>
      </w:r>
      <w:r w:rsidRPr="004C4B68">
        <w:rPr>
          <w:rFonts w:ascii="Consolas" w:hAnsi="Consolas" w:cs="Consolas"/>
          <w:color w:val="000000"/>
          <w:szCs w:val="15"/>
          <w:highlight w:val="white"/>
          <w:lang w:eastAsia="en-GB"/>
        </w:rPr>
        <w:t xml:space="preserve"> Body { </w:t>
      </w:r>
      <w:r w:rsidRPr="004C4B68">
        <w:rPr>
          <w:rFonts w:ascii="Consolas" w:hAnsi="Consolas" w:cs="Consolas"/>
          <w:color w:val="0000FF"/>
          <w:szCs w:val="15"/>
          <w:highlight w:val="white"/>
          <w:lang w:eastAsia="en-GB"/>
        </w:rPr>
        <w:t>get</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set</w:t>
      </w:r>
      <w:r w:rsidRPr="004C4B68">
        <w:rPr>
          <w:rFonts w:ascii="Consolas" w:hAnsi="Consolas" w:cs="Consolas"/>
          <w:color w:val="000000"/>
          <w:szCs w:val="15"/>
          <w:highlight w:val="white"/>
          <w:lang w:eastAsia="en-GB"/>
        </w:rPr>
        <w:t>; }</w:t>
      </w: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DataMember</w:t>
      </w:r>
      <w:r w:rsidRPr="004C4B68">
        <w:rPr>
          <w:rFonts w:ascii="Consolas" w:hAnsi="Consolas" w:cs="Consolas"/>
          <w:color w:val="000000"/>
          <w:szCs w:val="15"/>
          <w:highlight w:val="white"/>
          <w:lang w:eastAsia="en-GB"/>
        </w:rPr>
        <w:t xml:space="preserve">(Name = </w:t>
      </w:r>
      <w:r w:rsidRPr="004C4B68">
        <w:rPr>
          <w:rFonts w:ascii="Consolas" w:hAnsi="Consolas" w:cs="Consolas"/>
          <w:color w:val="A31515"/>
          <w:szCs w:val="15"/>
          <w:highlight w:val="white"/>
          <w:lang w:eastAsia="en-GB"/>
        </w:rPr>
        <w:t>"ongoing"</w:t>
      </w:r>
      <w:r w:rsidRPr="004C4B68">
        <w:rPr>
          <w:rFonts w:ascii="Consolas" w:hAnsi="Consolas" w:cs="Consolas"/>
          <w:color w:val="000000"/>
          <w:szCs w:val="15"/>
          <w:highlight w:val="white"/>
          <w:lang w:eastAsia="en-GB"/>
        </w:rPr>
        <w:t xml:space="preserve">, IsRequired = </w:t>
      </w:r>
      <w:r w:rsidRPr="004C4B68">
        <w:rPr>
          <w:rFonts w:ascii="Consolas" w:hAnsi="Consolas" w:cs="Consolas"/>
          <w:color w:val="0000FF"/>
          <w:szCs w:val="15"/>
          <w:highlight w:val="white"/>
          <w:lang w:eastAsia="en-GB"/>
        </w:rPr>
        <w:t>true</w:t>
      </w:r>
      <w:r w:rsidRPr="004C4B68">
        <w:rPr>
          <w:rFonts w:ascii="Consolas" w:hAnsi="Consolas" w:cs="Consolas"/>
          <w:color w:val="000000"/>
          <w:szCs w:val="15"/>
          <w:highlight w:val="white"/>
          <w:lang w:eastAsia="en-GB"/>
        </w:rPr>
        <w:t>, Order = 5)]</w:t>
      </w: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public</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bool</w:t>
      </w:r>
      <w:r w:rsidRPr="004C4B68">
        <w:rPr>
          <w:rFonts w:ascii="Consolas" w:hAnsi="Consolas" w:cs="Consolas"/>
          <w:color w:val="000000"/>
          <w:szCs w:val="15"/>
          <w:highlight w:val="white"/>
          <w:lang w:eastAsia="en-GB"/>
        </w:rPr>
        <w:t xml:space="preserve"> Ongoing { </w:t>
      </w:r>
      <w:r w:rsidRPr="004C4B68">
        <w:rPr>
          <w:rFonts w:ascii="Consolas" w:hAnsi="Consolas" w:cs="Consolas"/>
          <w:color w:val="0000FF"/>
          <w:szCs w:val="15"/>
          <w:highlight w:val="white"/>
          <w:lang w:eastAsia="en-GB"/>
        </w:rPr>
        <w:t>get</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set</w:t>
      </w:r>
      <w:r w:rsidRPr="004C4B68">
        <w:rPr>
          <w:rFonts w:ascii="Consolas" w:hAnsi="Consolas" w:cs="Consolas"/>
          <w:color w:val="000000"/>
          <w:szCs w:val="15"/>
          <w:highlight w:val="white"/>
          <w:lang w:eastAsia="en-GB"/>
        </w:rPr>
        <w:t>; }</w:t>
      </w: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p>
    <w:p w:rsidR="00756968" w:rsidRPr="004C4B68" w:rsidRDefault="00756968" w:rsidP="00756968">
      <w:pPr>
        <w:autoSpaceDE w:val="0"/>
        <w:autoSpaceDN w:val="0"/>
        <w:adjustRightInd w:val="0"/>
        <w:spacing w:after="0"/>
        <w:ind w:firstLine="720"/>
        <w:rPr>
          <w:rFonts w:ascii="Consolas" w:hAnsi="Consolas" w:cs="Consolas"/>
          <w:color w:val="000000"/>
          <w:szCs w:val="15"/>
          <w:highlight w:val="white"/>
          <w:lang w:eastAsia="en-GB"/>
        </w:rPr>
      </w:pPr>
      <w:r w:rsidRPr="004C4B68">
        <w:rPr>
          <w:rFonts w:ascii="Consolas" w:hAnsi="Consolas" w:cs="Consolas"/>
          <w:color w:val="008000"/>
          <w:szCs w:val="15"/>
          <w:highlight w:val="white"/>
          <w:lang w:eastAsia="en-GB"/>
        </w:rPr>
        <w:t>// removed for brevity</w:t>
      </w: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public</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string</w:t>
      </w:r>
      <w:r w:rsidRPr="004C4B68">
        <w:rPr>
          <w:rFonts w:ascii="Consolas" w:hAnsi="Consolas" w:cs="Consolas"/>
          <w:color w:val="000000"/>
          <w:szCs w:val="15"/>
          <w:highlight w:val="white"/>
          <w:lang w:eastAsia="en-GB"/>
        </w:rPr>
        <w:t xml:space="preserve">[] Locations { </w:t>
      </w:r>
      <w:r w:rsidRPr="004C4B68">
        <w:rPr>
          <w:rFonts w:ascii="Consolas" w:hAnsi="Consolas" w:cs="Consolas"/>
          <w:color w:val="0000FF"/>
          <w:szCs w:val="15"/>
          <w:highlight w:val="white"/>
          <w:lang w:eastAsia="en-GB"/>
        </w:rPr>
        <w:t>get</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set</w:t>
      </w:r>
      <w:r w:rsidRPr="004C4B68">
        <w:rPr>
          <w:rFonts w:ascii="Consolas" w:hAnsi="Consolas" w:cs="Consolas"/>
          <w:color w:val="000000"/>
          <w:szCs w:val="15"/>
          <w:highlight w:val="white"/>
          <w:lang w:eastAsia="en-GB"/>
        </w:rPr>
        <w:t>; }</w:t>
      </w: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DataMember</w:t>
      </w:r>
      <w:r w:rsidRPr="004C4B68">
        <w:rPr>
          <w:rFonts w:ascii="Consolas" w:hAnsi="Consolas" w:cs="Consolas"/>
          <w:color w:val="000000"/>
          <w:szCs w:val="15"/>
          <w:highlight w:val="white"/>
          <w:lang w:eastAsia="en-GB"/>
        </w:rPr>
        <w:t xml:space="preserve">(Name = </w:t>
      </w:r>
      <w:r w:rsidRPr="004C4B68">
        <w:rPr>
          <w:rFonts w:ascii="Consolas" w:hAnsi="Consolas" w:cs="Consolas"/>
          <w:color w:val="A31515"/>
          <w:szCs w:val="15"/>
          <w:highlight w:val="white"/>
          <w:lang w:eastAsia="en-GB"/>
        </w:rPr>
        <w:t>"categories"</w:t>
      </w:r>
      <w:r w:rsidRPr="004C4B68">
        <w:rPr>
          <w:rFonts w:ascii="Consolas" w:hAnsi="Consolas" w:cs="Consolas"/>
          <w:color w:val="000000"/>
          <w:szCs w:val="15"/>
          <w:highlight w:val="white"/>
          <w:lang w:eastAsia="en-GB"/>
        </w:rPr>
        <w:t xml:space="preserve">, IsRequired = </w:t>
      </w:r>
      <w:r w:rsidRPr="004C4B68">
        <w:rPr>
          <w:rFonts w:ascii="Consolas" w:hAnsi="Consolas" w:cs="Consolas"/>
          <w:color w:val="0000FF"/>
          <w:szCs w:val="15"/>
          <w:highlight w:val="white"/>
          <w:lang w:eastAsia="en-GB"/>
        </w:rPr>
        <w:t>true</w:t>
      </w:r>
      <w:r w:rsidRPr="004C4B68">
        <w:rPr>
          <w:rFonts w:ascii="Consolas" w:hAnsi="Consolas" w:cs="Consolas"/>
          <w:color w:val="000000"/>
          <w:szCs w:val="15"/>
          <w:highlight w:val="white"/>
          <w:lang w:eastAsia="en-GB"/>
        </w:rPr>
        <w:t>, Order = 12)]</w:t>
      </w: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public</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string</w:t>
      </w:r>
      <w:r w:rsidRPr="004C4B68">
        <w:rPr>
          <w:rFonts w:ascii="Consolas" w:hAnsi="Consolas" w:cs="Consolas"/>
          <w:color w:val="000000"/>
          <w:szCs w:val="15"/>
          <w:highlight w:val="white"/>
          <w:lang w:eastAsia="en-GB"/>
        </w:rPr>
        <w:t xml:space="preserve">[] Categories { </w:t>
      </w:r>
      <w:r w:rsidRPr="004C4B68">
        <w:rPr>
          <w:rFonts w:ascii="Consolas" w:hAnsi="Consolas" w:cs="Consolas"/>
          <w:color w:val="0000FF"/>
          <w:szCs w:val="15"/>
          <w:highlight w:val="white"/>
          <w:lang w:eastAsia="en-GB"/>
        </w:rPr>
        <w:t>get</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set</w:t>
      </w:r>
      <w:r w:rsidRPr="004C4B68">
        <w:rPr>
          <w:rFonts w:ascii="Consolas" w:hAnsi="Consolas" w:cs="Consolas"/>
          <w:color w:val="000000"/>
          <w:szCs w:val="15"/>
          <w:highlight w:val="white"/>
          <w:lang w:eastAsia="en-GB"/>
        </w:rPr>
        <w:t>; }</w:t>
      </w: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lastRenderedPageBreak/>
        <w:t xml:space="preserve">    }</w:t>
      </w:r>
    </w:p>
    <w:p w:rsidR="00756968" w:rsidRPr="004C4B68" w:rsidRDefault="00756968" w:rsidP="007569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w:t>
      </w:r>
    </w:p>
    <w:p w:rsidR="00756968" w:rsidRDefault="00756968" w:rsidP="00756968">
      <w:pPr>
        <w:autoSpaceDE w:val="0"/>
        <w:autoSpaceDN w:val="0"/>
        <w:adjustRightInd w:val="0"/>
        <w:spacing w:after="0"/>
        <w:rPr>
          <w:rFonts w:ascii="Consolas" w:hAnsi="Consolas" w:cs="Consolas"/>
          <w:color w:val="000000"/>
          <w:sz w:val="15"/>
          <w:szCs w:val="15"/>
          <w:highlight w:val="white"/>
          <w:lang w:eastAsia="en-GB"/>
        </w:rPr>
      </w:pPr>
    </w:p>
    <w:p w:rsidR="00756968" w:rsidRDefault="00756968" w:rsidP="00756968">
      <w:pPr>
        <w:pStyle w:val="Heading4"/>
        <w:rPr>
          <w:highlight w:val="white"/>
          <w:lang w:eastAsia="en-GB"/>
        </w:rPr>
      </w:pPr>
      <w:r>
        <w:rPr>
          <w:highlight w:val="white"/>
          <w:lang w:eastAsia="en-GB"/>
        </w:rPr>
        <w:t>Example of Serialising a Request</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FF"/>
          <w:szCs w:val="15"/>
          <w:highlight w:val="white"/>
          <w:lang w:eastAsia="en-GB"/>
        </w:rPr>
        <w:t>private</w:t>
      </w: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string</w:t>
      </w:r>
      <w:r w:rsidRPr="00756968">
        <w:rPr>
          <w:rFonts w:ascii="Consolas" w:hAnsi="Consolas" w:cs="Consolas"/>
          <w:color w:val="000000"/>
          <w:szCs w:val="15"/>
          <w:highlight w:val="white"/>
          <w:lang w:eastAsia="en-GB"/>
        </w:rPr>
        <w:t xml:space="preserve"> SerializeRequest(</w:t>
      </w:r>
      <w:r w:rsidRPr="00756968">
        <w:rPr>
          <w:rFonts w:ascii="Consolas" w:hAnsi="Consolas" w:cs="Consolas"/>
          <w:color w:val="2B91AF"/>
          <w:szCs w:val="15"/>
          <w:highlight w:val="white"/>
          <w:lang w:eastAsia="en-GB"/>
        </w:rPr>
        <w:t>NotGoingToUniRequest</w:t>
      </w:r>
      <w:r w:rsidRPr="00756968">
        <w:rPr>
          <w:rFonts w:ascii="Consolas" w:hAnsi="Consolas" w:cs="Consolas"/>
          <w:color w:val="000000"/>
          <w:szCs w:val="15"/>
          <w:highlight w:val="white"/>
          <w:lang w:eastAsia="en-GB"/>
        </w:rPr>
        <w:t xml:space="preserve"> request)</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string</w:t>
      </w:r>
      <w:r w:rsidRPr="00756968">
        <w:rPr>
          <w:rFonts w:ascii="Consolas" w:hAnsi="Consolas" w:cs="Consolas"/>
          <w:color w:val="000000"/>
          <w:szCs w:val="15"/>
          <w:highlight w:val="white"/>
          <w:lang w:eastAsia="en-GB"/>
        </w:rPr>
        <w:t xml:space="preserve"> json = </w:t>
      </w:r>
      <w:r w:rsidRPr="00756968">
        <w:rPr>
          <w:rFonts w:ascii="Consolas" w:hAnsi="Consolas" w:cs="Consolas"/>
          <w:color w:val="A31515"/>
          <w:szCs w:val="15"/>
          <w:highlight w:val="white"/>
          <w:lang w:eastAsia="en-GB"/>
        </w:rPr>
        <w:t>""</w:t>
      </w:r>
      <w:r w:rsidRPr="00756968">
        <w:rPr>
          <w:rFonts w:ascii="Consolas" w:hAnsi="Consolas" w:cs="Consolas"/>
          <w:color w:val="000000"/>
          <w:szCs w:val="15"/>
          <w:highlight w:val="white"/>
          <w:lang w:eastAsia="en-GB"/>
        </w:rPr>
        <w:t>;</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using</w:t>
      </w:r>
      <w:r w:rsidRPr="00756968">
        <w:rPr>
          <w:rFonts w:ascii="Consolas" w:hAnsi="Consolas" w:cs="Consolas"/>
          <w:color w:val="000000"/>
          <w:szCs w:val="15"/>
          <w:highlight w:val="white"/>
          <w:lang w:eastAsia="en-GB"/>
        </w:rPr>
        <w:t xml:space="preserve"> (</w:t>
      </w:r>
      <w:r w:rsidRPr="00756968">
        <w:rPr>
          <w:rFonts w:ascii="Consolas" w:hAnsi="Consolas" w:cs="Consolas"/>
          <w:color w:val="2B91AF"/>
          <w:szCs w:val="15"/>
          <w:highlight w:val="white"/>
          <w:lang w:eastAsia="en-GB"/>
        </w:rPr>
        <w:t>MemoryStream</w:t>
      </w:r>
      <w:r w:rsidRPr="00756968">
        <w:rPr>
          <w:rFonts w:ascii="Consolas" w:hAnsi="Consolas" w:cs="Consolas"/>
          <w:color w:val="000000"/>
          <w:szCs w:val="15"/>
          <w:highlight w:val="white"/>
          <w:lang w:eastAsia="en-GB"/>
        </w:rPr>
        <w:t xml:space="preserve"> ms = </w:t>
      </w:r>
      <w:r w:rsidRPr="00756968">
        <w:rPr>
          <w:rFonts w:ascii="Consolas" w:hAnsi="Consolas" w:cs="Consolas"/>
          <w:color w:val="0000FF"/>
          <w:szCs w:val="15"/>
          <w:highlight w:val="white"/>
          <w:lang w:eastAsia="en-GB"/>
        </w:rPr>
        <w:t>new</w:t>
      </w:r>
      <w:r w:rsidRPr="00756968">
        <w:rPr>
          <w:rFonts w:ascii="Consolas" w:hAnsi="Consolas" w:cs="Consolas"/>
          <w:color w:val="000000"/>
          <w:szCs w:val="15"/>
          <w:highlight w:val="white"/>
          <w:lang w:eastAsia="en-GB"/>
        </w:rPr>
        <w:t xml:space="preserve"> </w:t>
      </w:r>
      <w:r w:rsidRPr="00756968">
        <w:rPr>
          <w:rFonts w:ascii="Consolas" w:hAnsi="Consolas" w:cs="Consolas"/>
          <w:color w:val="2B91AF"/>
          <w:szCs w:val="15"/>
          <w:highlight w:val="white"/>
          <w:lang w:eastAsia="en-GB"/>
        </w:rPr>
        <w:t>MemoryStream</w:t>
      </w:r>
      <w:r w:rsidRPr="00756968">
        <w:rPr>
          <w:rFonts w:ascii="Consolas" w:hAnsi="Consolas" w:cs="Consolas"/>
          <w:color w:val="000000"/>
          <w:szCs w:val="15"/>
          <w:highlight w:val="white"/>
          <w:lang w:eastAsia="en-GB"/>
        </w:rPr>
        <w:t>())</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r w:rsidRPr="00756968">
        <w:rPr>
          <w:rFonts w:ascii="Consolas" w:hAnsi="Consolas" w:cs="Consolas"/>
          <w:color w:val="2B91AF"/>
          <w:szCs w:val="15"/>
          <w:highlight w:val="white"/>
          <w:lang w:eastAsia="en-GB"/>
        </w:rPr>
        <w:t>DataContractJsonSerializer</w:t>
      </w:r>
      <w:r w:rsidRPr="00756968">
        <w:rPr>
          <w:rFonts w:ascii="Consolas" w:hAnsi="Consolas" w:cs="Consolas"/>
          <w:color w:val="000000"/>
          <w:szCs w:val="15"/>
          <w:highlight w:val="white"/>
          <w:lang w:eastAsia="en-GB"/>
        </w:rPr>
        <w:t xml:space="preserve"> serializer = </w:t>
      </w:r>
      <w:r w:rsidRPr="00756968">
        <w:rPr>
          <w:rFonts w:ascii="Consolas" w:hAnsi="Consolas" w:cs="Consolas"/>
          <w:color w:val="0000FF"/>
          <w:szCs w:val="15"/>
          <w:highlight w:val="white"/>
          <w:lang w:eastAsia="en-GB"/>
        </w:rPr>
        <w:t>new</w:t>
      </w:r>
      <w:r w:rsidRPr="00756968">
        <w:rPr>
          <w:rFonts w:ascii="Consolas" w:hAnsi="Consolas" w:cs="Consolas"/>
          <w:color w:val="000000"/>
          <w:szCs w:val="15"/>
          <w:highlight w:val="white"/>
          <w:lang w:eastAsia="en-GB"/>
        </w:rPr>
        <w:t xml:space="preserve"> </w:t>
      </w:r>
      <w:r w:rsidRPr="00756968">
        <w:rPr>
          <w:rFonts w:ascii="Consolas" w:hAnsi="Consolas" w:cs="Consolas"/>
          <w:color w:val="2B91AF"/>
          <w:szCs w:val="15"/>
          <w:highlight w:val="white"/>
          <w:lang w:eastAsia="en-GB"/>
        </w:rPr>
        <w:t>DataContractJsonSerializer</w:t>
      </w:r>
      <w:r w:rsidRPr="00756968">
        <w:rPr>
          <w:rFonts w:ascii="Consolas" w:hAnsi="Consolas" w:cs="Consolas"/>
          <w:color w:val="000000"/>
          <w:szCs w:val="15"/>
          <w:highlight w:val="white"/>
          <w:lang w:eastAsia="en-GB"/>
        </w:rPr>
        <w:t>(</w:t>
      </w:r>
      <w:r w:rsidRPr="00756968">
        <w:rPr>
          <w:rFonts w:ascii="Consolas" w:hAnsi="Consolas" w:cs="Consolas"/>
          <w:color w:val="0000FF"/>
          <w:szCs w:val="15"/>
          <w:highlight w:val="white"/>
          <w:lang w:eastAsia="en-GB"/>
        </w:rPr>
        <w:t>typeof</w:t>
      </w:r>
      <w:r w:rsidRPr="00756968">
        <w:rPr>
          <w:rFonts w:ascii="Consolas" w:hAnsi="Consolas" w:cs="Consolas"/>
          <w:color w:val="000000"/>
          <w:szCs w:val="15"/>
          <w:highlight w:val="white"/>
          <w:lang w:eastAsia="en-GB"/>
        </w:rPr>
        <w:t>(</w:t>
      </w:r>
      <w:r w:rsidRPr="00756968">
        <w:rPr>
          <w:rFonts w:ascii="Consolas" w:hAnsi="Consolas" w:cs="Consolas"/>
          <w:color w:val="2B91AF"/>
          <w:szCs w:val="15"/>
          <w:highlight w:val="white"/>
          <w:lang w:eastAsia="en-GB"/>
        </w:rPr>
        <w:t>NotGoingToUniRequest</w:t>
      </w:r>
      <w:r w:rsidRPr="00756968">
        <w:rPr>
          <w:rFonts w:ascii="Consolas" w:hAnsi="Consolas" w:cs="Consolas"/>
          <w:color w:val="000000"/>
          <w:szCs w:val="15"/>
          <w:highlight w:val="white"/>
          <w:lang w:eastAsia="en-GB"/>
        </w:rPr>
        <w:t>));</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serializer.WriteObject(ms, request);</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ms.Position = 0;</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using</w:t>
      </w:r>
      <w:r w:rsidRPr="00756968">
        <w:rPr>
          <w:rFonts w:ascii="Consolas" w:hAnsi="Consolas" w:cs="Consolas"/>
          <w:color w:val="000000"/>
          <w:szCs w:val="15"/>
          <w:highlight w:val="white"/>
          <w:lang w:eastAsia="en-GB"/>
        </w:rPr>
        <w:t xml:space="preserve"> (</w:t>
      </w:r>
      <w:r w:rsidRPr="00756968">
        <w:rPr>
          <w:rFonts w:ascii="Consolas" w:hAnsi="Consolas" w:cs="Consolas"/>
          <w:color w:val="2B91AF"/>
          <w:szCs w:val="15"/>
          <w:highlight w:val="white"/>
          <w:lang w:eastAsia="en-GB"/>
        </w:rPr>
        <w:t>StreamReader</w:t>
      </w:r>
      <w:r w:rsidRPr="00756968">
        <w:rPr>
          <w:rFonts w:ascii="Consolas" w:hAnsi="Consolas" w:cs="Consolas"/>
          <w:color w:val="000000"/>
          <w:szCs w:val="15"/>
          <w:highlight w:val="white"/>
          <w:lang w:eastAsia="en-GB"/>
        </w:rPr>
        <w:t xml:space="preserve"> sr = </w:t>
      </w:r>
      <w:r w:rsidRPr="00756968">
        <w:rPr>
          <w:rFonts w:ascii="Consolas" w:hAnsi="Consolas" w:cs="Consolas"/>
          <w:color w:val="0000FF"/>
          <w:szCs w:val="15"/>
          <w:highlight w:val="white"/>
          <w:lang w:eastAsia="en-GB"/>
        </w:rPr>
        <w:t>new</w:t>
      </w:r>
      <w:r w:rsidRPr="00756968">
        <w:rPr>
          <w:rFonts w:ascii="Consolas" w:hAnsi="Consolas" w:cs="Consolas"/>
          <w:color w:val="000000"/>
          <w:szCs w:val="15"/>
          <w:highlight w:val="white"/>
          <w:lang w:eastAsia="en-GB"/>
        </w:rPr>
        <w:t xml:space="preserve"> </w:t>
      </w:r>
      <w:r w:rsidRPr="00756968">
        <w:rPr>
          <w:rFonts w:ascii="Consolas" w:hAnsi="Consolas" w:cs="Consolas"/>
          <w:color w:val="2B91AF"/>
          <w:szCs w:val="15"/>
          <w:highlight w:val="white"/>
          <w:lang w:eastAsia="en-GB"/>
        </w:rPr>
        <w:t>StreamReader</w:t>
      </w:r>
      <w:r w:rsidRPr="00756968">
        <w:rPr>
          <w:rFonts w:ascii="Consolas" w:hAnsi="Consolas" w:cs="Consolas"/>
          <w:color w:val="000000"/>
          <w:szCs w:val="15"/>
          <w:highlight w:val="white"/>
          <w:lang w:eastAsia="en-GB"/>
        </w:rPr>
        <w:t>(ms))</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json = sr.ReadToEnd();</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if</w:t>
      </w: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this</w:t>
      </w:r>
      <w:r w:rsidRPr="00756968">
        <w:rPr>
          <w:rFonts w:ascii="Consolas" w:hAnsi="Consolas" w:cs="Consolas"/>
          <w:color w:val="000000"/>
          <w:szCs w:val="15"/>
          <w:highlight w:val="white"/>
          <w:lang w:eastAsia="en-GB"/>
        </w:rPr>
        <w:t xml:space="preserve">.Host.ExecutionMode == </w:t>
      </w:r>
      <w:r w:rsidRPr="00756968">
        <w:rPr>
          <w:rFonts w:ascii="Consolas" w:hAnsi="Consolas" w:cs="Consolas"/>
          <w:color w:val="2B91AF"/>
          <w:szCs w:val="15"/>
          <w:highlight w:val="white"/>
          <w:lang w:eastAsia="en-GB"/>
        </w:rPr>
        <w:t>ChannelExecutionMode</w:t>
      </w:r>
      <w:r w:rsidRPr="00756968">
        <w:rPr>
          <w:rFonts w:ascii="Consolas" w:hAnsi="Consolas" w:cs="Consolas"/>
          <w:color w:val="000000"/>
          <w:szCs w:val="15"/>
          <w:highlight w:val="white"/>
          <w:lang w:eastAsia="en-GB"/>
        </w:rPr>
        <w:t>.Debug)</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this</w:t>
      </w:r>
      <w:r w:rsidRPr="00756968">
        <w:rPr>
          <w:rFonts w:ascii="Consolas" w:hAnsi="Consolas" w:cs="Consolas"/>
          <w:color w:val="000000"/>
          <w:szCs w:val="15"/>
          <w:highlight w:val="white"/>
          <w:lang w:eastAsia="en-GB"/>
        </w:rPr>
        <w:t>.Host.Trace(</w:t>
      </w:r>
      <w:r w:rsidRPr="00756968">
        <w:rPr>
          <w:rFonts w:ascii="Consolas" w:hAnsi="Consolas" w:cs="Consolas"/>
          <w:color w:val="A31515"/>
          <w:szCs w:val="15"/>
          <w:highlight w:val="white"/>
          <w:lang w:eastAsia="en-GB"/>
        </w:rPr>
        <w:t>"Running in debug mode."</w:t>
      </w:r>
      <w:r w:rsidRPr="00756968">
        <w:rPr>
          <w:rFonts w:ascii="Consolas" w:hAnsi="Consolas" w:cs="Consolas"/>
          <w:color w:val="000000"/>
          <w:szCs w:val="15"/>
          <w:highlight w:val="white"/>
          <w:lang w:eastAsia="en-GB"/>
        </w:rPr>
        <w:t>);</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this</w:t>
      </w:r>
      <w:r w:rsidRPr="00756968">
        <w:rPr>
          <w:rFonts w:ascii="Consolas" w:hAnsi="Consolas" w:cs="Consolas"/>
          <w:color w:val="000000"/>
          <w:szCs w:val="15"/>
          <w:highlight w:val="white"/>
          <w:lang w:eastAsia="en-GB"/>
        </w:rPr>
        <w:t xml:space="preserve">.Host.Trace(json + </w:t>
      </w:r>
      <w:r w:rsidRPr="00756968">
        <w:rPr>
          <w:rFonts w:ascii="Consolas" w:hAnsi="Consolas" w:cs="Consolas"/>
          <w:color w:val="2B91AF"/>
          <w:szCs w:val="15"/>
          <w:highlight w:val="white"/>
          <w:lang w:eastAsia="en-GB"/>
        </w:rPr>
        <w:t>Environment</w:t>
      </w:r>
      <w:r w:rsidRPr="00756968">
        <w:rPr>
          <w:rFonts w:ascii="Consolas" w:hAnsi="Consolas" w:cs="Consolas"/>
          <w:color w:val="000000"/>
          <w:szCs w:val="15"/>
          <w:highlight w:val="white"/>
          <w:lang w:eastAsia="en-GB"/>
        </w:rPr>
        <w:t>.NewLine);</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return</w:t>
      </w:r>
      <w:r w:rsidRPr="00756968">
        <w:rPr>
          <w:rFonts w:ascii="Consolas" w:hAnsi="Consolas" w:cs="Consolas"/>
          <w:color w:val="000000"/>
          <w:szCs w:val="15"/>
          <w:highlight w:val="white"/>
          <w:lang w:eastAsia="en-GB"/>
        </w:rPr>
        <w:t xml:space="preserve"> json;</w:t>
      </w:r>
    </w:p>
    <w:p w:rsidR="00756968" w:rsidRPr="00756968" w:rsidRDefault="00756968" w:rsidP="00756968">
      <w:pPr>
        <w:rPr>
          <w:sz w:val="22"/>
          <w:highlight w:val="white"/>
          <w:lang w:eastAsia="en-GB"/>
        </w:rPr>
      </w:pPr>
      <w:r w:rsidRPr="00756968">
        <w:rPr>
          <w:rFonts w:ascii="Consolas" w:hAnsi="Consolas" w:cs="Consolas"/>
          <w:color w:val="000000"/>
          <w:szCs w:val="15"/>
          <w:highlight w:val="white"/>
          <w:lang w:eastAsia="en-GB"/>
        </w:rPr>
        <w:t>}</w:t>
      </w:r>
    </w:p>
    <w:p w:rsidR="00756968" w:rsidRDefault="00756968" w:rsidP="00A9339C"/>
    <w:p w:rsidR="00756968" w:rsidRDefault="00756968" w:rsidP="00756968">
      <w:pPr>
        <w:pStyle w:val="Heading4"/>
      </w:pPr>
      <w:r>
        <w:t>Example of Class Representing a Response</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FF"/>
          <w:szCs w:val="15"/>
          <w:highlight w:val="white"/>
          <w:lang w:eastAsia="en-GB"/>
        </w:rPr>
        <w:t>namespace</w:t>
      </w:r>
      <w:r w:rsidRPr="00756968">
        <w:rPr>
          <w:rFonts w:ascii="Consolas" w:hAnsi="Consolas" w:cs="Consolas"/>
          <w:color w:val="000000"/>
          <w:szCs w:val="15"/>
          <w:highlight w:val="white"/>
          <w:lang w:eastAsia="en-GB"/>
        </w:rPr>
        <w:t xml:space="preserve"> Kaonix.PE.Channels.NotGoingToUni</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r w:rsidRPr="00756968">
        <w:rPr>
          <w:rFonts w:ascii="Consolas" w:hAnsi="Consolas" w:cs="Consolas"/>
          <w:color w:val="2B91AF"/>
          <w:szCs w:val="15"/>
          <w:highlight w:val="white"/>
          <w:lang w:eastAsia="en-GB"/>
        </w:rPr>
        <w:t>DataContract</w:t>
      </w:r>
      <w:r w:rsidRPr="00756968">
        <w:rPr>
          <w:rFonts w:ascii="Consolas" w:hAnsi="Consolas" w:cs="Consolas"/>
          <w:color w:val="000000"/>
          <w:szCs w:val="15"/>
          <w:highlight w:val="white"/>
          <w:lang w:eastAsia="en-GB"/>
        </w:rPr>
        <w:t>]</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public</w:t>
      </w: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class</w:t>
      </w:r>
      <w:r w:rsidRPr="00756968">
        <w:rPr>
          <w:rFonts w:ascii="Consolas" w:hAnsi="Consolas" w:cs="Consolas"/>
          <w:color w:val="000000"/>
          <w:szCs w:val="15"/>
          <w:highlight w:val="white"/>
          <w:lang w:eastAsia="en-GB"/>
        </w:rPr>
        <w:t xml:space="preserve"> </w:t>
      </w:r>
      <w:r w:rsidRPr="00756968">
        <w:rPr>
          <w:rFonts w:ascii="Consolas" w:hAnsi="Consolas" w:cs="Consolas"/>
          <w:color w:val="2B91AF"/>
          <w:szCs w:val="15"/>
          <w:highlight w:val="white"/>
          <w:lang w:eastAsia="en-GB"/>
        </w:rPr>
        <w:t>NotGoingToUniResponse</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r w:rsidRPr="00756968">
        <w:rPr>
          <w:rFonts w:ascii="Consolas" w:hAnsi="Consolas" w:cs="Consolas"/>
          <w:color w:val="2B91AF"/>
          <w:szCs w:val="15"/>
          <w:highlight w:val="white"/>
          <w:lang w:eastAsia="en-GB"/>
        </w:rPr>
        <w:t>DataMember</w:t>
      </w:r>
      <w:r w:rsidRPr="00756968">
        <w:rPr>
          <w:rFonts w:ascii="Consolas" w:hAnsi="Consolas" w:cs="Consolas"/>
          <w:color w:val="000000"/>
          <w:szCs w:val="15"/>
          <w:highlight w:val="white"/>
          <w:lang w:eastAsia="en-GB"/>
        </w:rPr>
        <w:t xml:space="preserve">(Name = </w:t>
      </w:r>
      <w:r w:rsidRPr="00756968">
        <w:rPr>
          <w:rFonts w:ascii="Consolas" w:hAnsi="Consolas" w:cs="Consolas"/>
          <w:color w:val="A31515"/>
          <w:szCs w:val="15"/>
          <w:highlight w:val="white"/>
          <w:lang w:eastAsia="en-GB"/>
        </w:rPr>
        <w:t>"status"</w:t>
      </w:r>
      <w:r w:rsidRPr="00756968">
        <w:rPr>
          <w:rFonts w:ascii="Consolas" w:hAnsi="Consolas" w:cs="Consolas"/>
          <w:color w:val="000000"/>
          <w:szCs w:val="15"/>
          <w:highlight w:val="white"/>
          <w:lang w:eastAsia="en-GB"/>
        </w:rPr>
        <w:t xml:space="preserve">, IsRequired = </w:t>
      </w:r>
      <w:r w:rsidRPr="00756968">
        <w:rPr>
          <w:rFonts w:ascii="Consolas" w:hAnsi="Consolas" w:cs="Consolas"/>
          <w:color w:val="0000FF"/>
          <w:szCs w:val="15"/>
          <w:highlight w:val="white"/>
          <w:lang w:eastAsia="en-GB"/>
        </w:rPr>
        <w:t>true</w:t>
      </w:r>
      <w:r w:rsidRPr="00756968">
        <w:rPr>
          <w:rFonts w:ascii="Consolas" w:hAnsi="Consolas" w:cs="Consolas"/>
          <w:color w:val="000000"/>
          <w:szCs w:val="15"/>
          <w:highlight w:val="white"/>
          <w:lang w:eastAsia="en-GB"/>
        </w:rPr>
        <w:t>)]</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public</w:t>
      </w: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string</w:t>
      </w:r>
      <w:r w:rsidRPr="00756968">
        <w:rPr>
          <w:rFonts w:ascii="Consolas" w:hAnsi="Consolas" w:cs="Consolas"/>
          <w:color w:val="000000"/>
          <w:szCs w:val="15"/>
          <w:highlight w:val="white"/>
          <w:lang w:eastAsia="en-GB"/>
        </w:rPr>
        <w:t xml:space="preserve"> Status { </w:t>
      </w:r>
      <w:r w:rsidRPr="00756968">
        <w:rPr>
          <w:rFonts w:ascii="Consolas" w:hAnsi="Consolas" w:cs="Consolas"/>
          <w:color w:val="0000FF"/>
          <w:szCs w:val="15"/>
          <w:highlight w:val="white"/>
          <w:lang w:eastAsia="en-GB"/>
        </w:rPr>
        <w:t>get</w:t>
      </w: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set</w:t>
      </w:r>
      <w:r w:rsidRPr="00756968">
        <w:rPr>
          <w:rFonts w:ascii="Consolas" w:hAnsi="Consolas" w:cs="Consolas"/>
          <w:color w:val="000000"/>
          <w:szCs w:val="15"/>
          <w:highlight w:val="white"/>
          <w:lang w:eastAsia="en-GB"/>
        </w:rPr>
        <w:t>; }</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r w:rsidRPr="00756968">
        <w:rPr>
          <w:rFonts w:ascii="Consolas" w:hAnsi="Consolas" w:cs="Consolas"/>
          <w:color w:val="2B91AF"/>
          <w:szCs w:val="15"/>
          <w:highlight w:val="white"/>
          <w:lang w:eastAsia="en-GB"/>
        </w:rPr>
        <w:t>DataMember</w:t>
      </w:r>
      <w:r w:rsidRPr="00756968">
        <w:rPr>
          <w:rFonts w:ascii="Consolas" w:hAnsi="Consolas" w:cs="Consolas"/>
          <w:color w:val="000000"/>
          <w:szCs w:val="15"/>
          <w:highlight w:val="white"/>
          <w:lang w:eastAsia="en-GB"/>
        </w:rPr>
        <w:t xml:space="preserve">(Name = </w:t>
      </w:r>
      <w:r w:rsidRPr="00756968">
        <w:rPr>
          <w:rFonts w:ascii="Consolas" w:hAnsi="Consolas" w:cs="Consolas"/>
          <w:color w:val="A31515"/>
          <w:szCs w:val="15"/>
          <w:highlight w:val="white"/>
          <w:lang w:eastAsia="en-GB"/>
        </w:rPr>
        <w:t>"message"</w:t>
      </w:r>
      <w:r w:rsidRPr="00756968">
        <w:rPr>
          <w:rFonts w:ascii="Consolas" w:hAnsi="Consolas" w:cs="Consolas"/>
          <w:color w:val="000000"/>
          <w:szCs w:val="15"/>
          <w:highlight w:val="white"/>
          <w:lang w:eastAsia="en-GB"/>
        </w:rPr>
        <w:t xml:space="preserve">, IsRequired = </w:t>
      </w:r>
      <w:r w:rsidRPr="00756968">
        <w:rPr>
          <w:rFonts w:ascii="Consolas" w:hAnsi="Consolas" w:cs="Consolas"/>
          <w:color w:val="0000FF"/>
          <w:szCs w:val="15"/>
          <w:highlight w:val="white"/>
          <w:lang w:eastAsia="en-GB"/>
        </w:rPr>
        <w:t>true</w:t>
      </w:r>
      <w:r w:rsidRPr="00756968">
        <w:rPr>
          <w:rFonts w:ascii="Consolas" w:hAnsi="Consolas" w:cs="Consolas"/>
          <w:color w:val="000000"/>
          <w:szCs w:val="15"/>
          <w:highlight w:val="white"/>
          <w:lang w:eastAsia="en-GB"/>
        </w:rPr>
        <w:t>)]</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public</w:t>
      </w: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string</w:t>
      </w:r>
      <w:r w:rsidRPr="00756968">
        <w:rPr>
          <w:rFonts w:ascii="Consolas" w:hAnsi="Consolas" w:cs="Consolas"/>
          <w:color w:val="000000"/>
          <w:szCs w:val="15"/>
          <w:highlight w:val="white"/>
          <w:lang w:eastAsia="en-GB"/>
        </w:rPr>
        <w:t xml:space="preserve"> Message { </w:t>
      </w:r>
      <w:r w:rsidRPr="00756968">
        <w:rPr>
          <w:rFonts w:ascii="Consolas" w:hAnsi="Consolas" w:cs="Consolas"/>
          <w:color w:val="0000FF"/>
          <w:szCs w:val="15"/>
          <w:highlight w:val="white"/>
          <w:lang w:eastAsia="en-GB"/>
        </w:rPr>
        <w:t>get</w:t>
      </w: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set</w:t>
      </w:r>
      <w:r w:rsidRPr="00756968">
        <w:rPr>
          <w:rFonts w:ascii="Consolas" w:hAnsi="Consolas" w:cs="Consolas"/>
          <w:color w:val="000000"/>
          <w:szCs w:val="15"/>
          <w:highlight w:val="white"/>
          <w:lang w:eastAsia="en-GB"/>
        </w:rPr>
        <w:t>; }</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r w:rsidRPr="00756968">
        <w:rPr>
          <w:rFonts w:ascii="Consolas" w:hAnsi="Consolas" w:cs="Consolas"/>
          <w:color w:val="2B91AF"/>
          <w:szCs w:val="15"/>
          <w:highlight w:val="white"/>
          <w:lang w:eastAsia="en-GB"/>
        </w:rPr>
        <w:t>DataMember</w:t>
      </w:r>
      <w:r w:rsidRPr="00756968">
        <w:rPr>
          <w:rFonts w:ascii="Consolas" w:hAnsi="Consolas" w:cs="Consolas"/>
          <w:color w:val="000000"/>
          <w:szCs w:val="15"/>
          <w:highlight w:val="white"/>
          <w:lang w:eastAsia="en-GB"/>
        </w:rPr>
        <w:t xml:space="preserve">(Name = </w:t>
      </w:r>
      <w:r w:rsidRPr="00756968">
        <w:rPr>
          <w:rFonts w:ascii="Consolas" w:hAnsi="Consolas" w:cs="Consolas"/>
          <w:color w:val="A31515"/>
          <w:szCs w:val="15"/>
          <w:highlight w:val="white"/>
          <w:lang w:eastAsia="en-GB"/>
        </w:rPr>
        <w:t>"errors"</w:t>
      </w:r>
      <w:r w:rsidRPr="00756968">
        <w:rPr>
          <w:rFonts w:ascii="Consolas" w:hAnsi="Consolas" w:cs="Consolas"/>
          <w:color w:val="000000"/>
          <w:szCs w:val="15"/>
          <w:highlight w:val="white"/>
          <w:lang w:eastAsia="en-GB"/>
        </w:rPr>
        <w:t xml:space="preserve">, IsRequired = </w:t>
      </w:r>
      <w:r w:rsidRPr="00756968">
        <w:rPr>
          <w:rFonts w:ascii="Consolas" w:hAnsi="Consolas" w:cs="Consolas"/>
          <w:color w:val="0000FF"/>
          <w:szCs w:val="15"/>
          <w:highlight w:val="white"/>
          <w:lang w:eastAsia="en-GB"/>
        </w:rPr>
        <w:t>false</w:t>
      </w:r>
      <w:r w:rsidRPr="00756968">
        <w:rPr>
          <w:rFonts w:ascii="Consolas" w:hAnsi="Consolas" w:cs="Consolas"/>
          <w:color w:val="000000"/>
          <w:szCs w:val="15"/>
          <w:highlight w:val="white"/>
          <w:lang w:eastAsia="en-GB"/>
        </w:rPr>
        <w:t>)]</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public</w:t>
      </w: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string</w:t>
      </w:r>
      <w:r w:rsidRPr="00756968">
        <w:rPr>
          <w:rFonts w:ascii="Consolas" w:hAnsi="Consolas" w:cs="Consolas"/>
          <w:color w:val="000000"/>
          <w:szCs w:val="15"/>
          <w:highlight w:val="white"/>
          <w:lang w:eastAsia="en-GB"/>
        </w:rPr>
        <w:t xml:space="preserve">[] Errors { </w:t>
      </w:r>
      <w:r w:rsidRPr="00756968">
        <w:rPr>
          <w:rFonts w:ascii="Consolas" w:hAnsi="Consolas" w:cs="Consolas"/>
          <w:color w:val="0000FF"/>
          <w:szCs w:val="15"/>
          <w:highlight w:val="white"/>
          <w:lang w:eastAsia="en-GB"/>
        </w:rPr>
        <w:t>get</w:t>
      </w: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set</w:t>
      </w:r>
      <w:r w:rsidRPr="00756968">
        <w:rPr>
          <w:rFonts w:ascii="Consolas" w:hAnsi="Consolas" w:cs="Consolas"/>
          <w:color w:val="000000"/>
          <w:szCs w:val="15"/>
          <w:highlight w:val="white"/>
          <w:lang w:eastAsia="en-GB"/>
        </w:rPr>
        <w:t>; }</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r w:rsidRPr="00756968">
        <w:rPr>
          <w:rFonts w:ascii="Consolas" w:hAnsi="Consolas" w:cs="Consolas"/>
          <w:color w:val="2B91AF"/>
          <w:szCs w:val="15"/>
          <w:highlight w:val="white"/>
          <w:lang w:eastAsia="en-GB"/>
        </w:rPr>
        <w:t>DataMember</w:t>
      </w:r>
      <w:r w:rsidRPr="00756968">
        <w:rPr>
          <w:rFonts w:ascii="Consolas" w:hAnsi="Consolas" w:cs="Consolas"/>
          <w:color w:val="000000"/>
          <w:szCs w:val="15"/>
          <w:highlight w:val="white"/>
          <w:lang w:eastAsia="en-GB"/>
        </w:rPr>
        <w:t xml:space="preserve">(Name = </w:t>
      </w:r>
      <w:r w:rsidRPr="00756968">
        <w:rPr>
          <w:rFonts w:ascii="Consolas" w:hAnsi="Consolas" w:cs="Consolas"/>
          <w:color w:val="A31515"/>
          <w:szCs w:val="15"/>
          <w:highlight w:val="white"/>
          <w:lang w:eastAsia="en-GB"/>
        </w:rPr>
        <w:t>"ID"</w:t>
      </w:r>
      <w:r w:rsidRPr="00756968">
        <w:rPr>
          <w:rFonts w:ascii="Consolas" w:hAnsi="Consolas" w:cs="Consolas"/>
          <w:color w:val="000000"/>
          <w:szCs w:val="15"/>
          <w:highlight w:val="white"/>
          <w:lang w:eastAsia="en-GB"/>
        </w:rPr>
        <w:t xml:space="preserve">, IsRequired = </w:t>
      </w:r>
      <w:r w:rsidRPr="00756968">
        <w:rPr>
          <w:rFonts w:ascii="Consolas" w:hAnsi="Consolas" w:cs="Consolas"/>
          <w:color w:val="0000FF"/>
          <w:szCs w:val="15"/>
          <w:highlight w:val="white"/>
          <w:lang w:eastAsia="en-GB"/>
        </w:rPr>
        <w:t>false</w:t>
      </w:r>
      <w:r w:rsidRPr="00756968">
        <w:rPr>
          <w:rFonts w:ascii="Consolas" w:hAnsi="Consolas" w:cs="Consolas"/>
          <w:color w:val="000000"/>
          <w:szCs w:val="15"/>
          <w:highlight w:val="white"/>
          <w:lang w:eastAsia="en-GB"/>
        </w:rPr>
        <w:t>)]</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public</w:t>
      </w: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int</w:t>
      </w:r>
      <w:r w:rsidRPr="00756968">
        <w:rPr>
          <w:rFonts w:ascii="Consolas" w:hAnsi="Consolas" w:cs="Consolas"/>
          <w:color w:val="000000"/>
          <w:szCs w:val="15"/>
          <w:highlight w:val="white"/>
          <w:lang w:eastAsia="en-GB"/>
        </w:rPr>
        <w:t xml:space="preserve"> ID { </w:t>
      </w:r>
      <w:r w:rsidRPr="00756968">
        <w:rPr>
          <w:rFonts w:ascii="Consolas" w:hAnsi="Consolas" w:cs="Consolas"/>
          <w:color w:val="0000FF"/>
          <w:szCs w:val="15"/>
          <w:highlight w:val="white"/>
          <w:lang w:eastAsia="en-GB"/>
        </w:rPr>
        <w:t>get</w:t>
      </w:r>
      <w:r w:rsidRPr="00756968">
        <w:rPr>
          <w:rFonts w:ascii="Consolas" w:hAnsi="Consolas" w:cs="Consolas"/>
          <w:color w:val="000000"/>
          <w:szCs w:val="15"/>
          <w:highlight w:val="white"/>
          <w:lang w:eastAsia="en-GB"/>
        </w:rPr>
        <w:t xml:space="preserve">; </w:t>
      </w:r>
      <w:r w:rsidRPr="00756968">
        <w:rPr>
          <w:rFonts w:ascii="Consolas" w:hAnsi="Consolas" w:cs="Consolas"/>
          <w:color w:val="0000FF"/>
          <w:szCs w:val="15"/>
          <w:highlight w:val="white"/>
          <w:lang w:eastAsia="en-GB"/>
        </w:rPr>
        <w:t>set</w:t>
      </w:r>
      <w:r w:rsidRPr="00756968">
        <w:rPr>
          <w:rFonts w:ascii="Consolas" w:hAnsi="Consolas" w:cs="Consolas"/>
          <w:color w:val="000000"/>
          <w:szCs w:val="15"/>
          <w:highlight w:val="white"/>
          <w:lang w:eastAsia="en-GB"/>
        </w:rPr>
        <w:t>; }</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 xml:space="preserve">    }</w:t>
      </w:r>
    </w:p>
    <w:p w:rsidR="00756968" w:rsidRPr="00756968" w:rsidRDefault="00756968" w:rsidP="00756968">
      <w:pPr>
        <w:autoSpaceDE w:val="0"/>
        <w:autoSpaceDN w:val="0"/>
        <w:adjustRightInd w:val="0"/>
        <w:spacing w:after="0"/>
        <w:rPr>
          <w:rFonts w:ascii="Consolas" w:hAnsi="Consolas" w:cs="Consolas"/>
          <w:color w:val="000000"/>
          <w:szCs w:val="15"/>
          <w:highlight w:val="white"/>
          <w:lang w:eastAsia="en-GB"/>
        </w:rPr>
      </w:pPr>
      <w:r w:rsidRPr="00756968">
        <w:rPr>
          <w:rFonts w:ascii="Consolas" w:hAnsi="Consolas" w:cs="Consolas"/>
          <w:color w:val="000000"/>
          <w:szCs w:val="15"/>
          <w:highlight w:val="white"/>
          <w:lang w:eastAsia="en-GB"/>
        </w:rPr>
        <w:t>}</w:t>
      </w:r>
    </w:p>
    <w:p w:rsidR="00756968" w:rsidRDefault="00756968" w:rsidP="00A9339C"/>
    <w:p w:rsidR="00756968" w:rsidRDefault="00756968" w:rsidP="00756968">
      <w:pPr>
        <w:pStyle w:val="Heading4"/>
      </w:pPr>
      <w:r>
        <w:t>Example of Deserialising a Response</w:t>
      </w:r>
    </w:p>
    <w:p w:rsidR="00A6475A" w:rsidRPr="00A6475A" w:rsidRDefault="00A6475A" w:rsidP="00A6475A">
      <w:pPr>
        <w:autoSpaceDE w:val="0"/>
        <w:autoSpaceDN w:val="0"/>
        <w:adjustRightInd w:val="0"/>
        <w:spacing w:after="0"/>
        <w:rPr>
          <w:rFonts w:ascii="Consolas" w:hAnsi="Consolas" w:cs="Consolas"/>
          <w:color w:val="000000"/>
          <w:szCs w:val="15"/>
          <w:highlight w:val="white"/>
          <w:lang w:eastAsia="en-GB"/>
        </w:rPr>
      </w:pPr>
      <w:r w:rsidRPr="00A6475A">
        <w:rPr>
          <w:rFonts w:ascii="Consolas" w:hAnsi="Consolas" w:cs="Consolas"/>
          <w:color w:val="0000FF"/>
          <w:szCs w:val="15"/>
          <w:highlight w:val="white"/>
          <w:lang w:eastAsia="en-GB"/>
        </w:rPr>
        <w:t>private</w:t>
      </w:r>
      <w:r w:rsidRPr="00A6475A">
        <w:rPr>
          <w:rFonts w:ascii="Consolas" w:hAnsi="Consolas" w:cs="Consolas"/>
          <w:color w:val="000000"/>
          <w:szCs w:val="15"/>
          <w:highlight w:val="white"/>
          <w:lang w:eastAsia="en-GB"/>
        </w:rPr>
        <w:t xml:space="preserve"> </w:t>
      </w:r>
      <w:r w:rsidRPr="00A6475A">
        <w:rPr>
          <w:rFonts w:ascii="Consolas" w:hAnsi="Consolas" w:cs="Consolas"/>
          <w:color w:val="2B91AF"/>
          <w:szCs w:val="15"/>
          <w:highlight w:val="white"/>
          <w:lang w:eastAsia="en-GB"/>
        </w:rPr>
        <w:t>NotGoingToUniResponse</w:t>
      </w:r>
      <w:r w:rsidRPr="00A6475A">
        <w:rPr>
          <w:rFonts w:ascii="Consolas" w:hAnsi="Consolas" w:cs="Consolas"/>
          <w:color w:val="000000"/>
          <w:szCs w:val="15"/>
          <w:highlight w:val="white"/>
          <w:lang w:eastAsia="en-GB"/>
        </w:rPr>
        <w:t xml:space="preserve"> DeserializeResponse(</w:t>
      </w:r>
      <w:r w:rsidRPr="00A6475A">
        <w:rPr>
          <w:rFonts w:ascii="Consolas" w:hAnsi="Consolas" w:cs="Consolas"/>
          <w:color w:val="0000FF"/>
          <w:szCs w:val="15"/>
          <w:highlight w:val="white"/>
          <w:lang w:eastAsia="en-GB"/>
        </w:rPr>
        <w:t>string</w:t>
      </w:r>
      <w:r w:rsidRPr="00A6475A">
        <w:rPr>
          <w:rFonts w:ascii="Consolas" w:hAnsi="Consolas" w:cs="Consolas"/>
          <w:color w:val="000000"/>
          <w:szCs w:val="15"/>
          <w:highlight w:val="white"/>
          <w:lang w:eastAsia="en-GB"/>
        </w:rPr>
        <w:t xml:space="preserve"> jsonResponse)</w:t>
      </w:r>
    </w:p>
    <w:p w:rsidR="00A6475A" w:rsidRPr="00A6475A" w:rsidRDefault="00A6475A" w:rsidP="00A6475A">
      <w:pPr>
        <w:autoSpaceDE w:val="0"/>
        <w:autoSpaceDN w:val="0"/>
        <w:adjustRightInd w:val="0"/>
        <w:spacing w:after="0"/>
        <w:rPr>
          <w:rFonts w:ascii="Consolas" w:hAnsi="Consolas" w:cs="Consolas"/>
          <w:color w:val="000000"/>
          <w:szCs w:val="15"/>
          <w:highlight w:val="white"/>
          <w:lang w:eastAsia="en-GB"/>
        </w:rPr>
      </w:pPr>
      <w:r w:rsidRPr="00A6475A">
        <w:rPr>
          <w:rFonts w:ascii="Consolas" w:hAnsi="Consolas" w:cs="Consolas"/>
          <w:color w:val="000000"/>
          <w:szCs w:val="15"/>
          <w:highlight w:val="white"/>
          <w:lang w:eastAsia="en-GB"/>
        </w:rPr>
        <w:t>{</w:t>
      </w:r>
    </w:p>
    <w:p w:rsidR="00A6475A" w:rsidRPr="00A6475A" w:rsidRDefault="00A6475A" w:rsidP="00A6475A">
      <w:pPr>
        <w:autoSpaceDE w:val="0"/>
        <w:autoSpaceDN w:val="0"/>
        <w:adjustRightInd w:val="0"/>
        <w:spacing w:after="0"/>
        <w:rPr>
          <w:rFonts w:ascii="Consolas" w:hAnsi="Consolas" w:cs="Consolas"/>
          <w:color w:val="000000"/>
          <w:szCs w:val="15"/>
          <w:highlight w:val="white"/>
          <w:lang w:eastAsia="en-GB"/>
        </w:rPr>
      </w:pPr>
      <w:r w:rsidRPr="00A6475A">
        <w:rPr>
          <w:rFonts w:ascii="Consolas" w:hAnsi="Consolas" w:cs="Consolas"/>
          <w:color w:val="000000"/>
          <w:szCs w:val="15"/>
          <w:highlight w:val="white"/>
          <w:lang w:eastAsia="en-GB"/>
        </w:rPr>
        <w:t xml:space="preserve">    </w:t>
      </w:r>
      <w:r w:rsidRPr="00A6475A">
        <w:rPr>
          <w:rFonts w:ascii="Consolas" w:hAnsi="Consolas" w:cs="Consolas"/>
          <w:color w:val="2B91AF"/>
          <w:szCs w:val="15"/>
          <w:highlight w:val="white"/>
          <w:lang w:eastAsia="en-GB"/>
        </w:rPr>
        <w:t>NotGoingToUniResponse</w:t>
      </w:r>
      <w:r w:rsidRPr="00A6475A">
        <w:rPr>
          <w:rFonts w:ascii="Consolas" w:hAnsi="Consolas" w:cs="Consolas"/>
          <w:color w:val="000000"/>
          <w:szCs w:val="15"/>
          <w:highlight w:val="white"/>
          <w:lang w:eastAsia="en-GB"/>
        </w:rPr>
        <w:t xml:space="preserve"> response = </w:t>
      </w:r>
      <w:r w:rsidRPr="00A6475A">
        <w:rPr>
          <w:rFonts w:ascii="Consolas" w:hAnsi="Consolas" w:cs="Consolas"/>
          <w:color w:val="0000FF"/>
          <w:szCs w:val="15"/>
          <w:highlight w:val="white"/>
          <w:lang w:eastAsia="en-GB"/>
        </w:rPr>
        <w:t>new</w:t>
      </w:r>
      <w:r w:rsidRPr="00A6475A">
        <w:rPr>
          <w:rFonts w:ascii="Consolas" w:hAnsi="Consolas" w:cs="Consolas"/>
          <w:color w:val="000000"/>
          <w:szCs w:val="15"/>
          <w:highlight w:val="white"/>
          <w:lang w:eastAsia="en-GB"/>
        </w:rPr>
        <w:t xml:space="preserve"> </w:t>
      </w:r>
      <w:r w:rsidRPr="00A6475A">
        <w:rPr>
          <w:rFonts w:ascii="Consolas" w:hAnsi="Consolas" w:cs="Consolas"/>
          <w:color w:val="2B91AF"/>
          <w:szCs w:val="15"/>
          <w:highlight w:val="white"/>
          <w:lang w:eastAsia="en-GB"/>
        </w:rPr>
        <w:t>NotGoingToUniResponse</w:t>
      </w:r>
      <w:r w:rsidRPr="00A6475A">
        <w:rPr>
          <w:rFonts w:ascii="Consolas" w:hAnsi="Consolas" w:cs="Consolas"/>
          <w:color w:val="000000"/>
          <w:szCs w:val="15"/>
          <w:highlight w:val="white"/>
          <w:lang w:eastAsia="en-GB"/>
        </w:rPr>
        <w:t>();</w:t>
      </w:r>
    </w:p>
    <w:p w:rsidR="00A6475A" w:rsidRPr="00A6475A" w:rsidRDefault="00A6475A" w:rsidP="00A6475A">
      <w:pPr>
        <w:autoSpaceDE w:val="0"/>
        <w:autoSpaceDN w:val="0"/>
        <w:adjustRightInd w:val="0"/>
        <w:spacing w:after="0"/>
        <w:rPr>
          <w:rFonts w:ascii="Consolas" w:hAnsi="Consolas" w:cs="Consolas"/>
          <w:color w:val="000000"/>
          <w:szCs w:val="15"/>
          <w:highlight w:val="white"/>
          <w:lang w:eastAsia="en-GB"/>
        </w:rPr>
      </w:pPr>
    </w:p>
    <w:p w:rsidR="00A6475A" w:rsidRPr="00A6475A" w:rsidRDefault="00A6475A" w:rsidP="00A6475A">
      <w:pPr>
        <w:autoSpaceDE w:val="0"/>
        <w:autoSpaceDN w:val="0"/>
        <w:adjustRightInd w:val="0"/>
        <w:spacing w:after="0"/>
        <w:rPr>
          <w:rFonts w:ascii="Consolas" w:hAnsi="Consolas" w:cs="Consolas"/>
          <w:color w:val="000000"/>
          <w:szCs w:val="15"/>
          <w:highlight w:val="white"/>
          <w:lang w:eastAsia="en-GB"/>
        </w:rPr>
      </w:pPr>
      <w:r w:rsidRPr="00A6475A">
        <w:rPr>
          <w:rFonts w:ascii="Consolas" w:hAnsi="Consolas" w:cs="Consolas"/>
          <w:color w:val="000000"/>
          <w:szCs w:val="15"/>
          <w:highlight w:val="white"/>
          <w:lang w:eastAsia="en-GB"/>
        </w:rPr>
        <w:t xml:space="preserve">    </w:t>
      </w:r>
      <w:r w:rsidRPr="00A6475A">
        <w:rPr>
          <w:rFonts w:ascii="Consolas" w:hAnsi="Consolas" w:cs="Consolas"/>
          <w:color w:val="0000FF"/>
          <w:szCs w:val="15"/>
          <w:highlight w:val="white"/>
          <w:lang w:eastAsia="en-GB"/>
        </w:rPr>
        <w:t>using</w:t>
      </w:r>
      <w:r w:rsidRPr="00A6475A">
        <w:rPr>
          <w:rFonts w:ascii="Consolas" w:hAnsi="Consolas" w:cs="Consolas"/>
          <w:color w:val="000000"/>
          <w:szCs w:val="15"/>
          <w:highlight w:val="white"/>
          <w:lang w:eastAsia="en-GB"/>
        </w:rPr>
        <w:t xml:space="preserve"> (</w:t>
      </w:r>
      <w:r w:rsidRPr="00A6475A">
        <w:rPr>
          <w:rFonts w:ascii="Consolas" w:hAnsi="Consolas" w:cs="Consolas"/>
          <w:color w:val="2B91AF"/>
          <w:szCs w:val="15"/>
          <w:highlight w:val="white"/>
          <w:lang w:eastAsia="en-GB"/>
        </w:rPr>
        <w:t>MemoryStream</w:t>
      </w:r>
      <w:r w:rsidRPr="00A6475A">
        <w:rPr>
          <w:rFonts w:ascii="Consolas" w:hAnsi="Consolas" w:cs="Consolas"/>
          <w:color w:val="000000"/>
          <w:szCs w:val="15"/>
          <w:highlight w:val="white"/>
          <w:lang w:eastAsia="en-GB"/>
        </w:rPr>
        <w:t xml:space="preserve"> ms = </w:t>
      </w:r>
      <w:r w:rsidRPr="00A6475A">
        <w:rPr>
          <w:rFonts w:ascii="Consolas" w:hAnsi="Consolas" w:cs="Consolas"/>
          <w:color w:val="0000FF"/>
          <w:szCs w:val="15"/>
          <w:highlight w:val="white"/>
          <w:lang w:eastAsia="en-GB"/>
        </w:rPr>
        <w:t>new</w:t>
      </w:r>
      <w:r w:rsidRPr="00A6475A">
        <w:rPr>
          <w:rFonts w:ascii="Consolas" w:hAnsi="Consolas" w:cs="Consolas"/>
          <w:color w:val="000000"/>
          <w:szCs w:val="15"/>
          <w:highlight w:val="white"/>
          <w:lang w:eastAsia="en-GB"/>
        </w:rPr>
        <w:t xml:space="preserve"> </w:t>
      </w:r>
      <w:r w:rsidRPr="00A6475A">
        <w:rPr>
          <w:rFonts w:ascii="Consolas" w:hAnsi="Consolas" w:cs="Consolas"/>
          <w:color w:val="2B91AF"/>
          <w:szCs w:val="15"/>
          <w:highlight w:val="white"/>
          <w:lang w:eastAsia="en-GB"/>
        </w:rPr>
        <w:t>MemoryStream</w:t>
      </w:r>
      <w:r w:rsidRPr="00A6475A">
        <w:rPr>
          <w:rFonts w:ascii="Consolas" w:hAnsi="Consolas" w:cs="Consolas"/>
          <w:color w:val="000000"/>
          <w:szCs w:val="15"/>
          <w:highlight w:val="white"/>
          <w:lang w:eastAsia="en-GB"/>
        </w:rPr>
        <w:t>(</w:t>
      </w:r>
      <w:r w:rsidRPr="00A6475A">
        <w:rPr>
          <w:rFonts w:ascii="Consolas" w:hAnsi="Consolas" w:cs="Consolas"/>
          <w:color w:val="2B91AF"/>
          <w:szCs w:val="15"/>
          <w:highlight w:val="white"/>
          <w:lang w:eastAsia="en-GB"/>
        </w:rPr>
        <w:t>Encoding</w:t>
      </w:r>
      <w:r w:rsidRPr="00A6475A">
        <w:rPr>
          <w:rFonts w:ascii="Consolas" w:hAnsi="Consolas" w:cs="Consolas"/>
          <w:color w:val="000000"/>
          <w:szCs w:val="15"/>
          <w:highlight w:val="white"/>
          <w:lang w:eastAsia="en-GB"/>
        </w:rPr>
        <w:t>.UTF8.GetBytes(jsonResponse)))</w:t>
      </w:r>
    </w:p>
    <w:p w:rsidR="00A6475A" w:rsidRPr="00A6475A" w:rsidRDefault="00A6475A" w:rsidP="00A6475A">
      <w:pPr>
        <w:autoSpaceDE w:val="0"/>
        <w:autoSpaceDN w:val="0"/>
        <w:adjustRightInd w:val="0"/>
        <w:spacing w:after="0"/>
        <w:rPr>
          <w:rFonts w:ascii="Consolas" w:hAnsi="Consolas" w:cs="Consolas"/>
          <w:color w:val="000000"/>
          <w:szCs w:val="15"/>
          <w:highlight w:val="white"/>
          <w:lang w:eastAsia="en-GB"/>
        </w:rPr>
      </w:pPr>
      <w:r w:rsidRPr="00A6475A">
        <w:rPr>
          <w:rFonts w:ascii="Consolas" w:hAnsi="Consolas" w:cs="Consolas"/>
          <w:color w:val="000000"/>
          <w:szCs w:val="15"/>
          <w:highlight w:val="white"/>
          <w:lang w:eastAsia="en-GB"/>
        </w:rPr>
        <w:t xml:space="preserve">    {</w:t>
      </w:r>
    </w:p>
    <w:p w:rsidR="00A6475A" w:rsidRPr="00A6475A" w:rsidRDefault="00A6475A" w:rsidP="00A6475A">
      <w:pPr>
        <w:autoSpaceDE w:val="0"/>
        <w:autoSpaceDN w:val="0"/>
        <w:adjustRightInd w:val="0"/>
        <w:spacing w:after="0"/>
        <w:rPr>
          <w:rFonts w:ascii="Consolas" w:hAnsi="Consolas" w:cs="Consolas"/>
          <w:color w:val="000000"/>
          <w:szCs w:val="15"/>
          <w:highlight w:val="white"/>
          <w:lang w:eastAsia="en-GB"/>
        </w:rPr>
      </w:pPr>
      <w:r w:rsidRPr="00A6475A">
        <w:rPr>
          <w:rFonts w:ascii="Consolas" w:hAnsi="Consolas" w:cs="Consolas"/>
          <w:color w:val="000000"/>
          <w:szCs w:val="15"/>
          <w:highlight w:val="white"/>
          <w:lang w:eastAsia="en-GB"/>
        </w:rPr>
        <w:t xml:space="preserve">        </w:t>
      </w:r>
      <w:r w:rsidRPr="00A6475A">
        <w:rPr>
          <w:rFonts w:ascii="Consolas" w:hAnsi="Consolas" w:cs="Consolas"/>
          <w:color w:val="0000FF"/>
          <w:szCs w:val="15"/>
          <w:highlight w:val="white"/>
          <w:lang w:eastAsia="en-GB"/>
        </w:rPr>
        <w:t>try</w:t>
      </w:r>
    </w:p>
    <w:p w:rsidR="00A6475A" w:rsidRPr="00A6475A" w:rsidRDefault="00A6475A" w:rsidP="00A6475A">
      <w:pPr>
        <w:autoSpaceDE w:val="0"/>
        <w:autoSpaceDN w:val="0"/>
        <w:adjustRightInd w:val="0"/>
        <w:spacing w:after="0"/>
        <w:rPr>
          <w:rFonts w:ascii="Consolas" w:hAnsi="Consolas" w:cs="Consolas"/>
          <w:color w:val="000000"/>
          <w:szCs w:val="15"/>
          <w:highlight w:val="white"/>
          <w:lang w:eastAsia="en-GB"/>
        </w:rPr>
      </w:pPr>
      <w:r w:rsidRPr="00A6475A">
        <w:rPr>
          <w:rFonts w:ascii="Consolas" w:hAnsi="Consolas" w:cs="Consolas"/>
          <w:color w:val="000000"/>
          <w:szCs w:val="15"/>
          <w:highlight w:val="white"/>
          <w:lang w:eastAsia="en-GB"/>
        </w:rPr>
        <w:t xml:space="preserve">        {</w:t>
      </w:r>
    </w:p>
    <w:p w:rsidR="00A6475A" w:rsidRPr="00A6475A" w:rsidRDefault="00A6475A" w:rsidP="00A6475A">
      <w:pPr>
        <w:autoSpaceDE w:val="0"/>
        <w:autoSpaceDN w:val="0"/>
        <w:adjustRightInd w:val="0"/>
        <w:spacing w:after="0"/>
        <w:rPr>
          <w:rFonts w:ascii="Consolas" w:hAnsi="Consolas" w:cs="Consolas"/>
          <w:color w:val="000000"/>
          <w:szCs w:val="15"/>
          <w:highlight w:val="white"/>
          <w:lang w:eastAsia="en-GB"/>
        </w:rPr>
      </w:pPr>
      <w:r w:rsidRPr="00A6475A">
        <w:rPr>
          <w:rFonts w:ascii="Consolas" w:hAnsi="Consolas" w:cs="Consolas"/>
          <w:color w:val="000000"/>
          <w:szCs w:val="15"/>
          <w:highlight w:val="white"/>
          <w:lang w:eastAsia="en-GB"/>
        </w:rPr>
        <w:t xml:space="preserve">            </w:t>
      </w:r>
      <w:r w:rsidRPr="00A6475A">
        <w:rPr>
          <w:rFonts w:ascii="Consolas" w:hAnsi="Consolas" w:cs="Consolas"/>
          <w:color w:val="2B91AF"/>
          <w:szCs w:val="15"/>
          <w:highlight w:val="white"/>
          <w:lang w:eastAsia="en-GB"/>
        </w:rPr>
        <w:t>DataContractJsonSerializer</w:t>
      </w:r>
      <w:r w:rsidRPr="00A6475A">
        <w:rPr>
          <w:rFonts w:ascii="Consolas" w:hAnsi="Consolas" w:cs="Consolas"/>
          <w:color w:val="000000"/>
          <w:szCs w:val="15"/>
          <w:highlight w:val="white"/>
          <w:lang w:eastAsia="en-GB"/>
        </w:rPr>
        <w:t xml:space="preserve"> serializer = </w:t>
      </w:r>
      <w:r w:rsidRPr="00A6475A">
        <w:rPr>
          <w:rFonts w:ascii="Consolas" w:hAnsi="Consolas" w:cs="Consolas"/>
          <w:color w:val="0000FF"/>
          <w:szCs w:val="15"/>
          <w:highlight w:val="white"/>
          <w:lang w:eastAsia="en-GB"/>
        </w:rPr>
        <w:t>new</w:t>
      </w:r>
      <w:r w:rsidRPr="00A6475A">
        <w:rPr>
          <w:rFonts w:ascii="Consolas" w:hAnsi="Consolas" w:cs="Consolas"/>
          <w:color w:val="000000"/>
          <w:szCs w:val="15"/>
          <w:highlight w:val="white"/>
          <w:lang w:eastAsia="en-GB"/>
        </w:rPr>
        <w:t xml:space="preserve"> </w:t>
      </w:r>
      <w:r w:rsidRPr="00A6475A">
        <w:rPr>
          <w:rFonts w:ascii="Consolas" w:hAnsi="Consolas" w:cs="Consolas"/>
          <w:color w:val="2B91AF"/>
          <w:szCs w:val="15"/>
          <w:highlight w:val="white"/>
          <w:lang w:eastAsia="en-GB"/>
        </w:rPr>
        <w:t>DataContractJsonSerializer</w:t>
      </w:r>
      <w:r w:rsidRPr="00A6475A">
        <w:rPr>
          <w:rFonts w:ascii="Consolas" w:hAnsi="Consolas" w:cs="Consolas"/>
          <w:color w:val="000000"/>
          <w:szCs w:val="15"/>
          <w:highlight w:val="white"/>
          <w:lang w:eastAsia="en-GB"/>
        </w:rPr>
        <w:t>(</w:t>
      </w:r>
      <w:r w:rsidRPr="00A6475A">
        <w:rPr>
          <w:rFonts w:ascii="Consolas" w:hAnsi="Consolas" w:cs="Consolas"/>
          <w:color w:val="0000FF"/>
          <w:szCs w:val="15"/>
          <w:highlight w:val="white"/>
          <w:lang w:eastAsia="en-GB"/>
        </w:rPr>
        <w:t>typeof</w:t>
      </w:r>
      <w:r w:rsidRPr="00A6475A">
        <w:rPr>
          <w:rFonts w:ascii="Consolas" w:hAnsi="Consolas" w:cs="Consolas"/>
          <w:color w:val="000000"/>
          <w:szCs w:val="15"/>
          <w:highlight w:val="white"/>
          <w:lang w:eastAsia="en-GB"/>
        </w:rPr>
        <w:t>(</w:t>
      </w:r>
      <w:r w:rsidRPr="00A6475A">
        <w:rPr>
          <w:rFonts w:ascii="Consolas" w:hAnsi="Consolas" w:cs="Consolas"/>
          <w:color w:val="2B91AF"/>
          <w:szCs w:val="15"/>
          <w:highlight w:val="white"/>
          <w:lang w:eastAsia="en-GB"/>
        </w:rPr>
        <w:t>NotGoingToUniResponse</w:t>
      </w:r>
      <w:r w:rsidRPr="00A6475A">
        <w:rPr>
          <w:rFonts w:ascii="Consolas" w:hAnsi="Consolas" w:cs="Consolas"/>
          <w:color w:val="000000"/>
          <w:szCs w:val="15"/>
          <w:highlight w:val="white"/>
          <w:lang w:eastAsia="en-GB"/>
        </w:rPr>
        <w:t>));</w:t>
      </w:r>
    </w:p>
    <w:p w:rsidR="00A6475A" w:rsidRPr="00A6475A" w:rsidRDefault="00A6475A" w:rsidP="00A6475A">
      <w:pPr>
        <w:autoSpaceDE w:val="0"/>
        <w:autoSpaceDN w:val="0"/>
        <w:adjustRightInd w:val="0"/>
        <w:spacing w:after="0"/>
        <w:rPr>
          <w:rFonts w:ascii="Consolas" w:hAnsi="Consolas" w:cs="Consolas"/>
          <w:color w:val="000000"/>
          <w:szCs w:val="15"/>
          <w:highlight w:val="white"/>
          <w:lang w:eastAsia="en-GB"/>
        </w:rPr>
      </w:pPr>
      <w:r w:rsidRPr="00A6475A">
        <w:rPr>
          <w:rFonts w:ascii="Consolas" w:hAnsi="Consolas" w:cs="Consolas"/>
          <w:color w:val="000000"/>
          <w:szCs w:val="15"/>
          <w:highlight w:val="white"/>
          <w:lang w:eastAsia="en-GB"/>
        </w:rPr>
        <w:t xml:space="preserve">            response = (</w:t>
      </w:r>
      <w:r w:rsidRPr="00A6475A">
        <w:rPr>
          <w:rFonts w:ascii="Consolas" w:hAnsi="Consolas" w:cs="Consolas"/>
          <w:color w:val="2B91AF"/>
          <w:szCs w:val="15"/>
          <w:highlight w:val="white"/>
          <w:lang w:eastAsia="en-GB"/>
        </w:rPr>
        <w:t>NotGoingToUniResponse</w:t>
      </w:r>
      <w:r w:rsidRPr="00A6475A">
        <w:rPr>
          <w:rFonts w:ascii="Consolas" w:hAnsi="Consolas" w:cs="Consolas"/>
          <w:color w:val="000000"/>
          <w:szCs w:val="15"/>
          <w:highlight w:val="white"/>
          <w:lang w:eastAsia="en-GB"/>
        </w:rPr>
        <w:t>)serializer.ReadObject(ms);</w:t>
      </w:r>
    </w:p>
    <w:p w:rsidR="00A6475A" w:rsidRPr="00A6475A" w:rsidRDefault="00A6475A" w:rsidP="00A6475A">
      <w:pPr>
        <w:autoSpaceDE w:val="0"/>
        <w:autoSpaceDN w:val="0"/>
        <w:adjustRightInd w:val="0"/>
        <w:spacing w:after="0"/>
        <w:rPr>
          <w:rFonts w:ascii="Consolas" w:hAnsi="Consolas" w:cs="Consolas"/>
          <w:color w:val="000000"/>
          <w:szCs w:val="15"/>
          <w:highlight w:val="white"/>
          <w:lang w:eastAsia="en-GB"/>
        </w:rPr>
      </w:pPr>
      <w:r w:rsidRPr="00A6475A">
        <w:rPr>
          <w:rFonts w:ascii="Consolas" w:hAnsi="Consolas" w:cs="Consolas"/>
          <w:color w:val="000000"/>
          <w:szCs w:val="15"/>
          <w:highlight w:val="white"/>
          <w:lang w:eastAsia="en-GB"/>
        </w:rPr>
        <w:t xml:space="preserve">        }</w:t>
      </w:r>
    </w:p>
    <w:p w:rsidR="00A6475A" w:rsidRPr="00A6475A" w:rsidRDefault="00A6475A" w:rsidP="00A6475A">
      <w:pPr>
        <w:autoSpaceDE w:val="0"/>
        <w:autoSpaceDN w:val="0"/>
        <w:adjustRightInd w:val="0"/>
        <w:spacing w:after="0"/>
        <w:rPr>
          <w:rFonts w:ascii="Consolas" w:hAnsi="Consolas" w:cs="Consolas"/>
          <w:color w:val="000000"/>
          <w:szCs w:val="15"/>
          <w:highlight w:val="white"/>
          <w:lang w:eastAsia="en-GB"/>
        </w:rPr>
      </w:pPr>
      <w:r w:rsidRPr="00A6475A">
        <w:rPr>
          <w:rFonts w:ascii="Consolas" w:hAnsi="Consolas" w:cs="Consolas"/>
          <w:color w:val="000000"/>
          <w:szCs w:val="15"/>
          <w:highlight w:val="white"/>
          <w:lang w:eastAsia="en-GB"/>
        </w:rPr>
        <w:t xml:space="preserve">        </w:t>
      </w:r>
      <w:r w:rsidRPr="00A6475A">
        <w:rPr>
          <w:rFonts w:ascii="Consolas" w:hAnsi="Consolas" w:cs="Consolas"/>
          <w:color w:val="0000FF"/>
          <w:szCs w:val="15"/>
          <w:highlight w:val="white"/>
          <w:lang w:eastAsia="en-GB"/>
        </w:rPr>
        <w:t>catch</w:t>
      </w:r>
      <w:r w:rsidRPr="00A6475A">
        <w:rPr>
          <w:rFonts w:ascii="Consolas" w:hAnsi="Consolas" w:cs="Consolas"/>
          <w:color w:val="000000"/>
          <w:szCs w:val="15"/>
          <w:highlight w:val="white"/>
          <w:lang w:eastAsia="en-GB"/>
        </w:rPr>
        <w:t xml:space="preserve"> (</w:t>
      </w:r>
      <w:r w:rsidRPr="00A6475A">
        <w:rPr>
          <w:rFonts w:ascii="Consolas" w:hAnsi="Consolas" w:cs="Consolas"/>
          <w:color w:val="2B91AF"/>
          <w:szCs w:val="15"/>
          <w:highlight w:val="white"/>
          <w:lang w:eastAsia="en-GB"/>
        </w:rPr>
        <w:t>Exception</w:t>
      </w:r>
      <w:r w:rsidRPr="00A6475A">
        <w:rPr>
          <w:rFonts w:ascii="Consolas" w:hAnsi="Consolas" w:cs="Consolas"/>
          <w:color w:val="000000"/>
          <w:szCs w:val="15"/>
          <w:highlight w:val="white"/>
          <w:lang w:eastAsia="en-GB"/>
        </w:rPr>
        <w:t xml:space="preserve"> e)</w:t>
      </w:r>
    </w:p>
    <w:p w:rsidR="00A6475A" w:rsidRPr="00A6475A" w:rsidRDefault="00A6475A" w:rsidP="00A6475A">
      <w:pPr>
        <w:autoSpaceDE w:val="0"/>
        <w:autoSpaceDN w:val="0"/>
        <w:adjustRightInd w:val="0"/>
        <w:spacing w:after="0"/>
        <w:rPr>
          <w:rFonts w:ascii="Consolas" w:hAnsi="Consolas" w:cs="Consolas"/>
          <w:color w:val="000000"/>
          <w:szCs w:val="15"/>
          <w:highlight w:val="white"/>
          <w:lang w:eastAsia="en-GB"/>
        </w:rPr>
      </w:pPr>
      <w:r w:rsidRPr="00A6475A">
        <w:rPr>
          <w:rFonts w:ascii="Consolas" w:hAnsi="Consolas" w:cs="Consolas"/>
          <w:color w:val="000000"/>
          <w:szCs w:val="15"/>
          <w:highlight w:val="white"/>
          <w:lang w:eastAsia="en-GB"/>
        </w:rPr>
        <w:t xml:space="preserve">        {</w:t>
      </w:r>
    </w:p>
    <w:p w:rsidR="00A6475A" w:rsidRPr="00A6475A" w:rsidRDefault="00A6475A" w:rsidP="00A6475A">
      <w:pPr>
        <w:autoSpaceDE w:val="0"/>
        <w:autoSpaceDN w:val="0"/>
        <w:adjustRightInd w:val="0"/>
        <w:spacing w:after="0"/>
        <w:rPr>
          <w:rFonts w:ascii="Consolas" w:hAnsi="Consolas" w:cs="Consolas"/>
          <w:color w:val="000000"/>
          <w:szCs w:val="15"/>
          <w:highlight w:val="white"/>
          <w:lang w:eastAsia="en-GB"/>
        </w:rPr>
      </w:pPr>
      <w:r w:rsidRPr="00A6475A">
        <w:rPr>
          <w:rFonts w:ascii="Consolas" w:hAnsi="Consolas" w:cs="Consolas"/>
          <w:color w:val="000000"/>
          <w:szCs w:val="15"/>
          <w:highlight w:val="white"/>
          <w:lang w:eastAsia="en-GB"/>
        </w:rPr>
        <w:lastRenderedPageBreak/>
        <w:t xml:space="preserve">            </w:t>
      </w:r>
      <w:r w:rsidRPr="00A6475A">
        <w:rPr>
          <w:rFonts w:ascii="Consolas" w:hAnsi="Consolas" w:cs="Consolas"/>
          <w:color w:val="0000FF"/>
          <w:szCs w:val="15"/>
          <w:highlight w:val="white"/>
          <w:lang w:eastAsia="en-GB"/>
        </w:rPr>
        <w:t>throw</w:t>
      </w:r>
      <w:r w:rsidRPr="00A6475A">
        <w:rPr>
          <w:rFonts w:ascii="Consolas" w:hAnsi="Consolas" w:cs="Consolas"/>
          <w:color w:val="000000"/>
          <w:szCs w:val="15"/>
          <w:highlight w:val="white"/>
          <w:lang w:eastAsia="en-GB"/>
        </w:rPr>
        <w:t xml:space="preserve"> </w:t>
      </w:r>
      <w:r w:rsidRPr="00A6475A">
        <w:rPr>
          <w:rFonts w:ascii="Consolas" w:hAnsi="Consolas" w:cs="Consolas"/>
          <w:color w:val="0000FF"/>
          <w:szCs w:val="15"/>
          <w:highlight w:val="white"/>
          <w:lang w:eastAsia="en-GB"/>
        </w:rPr>
        <w:t>new</w:t>
      </w:r>
      <w:r w:rsidRPr="00A6475A">
        <w:rPr>
          <w:rFonts w:ascii="Consolas" w:hAnsi="Consolas" w:cs="Consolas"/>
          <w:color w:val="000000"/>
          <w:szCs w:val="15"/>
          <w:highlight w:val="white"/>
          <w:lang w:eastAsia="en-GB"/>
        </w:rPr>
        <w:t xml:space="preserve"> </w:t>
      </w:r>
      <w:r w:rsidRPr="00A6475A">
        <w:rPr>
          <w:rFonts w:ascii="Consolas" w:hAnsi="Consolas" w:cs="Consolas"/>
          <w:color w:val="2B91AF"/>
          <w:szCs w:val="15"/>
          <w:highlight w:val="white"/>
          <w:lang w:eastAsia="en-GB"/>
        </w:rPr>
        <w:t>RemoteChannelException</w:t>
      </w:r>
      <w:r w:rsidRPr="00A6475A">
        <w:rPr>
          <w:rFonts w:ascii="Consolas" w:hAnsi="Consolas" w:cs="Consolas"/>
          <w:color w:val="000000"/>
          <w:szCs w:val="15"/>
          <w:highlight w:val="white"/>
          <w:lang w:eastAsia="en-GB"/>
        </w:rPr>
        <w:t>(</w:t>
      </w:r>
      <w:r w:rsidRPr="00A6475A">
        <w:rPr>
          <w:rFonts w:ascii="Consolas" w:hAnsi="Consolas" w:cs="Consolas"/>
          <w:color w:val="0000FF"/>
          <w:szCs w:val="15"/>
          <w:highlight w:val="white"/>
          <w:lang w:eastAsia="en-GB"/>
        </w:rPr>
        <w:t>string</w:t>
      </w:r>
      <w:r w:rsidRPr="00A6475A">
        <w:rPr>
          <w:rFonts w:ascii="Consolas" w:hAnsi="Consolas" w:cs="Consolas"/>
          <w:color w:val="000000"/>
          <w:szCs w:val="15"/>
          <w:highlight w:val="white"/>
          <w:lang w:eastAsia="en-GB"/>
        </w:rPr>
        <w:t>.Format(</w:t>
      </w:r>
      <w:r w:rsidRPr="00A6475A">
        <w:rPr>
          <w:rFonts w:ascii="Consolas" w:hAnsi="Consolas" w:cs="Consolas"/>
          <w:color w:val="A31515"/>
          <w:szCs w:val="15"/>
          <w:highlight w:val="white"/>
          <w:lang w:eastAsia="en-GB"/>
        </w:rPr>
        <w:t xml:space="preserve">"Could not deserialise response. </w:t>
      </w:r>
      <w:r w:rsidRPr="00A6475A">
        <w:rPr>
          <w:rFonts w:ascii="Consolas" w:hAnsi="Consolas" w:cs="Consolas"/>
          <w:color w:val="3CB371"/>
          <w:szCs w:val="15"/>
          <w:highlight w:val="white"/>
          <w:lang w:eastAsia="en-GB"/>
        </w:rPr>
        <w:t>{0}</w:t>
      </w:r>
      <w:r w:rsidRPr="00A6475A">
        <w:rPr>
          <w:rFonts w:ascii="Consolas" w:hAnsi="Consolas" w:cs="Consolas"/>
          <w:color w:val="A31515"/>
          <w:szCs w:val="15"/>
          <w:highlight w:val="white"/>
          <w:lang w:eastAsia="en-GB"/>
        </w:rPr>
        <w:t>"</w:t>
      </w:r>
      <w:r w:rsidRPr="00A6475A">
        <w:rPr>
          <w:rFonts w:ascii="Consolas" w:hAnsi="Consolas" w:cs="Consolas"/>
          <w:color w:val="000000"/>
          <w:szCs w:val="15"/>
          <w:highlight w:val="white"/>
          <w:lang w:eastAsia="en-GB"/>
        </w:rPr>
        <w:t>, e.Message), e);</w:t>
      </w:r>
    </w:p>
    <w:p w:rsidR="00A6475A" w:rsidRPr="00A6475A" w:rsidRDefault="00A6475A" w:rsidP="00A6475A">
      <w:pPr>
        <w:autoSpaceDE w:val="0"/>
        <w:autoSpaceDN w:val="0"/>
        <w:adjustRightInd w:val="0"/>
        <w:spacing w:after="0"/>
        <w:rPr>
          <w:rFonts w:ascii="Consolas" w:hAnsi="Consolas" w:cs="Consolas"/>
          <w:color w:val="000000"/>
          <w:szCs w:val="15"/>
          <w:highlight w:val="white"/>
          <w:lang w:eastAsia="en-GB"/>
        </w:rPr>
      </w:pPr>
      <w:r w:rsidRPr="00A6475A">
        <w:rPr>
          <w:rFonts w:ascii="Consolas" w:hAnsi="Consolas" w:cs="Consolas"/>
          <w:color w:val="000000"/>
          <w:szCs w:val="15"/>
          <w:highlight w:val="white"/>
          <w:lang w:eastAsia="en-GB"/>
        </w:rPr>
        <w:t xml:space="preserve">        }</w:t>
      </w:r>
    </w:p>
    <w:p w:rsidR="00A6475A" w:rsidRPr="00A6475A" w:rsidRDefault="00A6475A" w:rsidP="00A6475A">
      <w:pPr>
        <w:autoSpaceDE w:val="0"/>
        <w:autoSpaceDN w:val="0"/>
        <w:adjustRightInd w:val="0"/>
        <w:spacing w:after="0"/>
        <w:rPr>
          <w:rFonts w:ascii="Consolas" w:hAnsi="Consolas" w:cs="Consolas"/>
          <w:color w:val="000000"/>
          <w:szCs w:val="15"/>
          <w:highlight w:val="white"/>
          <w:lang w:eastAsia="en-GB"/>
        </w:rPr>
      </w:pPr>
      <w:r w:rsidRPr="00A6475A">
        <w:rPr>
          <w:rFonts w:ascii="Consolas" w:hAnsi="Consolas" w:cs="Consolas"/>
          <w:color w:val="000000"/>
          <w:szCs w:val="15"/>
          <w:highlight w:val="white"/>
          <w:lang w:eastAsia="en-GB"/>
        </w:rPr>
        <w:t xml:space="preserve">    }</w:t>
      </w:r>
    </w:p>
    <w:p w:rsidR="00A6475A" w:rsidRPr="00A6475A" w:rsidRDefault="00A6475A" w:rsidP="00A6475A">
      <w:pPr>
        <w:autoSpaceDE w:val="0"/>
        <w:autoSpaceDN w:val="0"/>
        <w:adjustRightInd w:val="0"/>
        <w:spacing w:after="0"/>
        <w:rPr>
          <w:rFonts w:ascii="Consolas" w:hAnsi="Consolas" w:cs="Consolas"/>
          <w:color w:val="000000"/>
          <w:szCs w:val="15"/>
          <w:highlight w:val="white"/>
          <w:lang w:eastAsia="en-GB"/>
        </w:rPr>
      </w:pPr>
      <w:r w:rsidRPr="00A6475A">
        <w:rPr>
          <w:rFonts w:ascii="Consolas" w:hAnsi="Consolas" w:cs="Consolas"/>
          <w:color w:val="000000"/>
          <w:szCs w:val="15"/>
          <w:highlight w:val="white"/>
          <w:lang w:eastAsia="en-GB"/>
        </w:rPr>
        <w:t xml:space="preserve">    </w:t>
      </w:r>
      <w:r w:rsidRPr="00A6475A">
        <w:rPr>
          <w:rFonts w:ascii="Consolas" w:hAnsi="Consolas" w:cs="Consolas"/>
          <w:color w:val="0000FF"/>
          <w:szCs w:val="15"/>
          <w:highlight w:val="white"/>
          <w:lang w:eastAsia="en-GB"/>
        </w:rPr>
        <w:t>return</w:t>
      </w:r>
      <w:r w:rsidRPr="00A6475A">
        <w:rPr>
          <w:rFonts w:ascii="Consolas" w:hAnsi="Consolas" w:cs="Consolas"/>
          <w:color w:val="000000"/>
          <w:szCs w:val="15"/>
          <w:highlight w:val="white"/>
          <w:lang w:eastAsia="en-GB"/>
        </w:rPr>
        <w:t xml:space="preserve"> response;</w:t>
      </w:r>
    </w:p>
    <w:p w:rsidR="00F735F4" w:rsidRDefault="00A6475A" w:rsidP="00A9339C">
      <w:r w:rsidRPr="00A6475A">
        <w:rPr>
          <w:rFonts w:ascii="Consolas" w:hAnsi="Consolas" w:cs="Consolas"/>
          <w:color w:val="000000"/>
          <w:szCs w:val="15"/>
          <w:highlight w:val="white"/>
          <w:lang w:eastAsia="en-GB"/>
        </w:rPr>
        <w:t>}</w:t>
      </w:r>
    </w:p>
    <w:p w:rsidR="00A6475A" w:rsidRDefault="00A6475A" w:rsidP="00A9339C">
      <w:r>
        <w:t>Notice that the deserialization is wrapped within a try…catch block in case the job board returns an unexpected response, and if there is an exception, we should rethrow a RemoteChannelException.</w:t>
      </w:r>
    </w:p>
    <w:p w:rsidR="00F735F4" w:rsidRDefault="00F735F4" w:rsidP="00A9339C"/>
    <w:p w:rsidR="00756968" w:rsidRDefault="00756968" w:rsidP="00A9339C">
      <w:r>
        <w:t xml:space="preserve">More information on serialising JSON can be found here: </w:t>
      </w:r>
      <w:hyperlink r:id="rId11" w:history="1">
        <w:r w:rsidRPr="006E0E20">
          <w:rPr>
            <w:rStyle w:val="Hyperlink"/>
          </w:rPr>
          <w:t>https://msdn.microsoft.com/en-us/library/bb412179(v=vs.110).aspx</w:t>
        </w:r>
      </w:hyperlink>
      <w:r>
        <w:t xml:space="preserve"> </w:t>
      </w:r>
    </w:p>
    <w:p w:rsidR="00A9339C" w:rsidRDefault="00A9339C" w:rsidP="00A9339C"/>
    <w:p w:rsidR="002A0CF6" w:rsidRDefault="002A0CF6" w:rsidP="002A0CF6">
      <w:pPr>
        <w:pStyle w:val="Heading3"/>
      </w:pPr>
      <w:bookmarkStart w:id="22" w:name="_Toc8028378"/>
      <w:r>
        <w:t>XML HTTP Post</w:t>
      </w:r>
      <w:bookmarkEnd w:id="22"/>
    </w:p>
    <w:p w:rsidR="002A0CF6" w:rsidRDefault="00756968" w:rsidP="002A0CF6">
      <w:r>
        <w:t xml:space="preserve">There are two methods how you might want to implement a job feed which uses XML over a HTTP POST request. </w:t>
      </w:r>
    </w:p>
    <w:p w:rsidR="00E17001" w:rsidRDefault="00E17001" w:rsidP="002A0CF6"/>
    <w:p w:rsidR="00E17001" w:rsidRDefault="00E17001" w:rsidP="00E17001">
      <w:pPr>
        <w:pStyle w:val="Heading4"/>
      </w:pPr>
      <w:r>
        <w:t>XML Serialisation</w:t>
      </w:r>
    </w:p>
    <w:p w:rsidR="00E17001" w:rsidRDefault="00E17001" w:rsidP="00E17001">
      <w:r>
        <w:t>If the structure of the XML is relatively flat then XML serialisation might be the most convenient way to generate the request. However, if the XML is complex with many nested elements, you may consider using XML Writer instead as you would have to create a class for each complex element in the XML.</w:t>
      </w:r>
    </w:p>
    <w:p w:rsidR="00E17001" w:rsidRDefault="00E17001" w:rsidP="00E17001"/>
    <w:p w:rsidR="00E17001" w:rsidRDefault="00E17001" w:rsidP="00E17001">
      <w:r>
        <w:t>The Empty Lemon channel has a good example of how to serialise and deserialise XML</w:t>
      </w:r>
    </w:p>
    <w:p w:rsidR="00E17001" w:rsidRDefault="00E17001" w:rsidP="00E17001"/>
    <w:p w:rsidR="00E17001" w:rsidRDefault="00E17001" w:rsidP="00E17001">
      <w:pPr>
        <w:pStyle w:val="Heading5"/>
      </w:pPr>
      <w:r>
        <w:t>Example of Class Representing a Request</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FF"/>
          <w:szCs w:val="15"/>
          <w:highlight w:val="white"/>
          <w:lang w:eastAsia="en-GB"/>
        </w:rPr>
        <w:t>namespace</w:t>
      </w:r>
      <w:r w:rsidRPr="004C4B68">
        <w:rPr>
          <w:rFonts w:ascii="Consolas" w:hAnsi="Consolas" w:cs="Consolas"/>
          <w:color w:val="000000"/>
          <w:szCs w:val="15"/>
          <w:highlight w:val="white"/>
          <w:lang w:eastAsia="en-GB"/>
        </w:rPr>
        <w:t xml:space="preserve"> Kaonix.PE.Channels.EmptyLemon.Request</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Serializable</w:t>
      </w:r>
      <w:r w:rsidRPr="004C4B68">
        <w:rPr>
          <w:rFonts w:ascii="Consolas" w:hAnsi="Consolas" w:cs="Consolas"/>
          <w:color w:val="000000"/>
          <w:szCs w:val="15"/>
          <w:highlight w:val="white"/>
          <w:lang w:eastAsia="en-GB"/>
        </w:rPr>
        <w:t>]</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XmlRoot</w:t>
      </w:r>
      <w:r w:rsidRPr="004C4B68">
        <w:rPr>
          <w:rFonts w:ascii="Consolas" w:hAnsi="Consolas" w:cs="Consolas"/>
          <w:color w:val="000000"/>
          <w:szCs w:val="15"/>
          <w:highlight w:val="white"/>
          <w:lang w:eastAsia="en-GB"/>
        </w:rPr>
        <w:t>(</w:t>
      </w:r>
      <w:r w:rsidRPr="004C4B68">
        <w:rPr>
          <w:rFonts w:ascii="Consolas" w:hAnsi="Consolas" w:cs="Consolas"/>
          <w:color w:val="A31515"/>
          <w:szCs w:val="15"/>
          <w:highlight w:val="white"/>
          <w:lang w:eastAsia="en-GB"/>
        </w:rPr>
        <w:t>"Job"</w:t>
      </w:r>
      <w:r w:rsidRPr="004C4B68">
        <w:rPr>
          <w:rFonts w:ascii="Consolas" w:hAnsi="Consolas" w:cs="Consolas"/>
          <w:color w:val="000000"/>
          <w:szCs w:val="15"/>
          <w:highlight w:val="white"/>
          <w:lang w:eastAsia="en-GB"/>
        </w:rPr>
        <w:t>)]</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public</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class</w:t>
      </w: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EmptyLemonJob</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XmlAttribute</w:t>
      </w:r>
      <w:r w:rsidRPr="004C4B68">
        <w:rPr>
          <w:rFonts w:ascii="Consolas" w:hAnsi="Consolas" w:cs="Consolas"/>
          <w:color w:val="000000"/>
          <w:szCs w:val="15"/>
          <w:highlight w:val="white"/>
          <w:lang w:eastAsia="en-GB"/>
        </w:rPr>
        <w:t>]</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public</w:t>
      </w: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EmptyLemonJobAction</w:t>
      </w:r>
      <w:r w:rsidRPr="004C4B68">
        <w:rPr>
          <w:rFonts w:ascii="Consolas" w:hAnsi="Consolas" w:cs="Consolas"/>
          <w:color w:val="000000"/>
          <w:szCs w:val="15"/>
          <w:highlight w:val="white"/>
          <w:lang w:eastAsia="en-GB"/>
        </w:rPr>
        <w:t xml:space="preserve"> Action { </w:t>
      </w:r>
      <w:r w:rsidRPr="004C4B68">
        <w:rPr>
          <w:rFonts w:ascii="Consolas" w:hAnsi="Consolas" w:cs="Consolas"/>
          <w:color w:val="0000FF"/>
          <w:szCs w:val="15"/>
          <w:highlight w:val="white"/>
          <w:lang w:eastAsia="en-GB"/>
        </w:rPr>
        <w:t>get</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set</w:t>
      </w:r>
      <w:r w:rsidRPr="004C4B68">
        <w:rPr>
          <w:rFonts w:ascii="Consolas" w:hAnsi="Consolas" w:cs="Consolas"/>
          <w:color w:val="000000"/>
          <w:szCs w:val="15"/>
          <w:highlight w:val="white"/>
          <w:lang w:eastAsia="en-GB"/>
        </w:rPr>
        <w:t>; }</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XmlElement</w:t>
      </w:r>
      <w:r w:rsidRPr="004C4B68">
        <w:rPr>
          <w:rFonts w:ascii="Consolas" w:hAnsi="Consolas" w:cs="Consolas"/>
          <w:color w:val="000000"/>
          <w:szCs w:val="15"/>
          <w:highlight w:val="white"/>
          <w:lang w:eastAsia="en-GB"/>
        </w:rPr>
        <w:t>(Order = 1)]</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public</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string</w:t>
      </w:r>
      <w:r w:rsidRPr="004C4B68">
        <w:rPr>
          <w:rFonts w:ascii="Consolas" w:hAnsi="Consolas" w:cs="Consolas"/>
          <w:color w:val="000000"/>
          <w:szCs w:val="15"/>
          <w:highlight w:val="white"/>
          <w:lang w:eastAsia="en-GB"/>
        </w:rPr>
        <w:t xml:space="preserve"> LoginEmail { </w:t>
      </w:r>
      <w:r w:rsidRPr="004C4B68">
        <w:rPr>
          <w:rFonts w:ascii="Consolas" w:hAnsi="Consolas" w:cs="Consolas"/>
          <w:color w:val="0000FF"/>
          <w:szCs w:val="15"/>
          <w:highlight w:val="white"/>
          <w:lang w:eastAsia="en-GB"/>
        </w:rPr>
        <w:t>get</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set</w:t>
      </w:r>
      <w:r w:rsidRPr="004C4B68">
        <w:rPr>
          <w:rFonts w:ascii="Consolas" w:hAnsi="Consolas" w:cs="Consolas"/>
          <w:color w:val="000000"/>
          <w:szCs w:val="15"/>
          <w:highlight w:val="white"/>
          <w:lang w:eastAsia="en-GB"/>
        </w:rPr>
        <w:t>; }</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XmlElement</w:t>
      </w:r>
      <w:r w:rsidRPr="004C4B68">
        <w:rPr>
          <w:rFonts w:ascii="Consolas" w:hAnsi="Consolas" w:cs="Consolas"/>
          <w:color w:val="000000"/>
          <w:szCs w:val="15"/>
          <w:highlight w:val="white"/>
          <w:lang w:eastAsia="en-GB"/>
        </w:rPr>
        <w:t>(Order = 2)]</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public</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string</w:t>
      </w:r>
      <w:r w:rsidRPr="004C4B68">
        <w:rPr>
          <w:rFonts w:ascii="Consolas" w:hAnsi="Consolas" w:cs="Consolas"/>
          <w:color w:val="000000"/>
          <w:szCs w:val="15"/>
          <w:highlight w:val="white"/>
          <w:lang w:eastAsia="en-GB"/>
        </w:rPr>
        <w:t xml:space="preserve"> LoginPassword { </w:t>
      </w:r>
      <w:r w:rsidRPr="004C4B68">
        <w:rPr>
          <w:rFonts w:ascii="Consolas" w:hAnsi="Consolas" w:cs="Consolas"/>
          <w:color w:val="0000FF"/>
          <w:szCs w:val="15"/>
          <w:highlight w:val="white"/>
          <w:lang w:eastAsia="en-GB"/>
        </w:rPr>
        <w:t>get</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set</w:t>
      </w:r>
      <w:r w:rsidRPr="004C4B68">
        <w:rPr>
          <w:rFonts w:ascii="Consolas" w:hAnsi="Consolas" w:cs="Consolas"/>
          <w:color w:val="000000"/>
          <w:szCs w:val="15"/>
          <w:highlight w:val="white"/>
          <w:lang w:eastAsia="en-GB"/>
        </w:rPr>
        <w:t>; }</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XmlElement</w:t>
      </w:r>
      <w:r w:rsidRPr="004C4B68">
        <w:rPr>
          <w:rFonts w:ascii="Consolas" w:hAnsi="Consolas" w:cs="Consolas"/>
          <w:color w:val="000000"/>
          <w:szCs w:val="15"/>
          <w:highlight w:val="white"/>
          <w:lang w:eastAsia="en-GB"/>
        </w:rPr>
        <w:t>(Order = 3)]</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public</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string</w:t>
      </w:r>
      <w:r w:rsidRPr="004C4B68">
        <w:rPr>
          <w:rFonts w:ascii="Consolas" w:hAnsi="Consolas" w:cs="Consolas"/>
          <w:color w:val="000000"/>
          <w:szCs w:val="15"/>
          <w:highlight w:val="white"/>
          <w:lang w:eastAsia="en-GB"/>
        </w:rPr>
        <w:t xml:space="preserve"> JobReference { </w:t>
      </w:r>
      <w:r w:rsidRPr="004C4B68">
        <w:rPr>
          <w:rFonts w:ascii="Consolas" w:hAnsi="Consolas" w:cs="Consolas"/>
          <w:color w:val="0000FF"/>
          <w:szCs w:val="15"/>
          <w:highlight w:val="white"/>
          <w:lang w:eastAsia="en-GB"/>
        </w:rPr>
        <w:t>get</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set</w:t>
      </w:r>
      <w:r w:rsidRPr="004C4B68">
        <w:rPr>
          <w:rFonts w:ascii="Consolas" w:hAnsi="Consolas" w:cs="Consolas"/>
          <w:color w:val="000000"/>
          <w:szCs w:val="15"/>
          <w:highlight w:val="white"/>
          <w:lang w:eastAsia="en-GB"/>
        </w:rPr>
        <w:t>; }</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public</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bool</w:t>
      </w:r>
      <w:r w:rsidRPr="004C4B68">
        <w:rPr>
          <w:rFonts w:ascii="Consolas" w:hAnsi="Consolas" w:cs="Consolas"/>
          <w:color w:val="000000"/>
          <w:szCs w:val="15"/>
          <w:highlight w:val="white"/>
          <w:lang w:eastAsia="en-GB"/>
        </w:rPr>
        <w:t xml:space="preserve"> ShouldSerializeJobReference()</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return</w:t>
      </w:r>
      <w:r w:rsidRPr="004C4B68">
        <w:rPr>
          <w:rFonts w:ascii="Consolas" w:hAnsi="Consolas" w:cs="Consolas"/>
          <w:color w:val="000000"/>
          <w:szCs w:val="15"/>
          <w:highlight w:val="white"/>
          <w:lang w:eastAsia="en-GB"/>
        </w:rPr>
        <w:t xml:space="preserve"> Action != </w:t>
      </w:r>
      <w:r w:rsidRPr="004C4B68">
        <w:rPr>
          <w:rFonts w:ascii="Consolas" w:hAnsi="Consolas" w:cs="Consolas"/>
          <w:color w:val="2B91AF"/>
          <w:szCs w:val="15"/>
          <w:highlight w:val="white"/>
          <w:lang w:eastAsia="en-GB"/>
        </w:rPr>
        <w:t>EmptyLemonJobAction</w:t>
      </w:r>
      <w:r w:rsidRPr="004C4B68">
        <w:rPr>
          <w:rFonts w:ascii="Consolas" w:hAnsi="Consolas" w:cs="Consolas"/>
          <w:color w:val="000000"/>
          <w:szCs w:val="15"/>
          <w:highlight w:val="white"/>
          <w:lang w:eastAsia="en-GB"/>
        </w:rPr>
        <w:t>.VerifyAccount;</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p>
    <w:p w:rsidR="00E17001" w:rsidRPr="00E90AA9" w:rsidRDefault="004C4B68" w:rsidP="004C4B68">
      <w:pPr>
        <w:autoSpaceDE w:val="0"/>
        <w:autoSpaceDN w:val="0"/>
        <w:adjustRightInd w:val="0"/>
        <w:spacing w:after="0"/>
        <w:ind w:firstLine="720"/>
        <w:rPr>
          <w:rFonts w:ascii="Consolas" w:hAnsi="Consolas" w:cs="Consolas"/>
          <w:color w:val="000000"/>
          <w:szCs w:val="15"/>
          <w:highlight w:val="white"/>
          <w:lang w:eastAsia="en-GB"/>
        </w:rPr>
      </w:pPr>
      <w:r w:rsidRPr="00E90AA9">
        <w:rPr>
          <w:rFonts w:ascii="Consolas" w:hAnsi="Consolas" w:cs="Consolas"/>
          <w:color w:val="008000"/>
          <w:szCs w:val="15"/>
          <w:highlight w:val="white"/>
          <w:lang w:eastAsia="en-GB"/>
        </w:rPr>
        <w:t>// removed for brevity</w:t>
      </w:r>
      <w:r w:rsidR="00E17001" w:rsidRPr="00E90AA9">
        <w:rPr>
          <w:rFonts w:ascii="Consolas" w:hAnsi="Consolas" w:cs="Consolas"/>
          <w:color w:val="000000"/>
          <w:sz w:val="14"/>
          <w:szCs w:val="15"/>
          <w:highlight w:val="white"/>
          <w:lang w:eastAsia="en-GB"/>
        </w:rPr>
        <w:t xml:space="preserve">        </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XmlElement</w:t>
      </w:r>
      <w:r w:rsidRPr="004C4B68">
        <w:rPr>
          <w:rFonts w:ascii="Consolas" w:hAnsi="Consolas" w:cs="Consolas"/>
          <w:color w:val="000000"/>
          <w:szCs w:val="15"/>
          <w:highlight w:val="white"/>
          <w:lang w:eastAsia="en-GB"/>
        </w:rPr>
        <w:t>(Order = 21)]</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public</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int</w:t>
      </w:r>
      <w:r w:rsidRPr="004C4B68">
        <w:rPr>
          <w:rFonts w:ascii="Consolas" w:hAnsi="Consolas" w:cs="Consolas"/>
          <w:color w:val="000000"/>
          <w:szCs w:val="15"/>
          <w:highlight w:val="white"/>
          <w:lang w:eastAsia="en-GB"/>
        </w:rPr>
        <w:t xml:space="preserve"> DaysToAdvertise { </w:t>
      </w:r>
      <w:r w:rsidRPr="004C4B68">
        <w:rPr>
          <w:rFonts w:ascii="Consolas" w:hAnsi="Consolas" w:cs="Consolas"/>
          <w:color w:val="0000FF"/>
          <w:szCs w:val="15"/>
          <w:highlight w:val="white"/>
          <w:lang w:eastAsia="en-GB"/>
        </w:rPr>
        <w:t>get</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set</w:t>
      </w:r>
      <w:r w:rsidRPr="004C4B68">
        <w:rPr>
          <w:rFonts w:ascii="Consolas" w:hAnsi="Consolas" w:cs="Consolas"/>
          <w:color w:val="000000"/>
          <w:szCs w:val="15"/>
          <w:highlight w:val="white"/>
          <w:lang w:eastAsia="en-GB"/>
        </w:rPr>
        <w:t>; }</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public</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bool</w:t>
      </w:r>
      <w:r w:rsidRPr="004C4B68">
        <w:rPr>
          <w:rFonts w:ascii="Consolas" w:hAnsi="Consolas" w:cs="Consolas"/>
          <w:color w:val="000000"/>
          <w:szCs w:val="15"/>
          <w:highlight w:val="white"/>
          <w:lang w:eastAsia="en-GB"/>
        </w:rPr>
        <w:t xml:space="preserve"> ShouldSerializeDaysToAdvertise()</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return</w:t>
      </w:r>
      <w:r w:rsidRPr="004C4B68">
        <w:rPr>
          <w:rFonts w:ascii="Consolas" w:hAnsi="Consolas" w:cs="Consolas"/>
          <w:color w:val="000000"/>
          <w:szCs w:val="15"/>
          <w:highlight w:val="white"/>
          <w:lang w:eastAsia="en-GB"/>
        </w:rPr>
        <w:t xml:space="preserve"> IsActionPostOrAmend();</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808080"/>
          <w:szCs w:val="15"/>
          <w:highlight w:val="white"/>
          <w:lang w:eastAsia="en-GB"/>
        </w:rPr>
        <w:t>///</w:t>
      </w:r>
      <w:r w:rsidRPr="004C4B68">
        <w:rPr>
          <w:rFonts w:ascii="Consolas" w:hAnsi="Consolas" w:cs="Consolas"/>
          <w:color w:val="008000"/>
          <w:szCs w:val="15"/>
          <w:highlight w:val="white"/>
          <w:lang w:eastAsia="en-GB"/>
        </w:rPr>
        <w:t xml:space="preserve"> </w:t>
      </w:r>
      <w:r w:rsidRPr="004C4B68">
        <w:rPr>
          <w:rFonts w:ascii="Consolas" w:hAnsi="Consolas" w:cs="Consolas"/>
          <w:color w:val="808080"/>
          <w:szCs w:val="15"/>
          <w:highlight w:val="white"/>
          <w:lang w:eastAsia="en-GB"/>
        </w:rPr>
        <w:t>&lt;summary&gt;</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808080"/>
          <w:szCs w:val="15"/>
          <w:highlight w:val="white"/>
          <w:lang w:eastAsia="en-GB"/>
        </w:rPr>
        <w:t>///</w:t>
      </w:r>
      <w:r w:rsidRPr="004C4B68">
        <w:rPr>
          <w:rFonts w:ascii="Consolas" w:hAnsi="Consolas" w:cs="Consolas"/>
          <w:color w:val="008000"/>
          <w:szCs w:val="15"/>
          <w:highlight w:val="white"/>
          <w:lang w:eastAsia="en-GB"/>
        </w:rPr>
        <w:t xml:space="preserve"> Method returns true if the post is not a delete</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808080"/>
          <w:szCs w:val="15"/>
          <w:highlight w:val="white"/>
          <w:lang w:eastAsia="en-GB"/>
        </w:rPr>
        <w:t>///</w:t>
      </w:r>
      <w:r w:rsidRPr="004C4B68">
        <w:rPr>
          <w:rFonts w:ascii="Consolas" w:hAnsi="Consolas" w:cs="Consolas"/>
          <w:color w:val="008000"/>
          <w:szCs w:val="15"/>
          <w:highlight w:val="white"/>
          <w:lang w:eastAsia="en-GB"/>
        </w:rPr>
        <w:t xml:space="preserve"> </w:t>
      </w:r>
      <w:r w:rsidRPr="004C4B68">
        <w:rPr>
          <w:rFonts w:ascii="Consolas" w:hAnsi="Consolas" w:cs="Consolas"/>
          <w:color w:val="808080"/>
          <w:szCs w:val="15"/>
          <w:highlight w:val="white"/>
          <w:lang w:eastAsia="en-GB"/>
        </w:rPr>
        <w:t>&lt;/summary&gt;</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808080"/>
          <w:szCs w:val="15"/>
          <w:highlight w:val="white"/>
          <w:lang w:eastAsia="en-GB"/>
        </w:rPr>
        <w:t>///</w:t>
      </w:r>
      <w:r w:rsidRPr="004C4B68">
        <w:rPr>
          <w:rFonts w:ascii="Consolas" w:hAnsi="Consolas" w:cs="Consolas"/>
          <w:color w:val="008000"/>
          <w:szCs w:val="15"/>
          <w:highlight w:val="white"/>
          <w:lang w:eastAsia="en-GB"/>
        </w:rPr>
        <w:t xml:space="preserve"> </w:t>
      </w:r>
      <w:r w:rsidRPr="004C4B68">
        <w:rPr>
          <w:rFonts w:ascii="Consolas" w:hAnsi="Consolas" w:cs="Consolas"/>
          <w:color w:val="808080"/>
          <w:szCs w:val="15"/>
          <w:highlight w:val="white"/>
          <w:lang w:eastAsia="en-GB"/>
        </w:rPr>
        <w:t>&lt;returns&gt;&lt;/returns&gt;</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private</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bool</w:t>
      </w:r>
      <w:r w:rsidRPr="004C4B68">
        <w:rPr>
          <w:rFonts w:ascii="Consolas" w:hAnsi="Consolas" w:cs="Consolas"/>
          <w:color w:val="000000"/>
          <w:szCs w:val="15"/>
          <w:highlight w:val="white"/>
          <w:lang w:eastAsia="en-GB"/>
        </w:rPr>
        <w:t xml:space="preserve"> IsActionPostOrAmend()</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lastRenderedPageBreak/>
        <w:t xml:space="preserve">        {</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return</w:t>
      </w:r>
      <w:r w:rsidRPr="004C4B68">
        <w:rPr>
          <w:rFonts w:ascii="Consolas" w:hAnsi="Consolas" w:cs="Consolas"/>
          <w:color w:val="000000"/>
          <w:szCs w:val="15"/>
          <w:highlight w:val="white"/>
          <w:lang w:eastAsia="en-GB"/>
        </w:rPr>
        <w:t xml:space="preserve"> Action != </w:t>
      </w:r>
      <w:r w:rsidRPr="004C4B68">
        <w:rPr>
          <w:rFonts w:ascii="Consolas" w:hAnsi="Consolas" w:cs="Consolas"/>
          <w:color w:val="2B91AF"/>
          <w:szCs w:val="15"/>
          <w:highlight w:val="white"/>
          <w:lang w:eastAsia="en-GB"/>
        </w:rPr>
        <w:t>EmptyLemonJobAction</w:t>
      </w:r>
      <w:r w:rsidRPr="004C4B68">
        <w:rPr>
          <w:rFonts w:ascii="Consolas" w:hAnsi="Consolas" w:cs="Consolas"/>
          <w:color w:val="000000"/>
          <w:szCs w:val="15"/>
          <w:highlight w:val="white"/>
          <w:lang w:eastAsia="en-GB"/>
        </w:rPr>
        <w:t>.Delete;</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p>
    <w:p w:rsidR="00E17001" w:rsidRPr="004C4B68" w:rsidRDefault="00E17001" w:rsidP="00E17001">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p>
    <w:p w:rsidR="00E17001" w:rsidRDefault="00E17001" w:rsidP="00E17001">
      <w:pPr>
        <w:autoSpaceDE w:val="0"/>
        <w:autoSpaceDN w:val="0"/>
        <w:adjustRightInd w:val="0"/>
        <w:spacing w:after="0"/>
        <w:rPr>
          <w:rFonts w:ascii="Consolas" w:hAnsi="Consolas" w:cs="Consolas"/>
          <w:color w:val="000000"/>
          <w:sz w:val="15"/>
          <w:szCs w:val="15"/>
          <w:highlight w:val="white"/>
          <w:lang w:eastAsia="en-GB"/>
        </w:rPr>
      </w:pPr>
      <w:r w:rsidRPr="004C4B68">
        <w:rPr>
          <w:rFonts w:ascii="Consolas" w:hAnsi="Consolas" w:cs="Consolas"/>
          <w:color w:val="000000"/>
          <w:szCs w:val="15"/>
          <w:highlight w:val="white"/>
          <w:lang w:eastAsia="en-GB"/>
        </w:rPr>
        <w:t>}</w:t>
      </w:r>
    </w:p>
    <w:p w:rsidR="00E17001" w:rsidRDefault="00E17001" w:rsidP="00E17001"/>
    <w:p w:rsidR="004C4B68" w:rsidRDefault="004C4B68" w:rsidP="004C4B68">
      <w:pPr>
        <w:pStyle w:val="Heading5"/>
      </w:pPr>
      <w:r>
        <w:t>Example of Serialising a Request</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FF"/>
          <w:szCs w:val="15"/>
          <w:highlight w:val="white"/>
          <w:lang w:eastAsia="en-GB"/>
        </w:rPr>
        <w:t>private</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string</w:t>
      </w:r>
      <w:r w:rsidRPr="004C4B68">
        <w:rPr>
          <w:rFonts w:ascii="Consolas" w:hAnsi="Consolas" w:cs="Consolas"/>
          <w:color w:val="000000"/>
          <w:szCs w:val="15"/>
          <w:highlight w:val="white"/>
          <w:lang w:eastAsia="en-GB"/>
        </w:rPr>
        <w:t xml:space="preserve"> SerialiseVacancyToXml(</w:t>
      </w:r>
      <w:r w:rsidRPr="004C4B68">
        <w:rPr>
          <w:rFonts w:ascii="Consolas" w:hAnsi="Consolas" w:cs="Consolas"/>
          <w:color w:val="2B91AF"/>
          <w:szCs w:val="15"/>
          <w:highlight w:val="white"/>
          <w:lang w:eastAsia="en-GB"/>
        </w:rPr>
        <w:t>EmptyLemonJobAction</w:t>
      </w:r>
      <w:r w:rsidRPr="004C4B68">
        <w:rPr>
          <w:rFonts w:ascii="Consolas" w:hAnsi="Consolas" w:cs="Consolas"/>
          <w:color w:val="000000"/>
          <w:szCs w:val="15"/>
          <w:highlight w:val="white"/>
          <w:lang w:eastAsia="en-GB"/>
        </w:rPr>
        <w:t xml:space="preserve"> action)</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EmptyLemonRequest</w:t>
      </w:r>
      <w:r w:rsidRPr="004C4B68">
        <w:rPr>
          <w:rFonts w:ascii="Consolas" w:hAnsi="Consolas" w:cs="Consolas"/>
          <w:color w:val="000000"/>
          <w:szCs w:val="15"/>
          <w:highlight w:val="white"/>
          <w:lang w:eastAsia="en-GB"/>
        </w:rPr>
        <w:t xml:space="preserve"> emptyLemonRequest = CreateRequest(action);</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XmlSerializerNamespaces</w:t>
      </w:r>
      <w:r w:rsidRPr="004C4B68">
        <w:rPr>
          <w:rFonts w:ascii="Consolas" w:hAnsi="Consolas" w:cs="Consolas"/>
          <w:color w:val="000000"/>
          <w:szCs w:val="15"/>
          <w:highlight w:val="white"/>
          <w:lang w:eastAsia="en-GB"/>
        </w:rPr>
        <w:t xml:space="preserve"> ns = </w:t>
      </w:r>
      <w:r w:rsidRPr="004C4B68">
        <w:rPr>
          <w:rFonts w:ascii="Consolas" w:hAnsi="Consolas" w:cs="Consolas"/>
          <w:color w:val="0000FF"/>
          <w:szCs w:val="15"/>
          <w:highlight w:val="white"/>
          <w:lang w:eastAsia="en-GB"/>
        </w:rPr>
        <w:t>new</w:t>
      </w: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XmlSerializerNamespaces</w:t>
      </w:r>
      <w:r w:rsidRPr="004C4B68">
        <w:rPr>
          <w:rFonts w:ascii="Consolas" w:hAnsi="Consolas" w:cs="Consolas"/>
          <w:color w:val="000000"/>
          <w:szCs w:val="15"/>
          <w:highlight w:val="white"/>
          <w:lang w:eastAsia="en-GB"/>
        </w:rPr>
        <w:t>();</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ns.Add(</w:t>
      </w:r>
      <w:r w:rsidRPr="004C4B68">
        <w:rPr>
          <w:rFonts w:ascii="Consolas" w:hAnsi="Consolas" w:cs="Consolas"/>
          <w:color w:val="A31515"/>
          <w:szCs w:val="15"/>
          <w:highlight w:val="white"/>
          <w:lang w:eastAsia="en-GB"/>
        </w:rPr>
        <w:t>""</w:t>
      </w:r>
      <w:r w:rsidRPr="004C4B68">
        <w:rPr>
          <w:rFonts w:ascii="Consolas" w:hAnsi="Consolas" w:cs="Consolas"/>
          <w:color w:val="000000"/>
          <w:szCs w:val="15"/>
          <w:highlight w:val="white"/>
          <w:lang w:eastAsia="en-GB"/>
        </w:rPr>
        <w:t xml:space="preserve">, </w:t>
      </w:r>
      <w:r w:rsidRPr="004C4B68">
        <w:rPr>
          <w:rFonts w:ascii="Consolas" w:hAnsi="Consolas" w:cs="Consolas"/>
          <w:color w:val="A31515"/>
          <w:szCs w:val="15"/>
          <w:highlight w:val="white"/>
          <w:lang w:eastAsia="en-GB"/>
        </w:rPr>
        <w:t>""</w:t>
      </w:r>
      <w:r w:rsidRPr="004C4B68">
        <w:rPr>
          <w:rFonts w:ascii="Consolas" w:hAnsi="Consolas" w:cs="Consolas"/>
          <w:color w:val="000000"/>
          <w:szCs w:val="15"/>
          <w:highlight w:val="white"/>
          <w:lang w:eastAsia="en-GB"/>
        </w:rPr>
        <w:t>);</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StringWriterUTF8</w:t>
      </w:r>
      <w:r w:rsidRPr="004C4B68">
        <w:rPr>
          <w:rFonts w:ascii="Consolas" w:hAnsi="Consolas" w:cs="Consolas"/>
          <w:color w:val="000000"/>
          <w:szCs w:val="15"/>
          <w:highlight w:val="white"/>
          <w:lang w:eastAsia="en-GB"/>
        </w:rPr>
        <w:t xml:space="preserve"> sw = </w:t>
      </w:r>
      <w:r w:rsidRPr="004C4B68">
        <w:rPr>
          <w:rFonts w:ascii="Consolas" w:hAnsi="Consolas" w:cs="Consolas"/>
          <w:color w:val="0000FF"/>
          <w:szCs w:val="15"/>
          <w:highlight w:val="white"/>
          <w:lang w:eastAsia="en-GB"/>
        </w:rPr>
        <w:t>new</w:t>
      </w: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StringWriterUTF8</w:t>
      </w:r>
      <w:r w:rsidRPr="004C4B68">
        <w:rPr>
          <w:rFonts w:ascii="Consolas" w:hAnsi="Consolas" w:cs="Consolas"/>
          <w:color w:val="000000"/>
          <w:szCs w:val="15"/>
          <w:highlight w:val="white"/>
          <w:lang w:eastAsia="en-GB"/>
        </w:rPr>
        <w:t>();</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XmlSerializer</w:t>
      </w:r>
      <w:r w:rsidRPr="004C4B68">
        <w:rPr>
          <w:rFonts w:ascii="Consolas" w:hAnsi="Consolas" w:cs="Consolas"/>
          <w:color w:val="000000"/>
          <w:szCs w:val="15"/>
          <w:highlight w:val="white"/>
          <w:lang w:eastAsia="en-GB"/>
        </w:rPr>
        <w:t xml:space="preserve"> serializer = </w:t>
      </w:r>
      <w:r w:rsidRPr="004C4B68">
        <w:rPr>
          <w:rFonts w:ascii="Consolas" w:hAnsi="Consolas" w:cs="Consolas"/>
          <w:color w:val="0000FF"/>
          <w:szCs w:val="15"/>
          <w:highlight w:val="white"/>
          <w:lang w:eastAsia="en-GB"/>
        </w:rPr>
        <w:t>new</w:t>
      </w: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XmlSerializer</w:t>
      </w:r>
      <w:r w:rsidRPr="004C4B68">
        <w:rPr>
          <w:rFonts w:ascii="Consolas" w:hAnsi="Consolas" w:cs="Consolas"/>
          <w:color w:val="000000"/>
          <w:szCs w:val="15"/>
          <w:highlight w:val="white"/>
          <w:lang w:eastAsia="en-GB"/>
        </w:rPr>
        <w:t>(</w:t>
      </w:r>
      <w:r w:rsidRPr="004C4B68">
        <w:rPr>
          <w:rFonts w:ascii="Consolas" w:hAnsi="Consolas" w:cs="Consolas"/>
          <w:color w:val="0000FF"/>
          <w:szCs w:val="15"/>
          <w:highlight w:val="white"/>
          <w:lang w:eastAsia="en-GB"/>
        </w:rPr>
        <w:t>typeof</w:t>
      </w: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EmptyLemonRequest</w:t>
      </w:r>
      <w:r w:rsidRPr="004C4B68">
        <w:rPr>
          <w:rFonts w:ascii="Consolas" w:hAnsi="Consolas" w:cs="Consolas"/>
          <w:color w:val="000000"/>
          <w:szCs w:val="15"/>
          <w:highlight w:val="white"/>
          <w:lang w:eastAsia="en-GB"/>
        </w:rPr>
        <w:t>));</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serializer.Serialize(sw, emptyLemonRequest, ns);</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if</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this</w:t>
      </w:r>
      <w:r w:rsidRPr="004C4B68">
        <w:rPr>
          <w:rFonts w:ascii="Consolas" w:hAnsi="Consolas" w:cs="Consolas"/>
          <w:color w:val="000000"/>
          <w:szCs w:val="15"/>
          <w:highlight w:val="white"/>
          <w:lang w:eastAsia="en-GB"/>
        </w:rPr>
        <w:t xml:space="preserve">.Host.ExecutionMode == </w:t>
      </w:r>
      <w:r w:rsidRPr="004C4B68">
        <w:rPr>
          <w:rFonts w:ascii="Consolas" w:hAnsi="Consolas" w:cs="Consolas"/>
          <w:color w:val="2B91AF"/>
          <w:szCs w:val="15"/>
          <w:highlight w:val="white"/>
          <w:lang w:eastAsia="en-GB"/>
        </w:rPr>
        <w:t>ChannelExecutionMode</w:t>
      </w:r>
      <w:r w:rsidRPr="004C4B68">
        <w:rPr>
          <w:rFonts w:ascii="Consolas" w:hAnsi="Consolas" w:cs="Consolas"/>
          <w:color w:val="000000"/>
          <w:szCs w:val="15"/>
          <w:highlight w:val="white"/>
          <w:lang w:eastAsia="en-GB"/>
        </w:rPr>
        <w:t>.Debug)</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this</w:t>
      </w:r>
      <w:r w:rsidRPr="004C4B68">
        <w:rPr>
          <w:rFonts w:ascii="Consolas" w:hAnsi="Consolas" w:cs="Consolas"/>
          <w:color w:val="000000"/>
          <w:szCs w:val="15"/>
          <w:highlight w:val="white"/>
          <w:lang w:eastAsia="en-GB"/>
        </w:rPr>
        <w:t>.Host.Trace(</w:t>
      </w:r>
      <w:r w:rsidRPr="004C4B68">
        <w:rPr>
          <w:rFonts w:ascii="Consolas" w:hAnsi="Consolas" w:cs="Consolas"/>
          <w:color w:val="A31515"/>
          <w:szCs w:val="15"/>
          <w:highlight w:val="white"/>
          <w:lang w:eastAsia="en-GB"/>
        </w:rPr>
        <w:t>"PLEASE NOTE: this running in Debug Mode"</w:t>
      </w:r>
      <w:r w:rsidRPr="004C4B68">
        <w:rPr>
          <w:rFonts w:ascii="Consolas" w:hAnsi="Consolas" w:cs="Consolas"/>
          <w:color w:val="000000"/>
          <w:szCs w:val="15"/>
          <w:highlight w:val="white"/>
          <w:lang w:eastAsia="en-GB"/>
        </w:rPr>
        <w:t>);</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this</w:t>
      </w:r>
      <w:r w:rsidRPr="004C4B68">
        <w:rPr>
          <w:rFonts w:ascii="Consolas" w:hAnsi="Consolas" w:cs="Consolas"/>
          <w:color w:val="000000"/>
          <w:szCs w:val="15"/>
          <w:highlight w:val="white"/>
          <w:lang w:eastAsia="en-GB"/>
        </w:rPr>
        <w:t xml:space="preserve">.Host.Trace(sw + </w:t>
      </w:r>
      <w:r w:rsidRPr="004C4B68">
        <w:rPr>
          <w:rFonts w:ascii="Consolas" w:hAnsi="Consolas" w:cs="Consolas"/>
          <w:color w:val="2B91AF"/>
          <w:szCs w:val="15"/>
          <w:highlight w:val="white"/>
          <w:lang w:eastAsia="en-GB"/>
        </w:rPr>
        <w:t>Environment</w:t>
      </w:r>
      <w:r w:rsidRPr="004C4B68">
        <w:rPr>
          <w:rFonts w:ascii="Consolas" w:hAnsi="Consolas" w:cs="Consolas"/>
          <w:color w:val="000000"/>
          <w:szCs w:val="15"/>
          <w:highlight w:val="white"/>
          <w:lang w:eastAsia="en-GB"/>
        </w:rPr>
        <w:t xml:space="preserve">.NewLine); </w:t>
      </w:r>
      <w:r w:rsidRPr="004C4B68">
        <w:rPr>
          <w:rFonts w:ascii="Consolas" w:hAnsi="Consolas" w:cs="Consolas"/>
          <w:color w:val="008000"/>
          <w:szCs w:val="15"/>
          <w:highlight w:val="white"/>
          <w:lang w:eastAsia="en-GB"/>
        </w:rPr>
        <w:t>// store the request as part of the trace</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return</w:t>
      </w:r>
      <w:r w:rsidRPr="004C4B68">
        <w:rPr>
          <w:rFonts w:ascii="Consolas" w:hAnsi="Consolas" w:cs="Consolas"/>
          <w:color w:val="000000"/>
          <w:szCs w:val="15"/>
          <w:highlight w:val="white"/>
          <w:lang w:eastAsia="en-GB"/>
        </w:rPr>
        <w:t xml:space="preserve"> sw.ToString();</w:t>
      </w:r>
    </w:p>
    <w:p w:rsidR="004C4B68" w:rsidRPr="004C4B68" w:rsidRDefault="004C4B68" w:rsidP="004C4B68">
      <w:pPr>
        <w:rPr>
          <w:sz w:val="22"/>
        </w:rPr>
      </w:pPr>
      <w:r w:rsidRPr="004C4B68">
        <w:rPr>
          <w:rFonts w:ascii="Consolas" w:hAnsi="Consolas" w:cs="Consolas"/>
          <w:color w:val="000000"/>
          <w:szCs w:val="15"/>
          <w:highlight w:val="white"/>
          <w:lang w:eastAsia="en-GB"/>
        </w:rPr>
        <w:t>}</w:t>
      </w:r>
    </w:p>
    <w:p w:rsidR="004C4B68" w:rsidRDefault="004C4B68" w:rsidP="00E17001"/>
    <w:p w:rsidR="004C4B68" w:rsidRDefault="004C4B68" w:rsidP="004C4B68">
      <w:pPr>
        <w:pStyle w:val="Heading5"/>
      </w:pPr>
      <w:r>
        <w:t>Example of a Class Representing a Response</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FF"/>
          <w:szCs w:val="15"/>
          <w:highlight w:val="white"/>
          <w:lang w:eastAsia="en-GB"/>
        </w:rPr>
        <w:t>namespace</w:t>
      </w:r>
      <w:r w:rsidRPr="004C4B68">
        <w:rPr>
          <w:rFonts w:ascii="Consolas" w:hAnsi="Consolas" w:cs="Consolas"/>
          <w:color w:val="000000"/>
          <w:szCs w:val="15"/>
          <w:highlight w:val="white"/>
          <w:lang w:eastAsia="en-GB"/>
        </w:rPr>
        <w:t xml:space="preserve"> Kaonix.PE.Channels.EmptyLemon.Response</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Serializable</w:t>
      </w:r>
      <w:r w:rsidRPr="004C4B68">
        <w:rPr>
          <w:rFonts w:ascii="Consolas" w:hAnsi="Consolas" w:cs="Consolas"/>
          <w:color w:val="000000"/>
          <w:szCs w:val="15"/>
          <w:highlight w:val="white"/>
          <w:lang w:eastAsia="en-GB"/>
        </w:rPr>
        <w:t>]</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XmlRoot</w:t>
      </w:r>
      <w:r w:rsidRPr="004C4B68">
        <w:rPr>
          <w:rFonts w:ascii="Consolas" w:hAnsi="Consolas" w:cs="Consolas"/>
          <w:color w:val="000000"/>
          <w:szCs w:val="15"/>
          <w:highlight w:val="white"/>
          <w:lang w:eastAsia="en-GB"/>
        </w:rPr>
        <w:t>(</w:t>
      </w:r>
      <w:r w:rsidRPr="004C4B68">
        <w:rPr>
          <w:rFonts w:ascii="Consolas" w:hAnsi="Consolas" w:cs="Consolas"/>
          <w:color w:val="A31515"/>
          <w:szCs w:val="15"/>
          <w:highlight w:val="white"/>
          <w:lang w:eastAsia="en-GB"/>
        </w:rPr>
        <w:t>"Job"</w:t>
      </w:r>
      <w:r w:rsidRPr="004C4B68">
        <w:rPr>
          <w:rFonts w:ascii="Consolas" w:hAnsi="Consolas" w:cs="Consolas"/>
          <w:color w:val="000000"/>
          <w:szCs w:val="15"/>
          <w:highlight w:val="white"/>
          <w:lang w:eastAsia="en-GB"/>
        </w:rPr>
        <w:t>)]</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public</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class</w:t>
      </w:r>
      <w:r w:rsidRPr="004C4B68">
        <w:rPr>
          <w:rFonts w:ascii="Consolas" w:hAnsi="Consolas" w:cs="Consolas"/>
          <w:color w:val="000000"/>
          <w:szCs w:val="15"/>
          <w:highlight w:val="white"/>
          <w:lang w:eastAsia="en-GB"/>
        </w:rPr>
        <w:t xml:space="preserve"> </w:t>
      </w:r>
      <w:r w:rsidRPr="004C4B68">
        <w:rPr>
          <w:rFonts w:ascii="Consolas" w:hAnsi="Consolas" w:cs="Consolas"/>
          <w:color w:val="2B91AF"/>
          <w:szCs w:val="15"/>
          <w:highlight w:val="white"/>
          <w:lang w:eastAsia="en-GB"/>
        </w:rPr>
        <w:t>EmptyLemonResponse</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public</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string</w:t>
      </w:r>
      <w:r w:rsidRPr="004C4B68">
        <w:rPr>
          <w:rFonts w:ascii="Consolas" w:hAnsi="Consolas" w:cs="Consolas"/>
          <w:color w:val="000000"/>
          <w:szCs w:val="15"/>
          <w:highlight w:val="white"/>
          <w:lang w:eastAsia="en-GB"/>
        </w:rPr>
        <w:t xml:space="preserve"> Message { </w:t>
      </w:r>
      <w:r w:rsidRPr="004C4B68">
        <w:rPr>
          <w:rFonts w:ascii="Consolas" w:hAnsi="Consolas" w:cs="Consolas"/>
          <w:color w:val="0000FF"/>
          <w:szCs w:val="15"/>
          <w:highlight w:val="white"/>
          <w:lang w:eastAsia="en-GB"/>
        </w:rPr>
        <w:t>get</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set</w:t>
      </w:r>
      <w:r w:rsidRPr="004C4B68">
        <w:rPr>
          <w:rFonts w:ascii="Consolas" w:hAnsi="Consolas" w:cs="Consolas"/>
          <w:color w:val="000000"/>
          <w:szCs w:val="15"/>
          <w:highlight w:val="white"/>
          <w:lang w:eastAsia="en-GB"/>
        </w:rPr>
        <w:t>; }</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public</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bool</w:t>
      </w:r>
      <w:r w:rsidRPr="004C4B68">
        <w:rPr>
          <w:rFonts w:ascii="Consolas" w:hAnsi="Consolas" w:cs="Consolas"/>
          <w:color w:val="000000"/>
          <w:szCs w:val="15"/>
          <w:highlight w:val="white"/>
          <w:lang w:eastAsia="en-GB"/>
        </w:rPr>
        <w:t xml:space="preserve"> Successful { </w:t>
      </w:r>
      <w:r w:rsidRPr="004C4B68">
        <w:rPr>
          <w:rFonts w:ascii="Consolas" w:hAnsi="Consolas" w:cs="Consolas"/>
          <w:color w:val="0000FF"/>
          <w:szCs w:val="15"/>
          <w:highlight w:val="white"/>
          <w:lang w:eastAsia="en-GB"/>
        </w:rPr>
        <w:t>get</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set</w:t>
      </w:r>
      <w:r w:rsidRPr="004C4B68">
        <w:rPr>
          <w:rFonts w:ascii="Consolas" w:hAnsi="Consolas" w:cs="Consolas"/>
          <w:color w:val="000000"/>
          <w:szCs w:val="15"/>
          <w:highlight w:val="white"/>
          <w:lang w:eastAsia="en-GB"/>
        </w:rPr>
        <w:t>; }</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public</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string</w:t>
      </w:r>
      <w:r w:rsidRPr="004C4B68">
        <w:rPr>
          <w:rFonts w:ascii="Consolas" w:hAnsi="Consolas" w:cs="Consolas"/>
          <w:color w:val="000000"/>
          <w:szCs w:val="15"/>
          <w:highlight w:val="white"/>
          <w:lang w:eastAsia="en-GB"/>
        </w:rPr>
        <w:t xml:space="preserve"> SenderReference { </w:t>
      </w:r>
      <w:r w:rsidRPr="004C4B68">
        <w:rPr>
          <w:rFonts w:ascii="Consolas" w:hAnsi="Consolas" w:cs="Consolas"/>
          <w:color w:val="0000FF"/>
          <w:szCs w:val="15"/>
          <w:highlight w:val="white"/>
          <w:lang w:eastAsia="en-GB"/>
        </w:rPr>
        <w:t>get</w:t>
      </w:r>
      <w:r w:rsidRPr="004C4B68">
        <w:rPr>
          <w:rFonts w:ascii="Consolas" w:hAnsi="Consolas" w:cs="Consolas"/>
          <w:color w:val="000000"/>
          <w:szCs w:val="15"/>
          <w:highlight w:val="white"/>
          <w:lang w:eastAsia="en-GB"/>
        </w:rPr>
        <w:t xml:space="preserve">; </w:t>
      </w:r>
      <w:r w:rsidRPr="004C4B68">
        <w:rPr>
          <w:rFonts w:ascii="Consolas" w:hAnsi="Consolas" w:cs="Consolas"/>
          <w:color w:val="0000FF"/>
          <w:szCs w:val="15"/>
          <w:highlight w:val="white"/>
          <w:lang w:eastAsia="en-GB"/>
        </w:rPr>
        <w:t>set</w:t>
      </w:r>
      <w:r w:rsidRPr="004C4B68">
        <w:rPr>
          <w:rFonts w:ascii="Consolas" w:hAnsi="Consolas" w:cs="Consolas"/>
          <w:color w:val="000000"/>
          <w:szCs w:val="15"/>
          <w:highlight w:val="white"/>
          <w:lang w:eastAsia="en-GB"/>
        </w:rPr>
        <w:t>; }</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 xml:space="preserve">    }</w:t>
      </w:r>
    </w:p>
    <w:p w:rsidR="004C4B68" w:rsidRPr="004C4B68" w:rsidRDefault="004C4B68" w:rsidP="004C4B68">
      <w:pPr>
        <w:autoSpaceDE w:val="0"/>
        <w:autoSpaceDN w:val="0"/>
        <w:adjustRightInd w:val="0"/>
        <w:spacing w:after="0"/>
        <w:rPr>
          <w:rFonts w:ascii="Consolas" w:hAnsi="Consolas" w:cs="Consolas"/>
          <w:color w:val="000000"/>
          <w:szCs w:val="15"/>
          <w:highlight w:val="white"/>
          <w:lang w:eastAsia="en-GB"/>
        </w:rPr>
      </w:pPr>
      <w:r w:rsidRPr="004C4B68">
        <w:rPr>
          <w:rFonts w:ascii="Consolas" w:hAnsi="Consolas" w:cs="Consolas"/>
          <w:color w:val="000000"/>
          <w:szCs w:val="15"/>
          <w:highlight w:val="white"/>
          <w:lang w:eastAsia="en-GB"/>
        </w:rPr>
        <w:t>}</w:t>
      </w:r>
    </w:p>
    <w:p w:rsidR="004C4B68" w:rsidRDefault="004C4B68" w:rsidP="004C4B68"/>
    <w:p w:rsidR="004C4B68" w:rsidRDefault="004C4B68" w:rsidP="004C4B68">
      <w:pPr>
        <w:pStyle w:val="Heading5"/>
      </w:pPr>
      <w:r>
        <w:t>Example of Deserialising a Response</w:t>
      </w:r>
    </w:p>
    <w:p w:rsidR="00980360" w:rsidRPr="00980360" w:rsidRDefault="00980360" w:rsidP="00980360">
      <w:pPr>
        <w:autoSpaceDE w:val="0"/>
        <w:autoSpaceDN w:val="0"/>
        <w:adjustRightInd w:val="0"/>
        <w:spacing w:after="0"/>
        <w:rPr>
          <w:rFonts w:ascii="Consolas" w:hAnsi="Consolas" w:cs="Consolas"/>
          <w:color w:val="000000"/>
          <w:szCs w:val="15"/>
          <w:highlight w:val="white"/>
          <w:lang w:eastAsia="en-GB"/>
        </w:rPr>
      </w:pPr>
      <w:r w:rsidRPr="00980360">
        <w:rPr>
          <w:rFonts w:ascii="Consolas" w:hAnsi="Consolas" w:cs="Consolas"/>
          <w:color w:val="0000FF"/>
          <w:szCs w:val="15"/>
          <w:highlight w:val="white"/>
          <w:lang w:eastAsia="en-GB"/>
        </w:rPr>
        <w:t>private</w:t>
      </w:r>
      <w:r w:rsidRPr="00980360">
        <w:rPr>
          <w:rFonts w:ascii="Consolas" w:hAnsi="Consolas" w:cs="Consolas"/>
          <w:color w:val="000000"/>
          <w:szCs w:val="15"/>
          <w:highlight w:val="white"/>
          <w:lang w:eastAsia="en-GB"/>
        </w:rPr>
        <w:t xml:space="preserve"> </w:t>
      </w:r>
      <w:r w:rsidRPr="00980360">
        <w:rPr>
          <w:rFonts w:ascii="Consolas" w:hAnsi="Consolas" w:cs="Consolas"/>
          <w:color w:val="2B91AF"/>
          <w:szCs w:val="15"/>
          <w:highlight w:val="white"/>
          <w:lang w:eastAsia="en-GB"/>
        </w:rPr>
        <w:t>EmptyLemonResponse</w:t>
      </w:r>
      <w:r w:rsidRPr="00980360">
        <w:rPr>
          <w:rFonts w:ascii="Consolas" w:hAnsi="Consolas" w:cs="Consolas"/>
          <w:color w:val="000000"/>
          <w:szCs w:val="15"/>
          <w:highlight w:val="white"/>
          <w:lang w:eastAsia="en-GB"/>
        </w:rPr>
        <w:t xml:space="preserve"> ParseResponse(</w:t>
      </w:r>
      <w:r w:rsidRPr="00980360">
        <w:rPr>
          <w:rFonts w:ascii="Consolas" w:hAnsi="Consolas" w:cs="Consolas"/>
          <w:color w:val="0000FF"/>
          <w:szCs w:val="15"/>
          <w:highlight w:val="white"/>
          <w:lang w:eastAsia="en-GB"/>
        </w:rPr>
        <w:t>string</w:t>
      </w:r>
      <w:r w:rsidRPr="00980360">
        <w:rPr>
          <w:rFonts w:ascii="Consolas" w:hAnsi="Consolas" w:cs="Consolas"/>
          <w:color w:val="000000"/>
          <w:szCs w:val="15"/>
          <w:highlight w:val="white"/>
          <w:lang w:eastAsia="en-GB"/>
        </w:rPr>
        <w:t xml:space="preserve"> xmlResponse)</w:t>
      </w:r>
    </w:p>
    <w:p w:rsidR="00980360" w:rsidRPr="00980360" w:rsidRDefault="00980360" w:rsidP="00980360">
      <w:pPr>
        <w:autoSpaceDE w:val="0"/>
        <w:autoSpaceDN w:val="0"/>
        <w:adjustRightInd w:val="0"/>
        <w:spacing w:after="0"/>
        <w:rPr>
          <w:rFonts w:ascii="Consolas" w:hAnsi="Consolas" w:cs="Consolas"/>
          <w:color w:val="000000"/>
          <w:szCs w:val="15"/>
          <w:highlight w:val="white"/>
          <w:lang w:eastAsia="en-GB"/>
        </w:rPr>
      </w:pPr>
      <w:r w:rsidRPr="00980360">
        <w:rPr>
          <w:rFonts w:ascii="Consolas" w:hAnsi="Consolas" w:cs="Consolas"/>
          <w:color w:val="000000"/>
          <w:szCs w:val="15"/>
          <w:highlight w:val="white"/>
          <w:lang w:eastAsia="en-GB"/>
        </w:rPr>
        <w:t>{</w:t>
      </w:r>
    </w:p>
    <w:p w:rsidR="00980360" w:rsidRPr="00980360" w:rsidRDefault="00980360" w:rsidP="00980360">
      <w:pPr>
        <w:autoSpaceDE w:val="0"/>
        <w:autoSpaceDN w:val="0"/>
        <w:adjustRightInd w:val="0"/>
        <w:spacing w:after="0"/>
        <w:rPr>
          <w:rFonts w:ascii="Consolas" w:hAnsi="Consolas" w:cs="Consolas"/>
          <w:color w:val="000000"/>
          <w:szCs w:val="15"/>
          <w:highlight w:val="white"/>
          <w:lang w:eastAsia="en-GB"/>
        </w:rPr>
      </w:pPr>
      <w:r w:rsidRPr="00980360">
        <w:rPr>
          <w:rFonts w:ascii="Consolas" w:hAnsi="Consolas" w:cs="Consolas"/>
          <w:color w:val="000000"/>
          <w:szCs w:val="15"/>
          <w:highlight w:val="white"/>
          <w:lang w:eastAsia="en-GB"/>
        </w:rPr>
        <w:t xml:space="preserve">    </w:t>
      </w:r>
      <w:r w:rsidRPr="00980360">
        <w:rPr>
          <w:rFonts w:ascii="Consolas" w:hAnsi="Consolas" w:cs="Consolas"/>
          <w:color w:val="2B91AF"/>
          <w:szCs w:val="15"/>
          <w:highlight w:val="white"/>
          <w:lang w:eastAsia="en-GB"/>
        </w:rPr>
        <w:t>XmlSerializer</w:t>
      </w:r>
      <w:r w:rsidRPr="00980360">
        <w:rPr>
          <w:rFonts w:ascii="Consolas" w:hAnsi="Consolas" w:cs="Consolas"/>
          <w:color w:val="000000"/>
          <w:szCs w:val="15"/>
          <w:highlight w:val="white"/>
          <w:lang w:eastAsia="en-GB"/>
        </w:rPr>
        <w:t xml:space="preserve"> serializer = </w:t>
      </w:r>
      <w:r w:rsidRPr="00980360">
        <w:rPr>
          <w:rFonts w:ascii="Consolas" w:hAnsi="Consolas" w:cs="Consolas"/>
          <w:color w:val="0000FF"/>
          <w:szCs w:val="15"/>
          <w:highlight w:val="white"/>
          <w:lang w:eastAsia="en-GB"/>
        </w:rPr>
        <w:t>new</w:t>
      </w:r>
      <w:r w:rsidRPr="00980360">
        <w:rPr>
          <w:rFonts w:ascii="Consolas" w:hAnsi="Consolas" w:cs="Consolas"/>
          <w:color w:val="000000"/>
          <w:szCs w:val="15"/>
          <w:highlight w:val="white"/>
          <w:lang w:eastAsia="en-GB"/>
        </w:rPr>
        <w:t xml:space="preserve"> </w:t>
      </w:r>
      <w:r w:rsidRPr="00980360">
        <w:rPr>
          <w:rFonts w:ascii="Consolas" w:hAnsi="Consolas" w:cs="Consolas"/>
          <w:color w:val="2B91AF"/>
          <w:szCs w:val="15"/>
          <w:highlight w:val="white"/>
          <w:lang w:eastAsia="en-GB"/>
        </w:rPr>
        <w:t>XmlSerializer</w:t>
      </w:r>
      <w:r w:rsidRPr="00980360">
        <w:rPr>
          <w:rFonts w:ascii="Consolas" w:hAnsi="Consolas" w:cs="Consolas"/>
          <w:color w:val="000000"/>
          <w:szCs w:val="15"/>
          <w:highlight w:val="white"/>
          <w:lang w:eastAsia="en-GB"/>
        </w:rPr>
        <w:t>(</w:t>
      </w:r>
      <w:r w:rsidRPr="00980360">
        <w:rPr>
          <w:rFonts w:ascii="Consolas" w:hAnsi="Consolas" w:cs="Consolas"/>
          <w:color w:val="0000FF"/>
          <w:szCs w:val="15"/>
          <w:highlight w:val="white"/>
          <w:lang w:eastAsia="en-GB"/>
        </w:rPr>
        <w:t>typeof</w:t>
      </w:r>
      <w:r w:rsidRPr="00980360">
        <w:rPr>
          <w:rFonts w:ascii="Consolas" w:hAnsi="Consolas" w:cs="Consolas"/>
          <w:color w:val="000000"/>
          <w:szCs w:val="15"/>
          <w:highlight w:val="white"/>
          <w:lang w:eastAsia="en-GB"/>
        </w:rPr>
        <w:t>(</w:t>
      </w:r>
      <w:r w:rsidRPr="00980360">
        <w:rPr>
          <w:rFonts w:ascii="Consolas" w:hAnsi="Consolas" w:cs="Consolas"/>
          <w:color w:val="2B91AF"/>
          <w:szCs w:val="15"/>
          <w:highlight w:val="white"/>
          <w:lang w:eastAsia="en-GB"/>
        </w:rPr>
        <w:t>EmptyLemonResponse</w:t>
      </w:r>
      <w:r w:rsidRPr="00980360">
        <w:rPr>
          <w:rFonts w:ascii="Consolas" w:hAnsi="Consolas" w:cs="Consolas"/>
          <w:color w:val="000000"/>
          <w:szCs w:val="15"/>
          <w:highlight w:val="white"/>
          <w:lang w:eastAsia="en-GB"/>
        </w:rPr>
        <w:t>));</w:t>
      </w:r>
    </w:p>
    <w:p w:rsidR="00980360" w:rsidRPr="00980360" w:rsidRDefault="00980360" w:rsidP="00980360">
      <w:pPr>
        <w:autoSpaceDE w:val="0"/>
        <w:autoSpaceDN w:val="0"/>
        <w:adjustRightInd w:val="0"/>
        <w:spacing w:after="0"/>
        <w:rPr>
          <w:rFonts w:ascii="Consolas" w:hAnsi="Consolas" w:cs="Consolas"/>
          <w:color w:val="000000"/>
          <w:szCs w:val="15"/>
          <w:highlight w:val="white"/>
          <w:lang w:eastAsia="en-GB"/>
        </w:rPr>
      </w:pPr>
      <w:r w:rsidRPr="00980360">
        <w:rPr>
          <w:rFonts w:ascii="Consolas" w:hAnsi="Consolas" w:cs="Consolas"/>
          <w:color w:val="000000"/>
          <w:szCs w:val="15"/>
          <w:highlight w:val="white"/>
          <w:lang w:eastAsia="en-GB"/>
        </w:rPr>
        <w:t xml:space="preserve">    </w:t>
      </w:r>
      <w:r w:rsidRPr="00980360">
        <w:rPr>
          <w:rFonts w:ascii="Consolas" w:hAnsi="Consolas" w:cs="Consolas"/>
          <w:color w:val="2B91AF"/>
          <w:szCs w:val="15"/>
          <w:highlight w:val="white"/>
          <w:lang w:eastAsia="en-GB"/>
        </w:rPr>
        <w:t>StringReader</w:t>
      </w:r>
      <w:r w:rsidRPr="00980360">
        <w:rPr>
          <w:rFonts w:ascii="Consolas" w:hAnsi="Consolas" w:cs="Consolas"/>
          <w:color w:val="000000"/>
          <w:szCs w:val="15"/>
          <w:highlight w:val="white"/>
          <w:lang w:eastAsia="en-GB"/>
        </w:rPr>
        <w:t xml:space="preserve"> stringReader = </w:t>
      </w:r>
      <w:r w:rsidRPr="00980360">
        <w:rPr>
          <w:rFonts w:ascii="Consolas" w:hAnsi="Consolas" w:cs="Consolas"/>
          <w:color w:val="0000FF"/>
          <w:szCs w:val="15"/>
          <w:highlight w:val="white"/>
          <w:lang w:eastAsia="en-GB"/>
        </w:rPr>
        <w:t>new</w:t>
      </w:r>
      <w:r w:rsidRPr="00980360">
        <w:rPr>
          <w:rFonts w:ascii="Consolas" w:hAnsi="Consolas" w:cs="Consolas"/>
          <w:color w:val="000000"/>
          <w:szCs w:val="15"/>
          <w:highlight w:val="white"/>
          <w:lang w:eastAsia="en-GB"/>
        </w:rPr>
        <w:t xml:space="preserve"> </w:t>
      </w:r>
      <w:r w:rsidRPr="00980360">
        <w:rPr>
          <w:rFonts w:ascii="Consolas" w:hAnsi="Consolas" w:cs="Consolas"/>
          <w:color w:val="2B91AF"/>
          <w:szCs w:val="15"/>
          <w:highlight w:val="white"/>
          <w:lang w:eastAsia="en-GB"/>
        </w:rPr>
        <w:t>StringReader</w:t>
      </w:r>
      <w:r w:rsidRPr="00980360">
        <w:rPr>
          <w:rFonts w:ascii="Consolas" w:hAnsi="Consolas" w:cs="Consolas"/>
          <w:color w:val="000000"/>
          <w:szCs w:val="15"/>
          <w:highlight w:val="white"/>
          <w:lang w:eastAsia="en-GB"/>
        </w:rPr>
        <w:t>(xmlResponse);</w:t>
      </w:r>
    </w:p>
    <w:p w:rsidR="00980360" w:rsidRPr="00980360" w:rsidRDefault="00980360" w:rsidP="00980360">
      <w:pPr>
        <w:autoSpaceDE w:val="0"/>
        <w:autoSpaceDN w:val="0"/>
        <w:adjustRightInd w:val="0"/>
        <w:spacing w:after="0"/>
        <w:rPr>
          <w:rFonts w:ascii="Consolas" w:hAnsi="Consolas" w:cs="Consolas"/>
          <w:color w:val="000000"/>
          <w:szCs w:val="15"/>
          <w:highlight w:val="white"/>
          <w:lang w:eastAsia="en-GB"/>
        </w:rPr>
      </w:pPr>
      <w:r w:rsidRPr="00980360">
        <w:rPr>
          <w:rFonts w:ascii="Consolas" w:hAnsi="Consolas" w:cs="Consolas"/>
          <w:color w:val="000000"/>
          <w:szCs w:val="15"/>
          <w:highlight w:val="white"/>
          <w:lang w:eastAsia="en-GB"/>
        </w:rPr>
        <w:t xml:space="preserve">    </w:t>
      </w:r>
      <w:r w:rsidRPr="00980360">
        <w:rPr>
          <w:rFonts w:ascii="Consolas" w:hAnsi="Consolas" w:cs="Consolas"/>
          <w:color w:val="2B91AF"/>
          <w:szCs w:val="15"/>
          <w:highlight w:val="white"/>
          <w:lang w:eastAsia="en-GB"/>
        </w:rPr>
        <w:t>EmptyLemonResponse</w:t>
      </w:r>
      <w:r w:rsidRPr="00980360">
        <w:rPr>
          <w:rFonts w:ascii="Consolas" w:hAnsi="Consolas" w:cs="Consolas"/>
          <w:color w:val="000000"/>
          <w:szCs w:val="15"/>
          <w:highlight w:val="white"/>
          <w:lang w:eastAsia="en-GB"/>
        </w:rPr>
        <w:t xml:space="preserve"> response = (</w:t>
      </w:r>
      <w:r w:rsidRPr="00980360">
        <w:rPr>
          <w:rFonts w:ascii="Consolas" w:hAnsi="Consolas" w:cs="Consolas"/>
          <w:color w:val="2B91AF"/>
          <w:szCs w:val="15"/>
          <w:highlight w:val="white"/>
          <w:lang w:eastAsia="en-GB"/>
        </w:rPr>
        <w:t>EmptyLemonResponse</w:t>
      </w:r>
      <w:r w:rsidRPr="00980360">
        <w:rPr>
          <w:rFonts w:ascii="Consolas" w:hAnsi="Consolas" w:cs="Consolas"/>
          <w:color w:val="000000"/>
          <w:szCs w:val="15"/>
          <w:highlight w:val="white"/>
          <w:lang w:eastAsia="en-GB"/>
        </w:rPr>
        <w:t>)serializer.Deserialize(stringReader);</w:t>
      </w:r>
    </w:p>
    <w:p w:rsidR="00980360" w:rsidRPr="00980360" w:rsidRDefault="00980360" w:rsidP="00980360">
      <w:pPr>
        <w:autoSpaceDE w:val="0"/>
        <w:autoSpaceDN w:val="0"/>
        <w:adjustRightInd w:val="0"/>
        <w:spacing w:after="0"/>
        <w:rPr>
          <w:rFonts w:ascii="Consolas" w:hAnsi="Consolas" w:cs="Consolas"/>
          <w:color w:val="000000"/>
          <w:szCs w:val="15"/>
          <w:highlight w:val="white"/>
          <w:lang w:eastAsia="en-GB"/>
        </w:rPr>
      </w:pPr>
    </w:p>
    <w:p w:rsidR="00980360" w:rsidRPr="00980360" w:rsidRDefault="00980360" w:rsidP="00980360">
      <w:pPr>
        <w:autoSpaceDE w:val="0"/>
        <w:autoSpaceDN w:val="0"/>
        <w:adjustRightInd w:val="0"/>
        <w:spacing w:after="0"/>
        <w:rPr>
          <w:rFonts w:ascii="Consolas" w:hAnsi="Consolas" w:cs="Consolas"/>
          <w:color w:val="000000"/>
          <w:szCs w:val="15"/>
          <w:highlight w:val="white"/>
          <w:lang w:eastAsia="en-GB"/>
        </w:rPr>
      </w:pPr>
      <w:r w:rsidRPr="00980360">
        <w:rPr>
          <w:rFonts w:ascii="Consolas" w:hAnsi="Consolas" w:cs="Consolas"/>
          <w:color w:val="000000"/>
          <w:szCs w:val="15"/>
          <w:highlight w:val="white"/>
          <w:lang w:eastAsia="en-GB"/>
        </w:rPr>
        <w:t xml:space="preserve">    </w:t>
      </w:r>
      <w:r w:rsidRPr="00980360">
        <w:rPr>
          <w:rFonts w:ascii="Consolas" w:hAnsi="Consolas" w:cs="Consolas"/>
          <w:color w:val="0000FF"/>
          <w:szCs w:val="15"/>
          <w:highlight w:val="white"/>
          <w:lang w:eastAsia="en-GB"/>
        </w:rPr>
        <w:t>return</w:t>
      </w:r>
      <w:r w:rsidRPr="00980360">
        <w:rPr>
          <w:rFonts w:ascii="Consolas" w:hAnsi="Consolas" w:cs="Consolas"/>
          <w:color w:val="000000"/>
          <w:szCs w:val="15"/>
          <w:highlight w:val="white"/>
          <w:lang w:eastAsia="en-GB"/>
        </w:rPr>
        <w:t xml:space="preserve"> response;</w:t>
      </w:r>
    </w:p>
    <w:p w:rsidR="004C4B68" w:rsidRPr="00980360" w:rsidRDefault="00980360" w:rsidP="00980360">
      <w:pPr>
        <w:rPr>
          <w:rFonts w:ascii="Consolas" w:hAnsi="Consolas" w:cs="Consolas"/>
          <w:color w:val="000000"/>
          <w:szCs w:val="15"/>
          <w:lang w:eastAsia="en-GB"/>
        </w:rPr>
      </w:pPr>
      <w:r w:rsidRPr="00980360">
        <w:rPr>
          <w:rFonts w:ascii="Consolas" w:hAnsi="Consolas" w:cs="Consolas"/>
          <w:color w:val="000000"/>
          <w:szCs w:val="15"/>
          <w:highlight w:val="white"/>
          <w:lang w:eastAsia="en-GB"/>
        </w:rPr>
        <w:t>}</w:t>
      </w:r>
    </w:p>
    <w:p w:rsidR="00980360" w:rsidRDefault="00980360" w:rsidP="00980360"/>
    <w:p w:rsidR="00980360" w:rsidRDefault="00E17001" w:rsidP="00E17001">
      <w:r>
        <w:t xml:space="preserve">For more information see: </w:t>
      </w:r>
    </w:p>
    <w:p w:rsidR="00E17001" w:rsidRDefault="00FF44C5" w:rsidP="00980360">
      <w:pPr>
        <w:pStyle w:val="ListParagraph"/>
        <w:numPr>
          <w:ilvl w:val="0"/>
          <w:numId w:val="21"/>
        </w:numPr>
      </w:pPr>
      <w:hyperlink r:id="rId12" w:history="1">
        <w:r w:rsidR="00E17001" w:rsidRPr="006E0E20">
          <w:rPr>
            <w:rStyle w:val="Hyperlink"/>
          </w:rPr>
          <w:t>https://msdn.microsoft.com/en-us/library/58a18dwa(v=vs.110).aspx</w:t>
        </w:r>
      </w:hyperlink>
      <w:r w:rsidR="00E17001">
        <w:t xml:space="preserve"> </w:t>
      </w:r>
    </w:p>
    <w:p w:rsidR="00980360" w:rsidRDefault="00FF44C5" w:rsidP="00980360">
      <w:pPr>
        <w:pStyle w:val="ListParagraph"/>
        <w:numPr>
          <w:ilvl w:val="0"/>
          <w:numId w:val="21"/>
        </w:numPr>
      </w:pPr>
      <w:hyperlink r:id="rId13" w:history="1">
        <w:r w:rsidR="00980360" w:rsidRPr="00CC0BBC">
          <w:rPr>
            <w:rStyle w:val="Hyperlink"/>
          </w:rPr>
          <w:t>http://www.codeproject.com/Articles/483055/XML-Serialization-and-Deserialization-Part</w:t>
        </w:r>
      </w:hyperlink>
      <w:r w:rsidR="00980360">
        <w:t xml:space="preserve"> </w:t>
      </w:r>
    </w:p>
    <w:p w:rsidR="00980360" w:rsidRPr="00E17001" w:rsidRDefault="00FF44C5" w:rsidP="00980360">
      <w:pPr>
        <w:pStyle w:val="ListParagraph"/>
        <w:numPr>
          <w:ilvl w:val="0"/>
          <w:numId w:val="21"/>
        </w:numPr>
      </w:pPr>
      <w:hyperlink r:id="rId14" w:history="1">
        <w:r w:rsidR="00980360" w:rsidRPr="00CC0BBC">
          <w:rPr>
            <w:rStyle w:val="Hyperlink"/>
          </w:rPr>
          <w:t>http://www.codeproject.com/Articles/487571/XML-Serialization-and-Deserialization-Part-2</w:t>
        </w:r>
      </w:hyperlink>
      <w:r w:rsidR="00980360">
        <w:t xml:space="preserve"> </w:t>
      </w:r>
    </w:p>
    <w:p w:rsidR="00193F03" w:rsidRDefault="00193F03" w:rsidP="00A9339C"/>
    <w:p w:rsidR="008137D5" w:rsidRDefault="008137D5" w:rsidP="008137D5">
      <w:pPr>
        <w:pStyle w:val="Heading5"/>
      </w:pPr>
      <w:r>
        <w:t>XML Attribute Overrides</w:t>
      </w:r>
    </w:p>
    <w:p w:rsidR="008137D5" w:rsidRDefault="008137D5" w:rsidP="008137D5">
      <w:r>
        <w:t>If we decide to use XML serialisation to generate our requests, we can also manipulate what is generated if there are small differences between the post job and update job requests, and save us the effort of having to replicate our code.</w:t>
      </w:r>
    </w:p>
    <w:p w:rsidR="008137D5" w:rsidRDefault="008137D5" w:rsidP="008137D5"/>
    <w:p w:rsidR="008137D5" w:rsidRDefault="008137D5" w:rsidP="008137D5">
      <w:r>
        <w:t>Consider the following class which would generate the XML as follows:</w:t>
      </w:r>
    </w:p>
    <w:p w:rsidR="008137D5" w:rsidRPr="00D82BCF" w:rsidRDefault="008137D5" w:rsidP="008137D5">
      <w:pPr>
        <w:rPr>
          <w:rFonts w:ascii="Courier New" w:hAnsi="Courier New" w:cs="Courier New"/>
        </w:rPr>
      </w:pPr>
      <w:r w:rsidRPr="00D82BCF">
        <w:rPr>
          <w:rFonts w:ascii="Courier New" w:hAnsi="Courier New" w:cs="Courier New"/>
        </w:rPr>
        <w:t>&lt;SourcedJob UserName=”someone” Password=”letmein” /&gt;</w:t>
      </w:r>
    </w:p>
    <w:p w:rsidR="008137D5" w:rsidRDefault="008137D5" w:rsidP="008137D5"/>
    <w:p w:rsidR="008137D5" w:rsidRPr="00D82BCF" w:rsidRDefault="008137D5" w:rsidP="008137D5">
      <w:r w:rsidRPr="00D82BCF">
        <w:rPr>
          <w:rFonts w:ascii="Consolas" w:hAnsi="Consolas" w:cs="Consolas"/>
          <w:color w:val="0000FF"/>
          <w:szCs w:val="15"/>
          <w:highlight w:val="white"/>
          <w:lang w:eastAsia="en-GB"/>
        </w:rPr>
        <w:lastRenderedPageBreak/>
        <w:t>namespace</w:t>
      </w:r>
      <w:r w:rsidRPr="00D82BCF">
        <w:rPr>
          <w:rFonts w:ascii="Consolas" w:hAnsi="Consolas" w:cs="Consolas"/>
          <w:color w:val="000000"/>
          <w:szCs w:val="15"/>
          <w:highlight w:val="white"/>
          <w:lang w:eastAsia="en-GB"/>
        </w:rPr>
        <w:t xml:space="preserve"> Kaonix.PE.Channels.Welfare2Work.SourcedJobRequest</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r w:rsidRPr="00D82BCF">
        <w:rPr>
          <w:rFonts w:ascii="Consolas" w:hAnsi="Consolas" w:cs="Consolas"/>
          <w:color w:val="2B91AF"/>
          <w:szCs w:val="15"/>
          <w:highlight w:val="white"/>
          <w:lang w:eastAsia="en-GB"/>
        </w:rPr>
        <w:t>Serializable</w:t>
      </w:r>
      <w:r w:rsidRPr="00D82BCF">
        <w:rPr>
          <w:rFonts w:ascii="Consolas" w:hAnsi="Consolas" w:cs="Consolas"/>
          <w:color w:val="000000"/>
          <w:szCs w:val="15"/>
          <w:highlight w:val="white"/>
          <w:lang w:eastAsia="en-GB"/>
        </w:rPr>
        <w:t>]</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r w:rsidRPr="00D82BCF">
        <w:rPr>
          <w:rFonts w:ascii="Consolas" w:hAnsi="Consolas" w:cs="Consolas"/>
          <w:color w:val="2B91AF"/>
          <w:szCs w:val="15"/>
          <w:highlight w:val="white"/>
          <w:lang w:eastAsia="en-GB"/>
        </w:rPr>
        <w:t>XmlRoot</w:t>
      </w:r>
      <w:r w:rsidRPr="00D82BCF">
        <w:rPr>
          <w:rFonts w:ascii="Consolas" w:hAnsi="Consolas" w:cs="Consolas"/>
          <w:color w:val="000000"/>
          <w:szCs w:val="15"/>
          <w:highlight w:val="white"/>
          <w:lang w:eastAsia="en-GB"/>
        </w:rPr>
        <w:t>(</w:t>
      </w:r>
      <w:r w:rsidRPr="00D82BCF">
        <w:rPr>
          <w:rFonts w:ascii="Consolas" w:hAnsi="Consolas" w:cs="Consolas"/>
          <w:color w:val="A31515"/>
          <w:szCs w:val="15"/>
          <w:highlight w:val="white"/>
          <w:lang w:eastAsia="en-GB"/>
        </w:rPr>
        <w:t>"SourcedJob"</w:t>
      </w:r>
      <w:r w:rsidRPr="00D82BCF">
        <w:rPr>
          <w:rFonts w:ascii="Consolas" w:hAnsi="Consolas" w:cs="Consolas"/>
          <w:color w:val="000000"/>
          <w:szCs w:val="15"/>
          <w:highlight w:val="white"/>
          <w:lang w:eastAsia="en-GB"/>
        </w:rPr>
        <w:t>)]</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r w:rsidRPr="00D82BCF">
        <w:rPr>
          <w:rFonts w:ascii="Consolas" w:hAnsi="Consolas" w:cs="Consolas"/>
          <w:color w:val="0000FF"/>
          <w:szCs w:val="15"/>
          <w:highlight w:val="white"/>
          <w:lang w:eastAsia="en-GB"/>
        </w:rPr>
        <w:t>public</w:t>
      </w:r>
      <w:r w:rsidRPr="00D82BCF">
        <w:rPr>
          <w:rFonts w:ascii="Consolas" w:hAnsi="Consolas" w:cs="Consolas"/>
          <w:color w:val="000000"/>
          <w:szCs w:val="15"/>
          <w:highlight w:val="white"/>
          <w:lang w:eastAsia="en-GB"/>
        </w:rPr>
        <w:t xml:space="preserve"> </w:t>
      </w:r>
      <w:r w:rsidRPr="00D82BCF">
        <w:rPr>
          <w:rFonts w:ascii="Consolas" w:hAnsi="Consolas" w:cs="Consolas"/>
          <w:color w:val="0000FF"/>
          <w:szCs w:val="15"/>
          <w:highlight w:val="white"/>
          <w:lang w:eastAsia="en-GB"/>
        </w:rPr>
        <w:t>class</w:t>
      </w:r>
      <w:r w:rsidRPr="00D82BCF">
        <w:rPr>
          <w:rFonts w:ascii="Consolas" w:hAnsi="Consolas" w:cs="Consolas"/>
          <w:color w:val="000000"/>
          <w:szCs w:val="15"/>
          <w:highlight w:val="white"/>
          <w:lang w:eastAsia="en-GB"/>
        </w:rPr>
        <w:t xml:space="preserve"> </w:t>
      </w:r>
      <w:r w:rsidRPr="00D82BCF">
        <w:rPr>
          <w:rFonts w:ascii="Consolas" w:hAnsi="Consolas" w:cs="Consolas"/>
          <w:color w:val="2B91AF"/>
          <w:szCs w:val="15"/>
          <w:highlight w:val="white"/>
          <w:lang w:eastAsia="en-GB"/>
        </w:rPr>
        <w:t>SourcedJob</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r w:rsidRPr="00D82BCF">
        <w:rPr>
          <w:rFonts w:ascii="Consolas" w:hAnsi="Consolas" w:cs="Consolas"/>
          <w:color w:val="808080"/>
          <w:szCs w:val="15"/>
          <w:highlight w:val="white"/>
          <w:lang w:eastAsia="en-GB"/>
        </w:rPr>
        <w:t>///</w:t>
      </w:r>
      <w:r w:rsidRPr="00D82BCF">
        <w:rPr>
          <w:rFonts w:ascii="Consolas" w:hAnsi="Consolas" w:cs="Consolas"/>
          <w:color w:val="008000"/>
          <w:szCs w:val="15"/>
          <w:highlight w:val="white"/>
          <w:lang w:eastAsia="en-GB"/>
        </w:rPr>
        <w:t xml:space="preserve"> </w:t>
      </w:r>
      <w:r w:rsidRPr="00D82BCF">
        <w:rPr>
          <w:rFonts w:ascii="Consolas" w:hAnsi="Consolas" w:cs="Consolas"/>
          <w:color w:val="808080"/>
          <w:szCs w:val="15"/>
          <w:highlight w:val="white"/>
          <w:lang w:eastAsia="en-GB"/>
        </w:rPr>
        <w:t>&lt;param name="requestType"&gt;&lt;/param&gt;</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r w:rsidRPr="00D82BCF">
        <w:rPr>
          <w:rFonts w:ascii="Consolas" w:hAnsi="Consolas" w:cs="Consolas"/>
          <w:color w:val="0000FF"/>
          <w:szCs w:val="15"/>
          <w:highlight w:val="white"/>
          <w:lang w:eastAsia="en-GB"/>
        </w:rPr>
        <w:t>public</w:t>
      </w:r>
      <w:r w:rsidRPr="00D82BCF">
        <w:rPr>
          <w:rFonts w:ascii="Consolas" w:hAnsi="Consolas" w:cs="Consolas"/>
          <w:color w:val="000000"/>
          <w:szCs w:val="15"/>
          <w:highlight w:val="white"/>
          <w:lang w:eastAsia="en-GB"/>
        </w:rPr>
        <w:t xml:space="preserve"> SourcedJob()</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r w:rsidRPr="00D82BCF">
        <w:rPr>
          <w:rFonts w:ascii="Consolas" w:hAnsi="Consolas" w:cs="Consolas"/>
          <w:color w:val="0000FF"/>
          <w:szCs w:val="15"/>
          <w:highlight w:val="white"/>
          <w:lang w:eastAsia="en-GB"/>
        </w:rPr>
        <w:t>this</w:t>
      </w:r>
      <w:r w:rsidRPr="00D82BCF">
        <w:rPr>
          <w:rFonts w:ascii="Consolas" w:hAnsi="Consolas" w:cs="Consolas"/>
          <w:color w:val="000000"/>
          <w:szCs w:val="15"/>
          <w:highlight w:val="white"/>
          <w:lang w:eastAsia="en-GB"/>
        </w:rPr>
        <w:t xml:space="preserve">.Vacancy = </w:t>
      </w:r>
      <w:r w:rsidRPr="00D82BCF">
        <w:rPr>
          <w:rFonts w:ascii="Consolas" w:hAnsi="Consolas" w:cs="Consolas"/>
          <w:color w:val="0000FF"/>
          <w:szCs w:val="15"/>
          <w:highlight w:val="white"/>
          <w:lang w:eastAsia="en-GB"/>
        </w:rPr>
        <w:t>new</w:t>
      </w:r>
      <w:r w:rsidRPr="00D82BCF">
        <w:rPr>
          <w:rFonts w:ascii="Consolas" w:hAnsi="Consolas" w:cs="Consolas"/>
          <w:color w:val="000000"/>
          <w:szCs w:val="15"/>
          <w:highlight w:val="white"/>
          <w:lang w:eastAsia="en-GB"/>
        </w:rPr>
        <w:t xml:space="preserve"> </w:t>
      </w:r>
      <w:r w:rsidRPr="00D82BCF">
        <w:rPr>
          <w:rFonts w:ascii="Consolas" w:hAnsi="Consolas" w:cs="Consolas"/>
          <w:color w:val="2B91AF"/>
          <w:szCs w:val="15"/>
          <w:highlight w:val="white"/>
          <w:lang w:eastAsia="en-GB"/>
        </w:rPr>
        <w:t>SourceJobVacancy</w:t>
      </w:r>
      <w:r w:rsidRPr="00D82BCF">
        <w:rPr>
          <w:rFonts w:ascii="Consolas" w:hAnsi="Consolas" w:cs="Consolas"/>
          <w:color w:val="000000"/>
          <w:szCs w:val="15"/>
          <w:highlight w:val="white"/>
          <w:lang w:eastAsia="en-GB"/>
        </w:rPr>
        <w:t>();</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r w:rsidRPr="00D82BCF">
        <w:rPr>
          <w:rFonts w:ascii="Consolas" w:hAnsi="Consolas" w:cs="Consolas"/>
          <w:color w:val="0000FF"/>
          <w:szCs w:val="15"/>
          <w:highlight w:val="white"/>
          <w:lang w:eastAsia="en-GB"/>
        </w:rPr>
        <w:t>private</w:t>
      </w:r>
      <w:r w:rsidRPr="00D82BCF">
        <w:rPr>
          <w:rFonts w:ascii="Consolas" w:hAnsi="Consolas" w:cs="Consolas"/>
          <w:color w:val="000000"/>
          <w:szCs w:val="15"/>
          <w:highlight w:val="white"/>
          <w:lang w:eastAsia="en-GB"/>
        </w:rPr>
        <w:t xml:space="preserve"> </w:t>
      </w:r>
      <w:r w:rsidRPr="00D82BCF">
        <w:rPr>
          <w:rFonts w:ascii="Consolas" w:hAnsi="Consolas" w:cs="Consolas"/>
          <w:color w:val="2B91AF"/>
          <w:szCs w:val="15"/>
          <w:highlight w:val="white"/>
          <w:lang w:eastAsia="en-GB"/>
        </w:rPr>
        <w:t>Welfare2WorkRequestType</w:t>
      </w:r>
      <w:r w:rsidRPr="00D82BCF">
        <w:rPr>
          <w:rFonts w:ascii="Consolas" w:hAnsi="Consolas" w:cs="Consolas"/>
          <w:color w:val="000000"/>
          <w:szCs w:val="15"/>
          <w:highlight w:val="white"/>
          <w:lang w:eastAsia="en-GB"/>
        </w:rPr>
        <w:t xml:space="preserve"> requestType;</w:t>
      </w:r>
    </w:p>
    <w:p w:rsidR="008137D5" w:rsidRPr="00D82BCF" w:rsidRDefault="008137D5" w:rsidP="008137D5">
      <w:pPr>
        <w:autoSpaceDE w:val="0"/>
        <w:autoSpaceDN w:val="0"/>
        <w:adjustRightInd w:val="0"/>
        <w:spacing w:after="0"/>
        <w:rPr>
          <w:rFonts w:ascii="Consolas" w:hAnsi="Consolas" w:cs="Consolas"/>
          <w:color w:val="808080"/>
          <w:szCs w:val="15"/>
          <w:highlight w:val="white"/>
          <w:lang w:eastAsia="en-GB"/>
        </w:rPr>
      </w:pP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r w:rsidRPr="00D82BCF">
        <w:rPr>
          <w:rFonts w:ascii="Consolas" w:hAnsi="Consolas" w:cs="Consolas"/>
          <w:color w:val="2B91AF"/>
          <w:szCs w:val="15"/>
          <w:highlight w:val="white"/>
          <w:lang w:eastAsia="en-GB"/>
        </w:rPr>
        <w:t>XmlIgnore</w:t>
      </w:r>
      <w:r w:rsidRPr="00D82BCF">
        <w:rPr>
          <w:rFonts w:ascii="Consolas" w:hAnsi="Consolas" w:cs="Consolas"/>
          <w:color w:val="000000"/>
          <w:szCs w:val="15"/>
          <w:highlight w:val="white"/>
          <w:lang w:eastAsia="en-GB"/>
        </w:rPr>
        <w:t>]</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r w:rsidRPr="00D82BCF">
        <w:rPr>
          <w:rFonts w:ascii="Consolas" w:hAnsi="Consolas" w:cs="Consolas"/>
          <w:color w:val="0000FF"/>
          <w:szCs w:val="15"/>
          <w:highlight w:val="white"/>
          <w:lang w:eastAsia="en-GB"/>
        </w:rPr>
        <w:t>public</w:t>
      </w:r>
      <w:r w:rsidRPr="00D82BCF">
        <w:rPr>
          <w:rFonts w:ascii="Consolas" w:hAnsi="Consolas" w:cs="Consolas"/>
          <w:color w:val="000000"/>
          <w:szCs w:val="15"/>
          <w:highlight w:val="white"/>
          <w:lang w:eastAsia="en-GB"/>
        </w:rPr>
        <w:t xml:space="preserve"> </w:t>
      </w:r>
      <w:r w:rsidRPr="00D82BCF">
        <w:rPr>
          <w:rFonts w:ascii="Consolas" w:hAnsi="Consolas" w:cs="Consolas"/>
          <w:color w:val="2B91AF"/>
          <w:szCs w:val="15"/>
          <w:highlight w:val="white"/>
          <w:lang w:eastAsia="en-GB"/>
        </w:rPr>
        <w:t>Welfare2WorkRequestType</w:t>
      </w:r>
      <w:r w:rsidRPr="00D82BCF">
        <w:rPr>
          <w:rFonts w:ascii="Consolas" w:hAnsi="Consolas" w:cs="Consolas"/>
          <w:color w:val="000000"/>
          <w:szCs w:val="15"/>
          <w:highlight w:val="white"/>
          <w:lang w:eastAsia="en-GB"/>
        </w:rPr>
        <w:t xml:space="preserve"> RequestType </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r w:rsidRPr="00D82BCF">
        <w:rPr>
          <w:rFonts w:ascii="Consolas" w:hAnsi="Consolas" w:cs="Consolas"/>
          <w:color w:val="0000FF"/>
          <w:szCs w:val="15"/>
          <w:highlight w:val="white"/>
          <w:lang w:eastAsia="en-GB"/>
        </w:rPr>
        <w:t>get</w:t>
      </w:r>
      <w:r w:rsidRPr="00D82BCF">
        <w:rPr>
          <w:rFonts w:ascii="Consolas" w:hAnsi="Consolas" w:cs="Consolas"/>
          <w:color w:val="000000"/>
          <w:szCs w:val="15"/>
          <w:highlight w:val="white"/>
          <w:lang w:eastAsia="en-GB"/>
        </w:rPr>
        <w:t xml:space="preserve"> { </w:t>
      </w:r>
      <w:r w:rsidRPr="00D82BCF">
        <w:rPr>
          <w:rFonts w:ascii="Consolas" w:hAnsi="Consolas" w:cs="Consolas"/>
          <w:color w:val="0000FF"/>
          <w:szCs w:val="15"/>
          <w:highlight w:val="white"/>
          <w:lang w:eastAsia="en-GB"/>
        </w:rPr>
        <w:t>return</w:t>
      </w:r>
      <w:r w:rsidRPr="00D82BCF">
        <w:rPr>
          <w:rFonts w:ascii="Consolas" w:hAnsi="Consolas" w:cs="Consolas"/>
          <w:color w:val="000000"/>
          <w:szCs w:val="15"/>
          <w:highlight w:val="white"/>
          <w:lang w:eastAsia="en-GB"/>
        </w:rPr>
        <w:t xml:space="preserve"> </w:t>
      </w:r>
      <w:r w:rsidRPr="00D82BCF">
        <w:rPr>
          <w:rFonts w:ascii="Consolas" w:hAnsi="Consolas" w:cs="Consolas"/>
          <w:color w:val="0000FF"/>
          <w:szCs w:val="15"/>
          <w:highlight w:val="white"/>
          <w:lang w:eastAsia="en-GB"/>
        </w:rPr>
        <w:t>this</w:t>
      </w:r>
      <w:r w:rsidRPr="00D82BCF">
        <w:rPr>
          <w:rFonts w:ascii="Consolas" w:hAnsi="Consolas" w:cs="Consolas"/>
          <w:color w:val="000000"/>
          <w:szCs w:val="15"/>
          <w:highlight w:val="white"/>
          <w:lang w:eastAsia="en-GB"/>
        </w:rPr>
        <w:t>.requestType; }</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r w:rsidRPr="00D82BCF">
        <w:rPr>
          <w:rFonts w:ascii="Consolas" w:hAnsi="Consolas" w:cs="Consolas"/>
          <w:color w:val="0000FF"/>
          <w:szCs w:val="15"/>
          <w:highlight w:val="white"/>
          <w:lang w:eastAsia="en-GB"/>
        </w:rPr>
        <w:t>set</w:t>
      </w:r>
      <w:r w:rsidRPr="00D82BCF">
        <w:rPr>
          <w:rFonts w:ascii="Consolas" w:hAnsi="Consolas" w:cs="Consolas"/>
          <w:color w:val="000000"/>
          <w:szCs w:val="15"/>
          <w:highlight w:val="white"/>
          <w:lang w:eastAsia="en-GB"/>
        </w:rPr>
        <w:t xml:space="preserve"> </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 </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r w:rsidRPr="00D82BCF">
        <w:rPr>
          <w:rFonts w:ascii="Consolas" w:hAnsi="Consolas" w:cs="Consolas"/>
          <w:color w:val="0000FF"/>
          <w:szCs w:val="15"/>
          <w:highlight w:val="white"/>
          <w:lang w:eastAsia="en-GB"/>
        </w:rPr>
        <w:t>this</w:t>
      </w:r>
      <w:r w:rsidRPr="00D82BCF">
        <w:rPr>
          <w:rFonts w:ascii="Consolas" w:hAnsi="Consolas" w:cs="Consolas"/>
          <w:color w:val="000000"/>
          <w:szCs w:val="15"/>
          <w:highlight w:val="white"/>
          <w:lang w:eastAsia="en-GB"/>
        </w:rPr>
        <w:t xml:space="preserve">.Vacancy.RequestType = </w:t>
      </w:r>
      <w:r w:rsidRPr="00D82BCF">
        <w:rPr>
          <w:rFonts w:ascii="Consolas" w:hAnsi="Consolas" w:cs="Consolas"/>
          <w:color w:val="0000FF"/>
          <w:szCs w:val="15"/>
          <w:highlight w:val="white"/>
          <w:lang w:eastAsia="en-GB"/>
        </w:rPr>
        <w:t>value</w:t>
      </w:r>
      <w:r w:rsidRPr="00D82BCF">
        <w:rPr>
          <w:rFonts w:ascii="Consolas" w:hAnsi="Consolas" w:cs="Consolas"/>
          <w:color w:val="000000"/>
          <w:szCs w:val="15"/>
          <w:highlight w:val="white"/>
          <w:lang w:eastAsia="en-GB"/>
        </w:rPr>
        <w:t>;</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r w:rsidRPr="00D82BCF">
        <w:rPr>
          <w:rFonts w:ascii="Consolas" w:hAnsi="Consolas" w:cs="Consolas"/>
          <w:color w:val="0000FF"/>
          <w:szCs w:val="15"/>
          <w:highlight w:val="white"/>
          <w:lang w:eastAsia="en-GB"/>
        </w:rPr>
        <w:t>this</w:t>
      </w:r>
      <w:r w:rsidRPr="00D82BCF">
        <w:rPr>
          <w:rFonts w:ascii="Consolas" w:hAnsi="Consolas" w:cs="Consolas"/>
          <w:color w:val="000000"/>
          <w:szCs w:val="15"/>
          <w:highlight w:val="white"/>
          <w:lang w:eastAsia="en-GB"/>
        </w:rPr>
        <w:t xml:space="preserve">.requestType = </w:t>
      </w:r>
      <w:r w:rsidRPr="00D82BCF">
        <w:rPr>
          <w:rFonts w:ascii="Consolas" w:hAnsi="Consolas" w:cs="Consolas"/>
          <w:color w:val="0000FF"/>
          <w:szCs w:val="15"/>
          <w:highlight w:val="white"/>
          <w:lang w:eastAsia="en-GB"/>
        </w:rPr>
        <w:t>value</w:t>
      </w:r>
      <w:r w:rsidRPr="00D82BCF">
        <w:rPr>
          <w:rFonts w:ascii="Consolas" w:hAnsi="Consolas" w:cs="Consolas"/>
          <w:color w:val="000000"/>
          <w:szCs w:val="15"/>
          <w:highlight w:val="white"/>
          <w:lang w:eastAsia="en-GB"/>
        </w:rPr>
        <w:t>;</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r w:rsidRPr="00D82BCF">
        <w:rPr>
          <w:rFonts w:ascii="Consolas" w:hAnsi="Consolas" w:cs="Consolas"/>
          <w:color w:val="2B91AF"/>
          <w:szCs w:val="15"/>
          <w:highlight w:val="white"/>
          <w:lang w:eastAsia="en-GB"/>
        </w:rPr>
        <w:t>XmlAttribute</w:t>
      </w:r>
      <w:r w:rsidRPr="00D82BCF">
        <w:rPr>
          <w:rFonts w:ascii="Consolas" w:hAnsi="Consolas" w:cs="Consolas"/>
          <w:color w:val="000000"/>
          <w:szCs w:val="15"/>
          <w:highlight w:val="white"/>
          <w:lang w:eastAsia="en-GB"/>
        </w:rPr>
        <w:t>]</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r w:rsidRPr="00D82BCF">
        <w:rPr>
          <w:rFonts w:ascii="Consolas" w:hAnsi="Consolas" w:cs="Consolas"/>
          <w:color w:val="0000FF"/>
          <w:szCs w:val="15"/>
          <w:highlight w:val="white"/>
          <w:lang w:eastAsia="en-GB"/>
        </w:rPr>
        <w:t>public</w:t>
      </w:r>
      <w:r w:rsidRPr="00D82BCF">
        <w:rPr>
          <w:rFonts w:ascii="Consolas" w:hAnsi="Consolas" w:cs="Consolas"/>
          <w:color w:val="000000"/>
          <w:szCs w:val="15"/>
          <w:highlight w:val="white"/>
          <w:lang w:eastAsia="en-GB"/>
        </w:rPr>
        <w:t xml:space="preserve"> </w:t>
      </w:r>
      <w:r w:rsidRPr="00D82BCF">
        <w:rPr>
          <w:rFonts w:ascii="Consolas" w:hAnsi="Consolas" w:cs="Consolas"/>
          <w:color w:val="0000FF"/>
          <w:szCs w:val="15"/>
          <w:highlight w:val="white"/>
          <w:lang w:eastAsia="en-GB"/>
        </w:rPr>
        <w:t>string</w:t>
      </w:r>
      <w:r w:rsidRPr="00D82BCF">
        <w:rPr>
          <w:rFonts w:ascii="Consolas" w:hAnsi="Consolas" w:cs="Consolas"/>
          <w:color w:val="000000"/>
          <w:szCs w:val="15"/>
          <w:highlight w:val="white"/>
          <w:lang w:eastAsia="en-GB"/>
        </w:rPr>
        <w:t xml:space="preserve"> UserName { </w:t>
      </w:r>
      <w:r w:rsidRPr="00D82BCF">
        <w:rPr>
          <w:rFonts w:ascii="Consolas" w:hAnsi="Consolas" w:cs="Consolas"/>
          <w:color w:val="0000FF"/>
          <w:szCs w:val="15"/>
          <w:highlight w:val="white"/>
          <w:lang w:eastAsia="en-GB"/>
        </w:rPr>
        <w:t>get</w:t>
      </w:r>
      <w:r w:rsidRPr="00D82BCF">
        <w:rPr>
          <w:rFonts w:ascii="Consolas" w:hAnsi="Consolas" w:cs="Consolas"/>
          <w:color w:val="000000"/>
          <w:szCs w:val="15"/>
          <w:highlight w:val="white"/>
          <w:lang w:eastAsia="en-GB"/>
        </w:rPr>
        <w:t xml:space="preserve">; </w:t>
      </w:r>
      <w:r w:rsidRPr="00D82BCF">
        <w:rPr>
          <w:rFonts w:ascii="Consolas" w:hAnsi="Consolas" w:cs="Consolas"/>
          <w:color w:val="0000FF"/>
          <w:szCs w:val="15"/>
          <w:highlight w:val="white"/>
          <w:lang w:eastAsia="en-GB"/>
        </w:rPr>
        <w:t>set</w:t>
      </w:r>
      <w:r w:rsidRPr="00D82BCF">
        <w:rPr>
          <w:rFonts w:ascii="Consolas" w:hAnsi="Consolas" w:cs="Consolas"/>
          <w:color w:val="000000"/>
          <w:szCs w:val="15"/>
          <w:highlight w:val="white"/>
          <w:lang w:eastAsia="en-GB"/>
        </w:rPr>
        <w:t>; }</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r w:rsidRPr="00D82BCF">
        <w:rPr>
          <w:rFonts w:ascii="Consolas" w:hAnsi="Consolas" w:cs="Consolas"/>
          <w:color w:val="2B91AF"/>
          <w:szCs w:val="15"/>
          <w:highlight w:val="white"/>
          <w:lang w:eastAsia="en-GB"/>
        </w:rPr>
        <w:t>XmlAttribute</w:t>
      </w:r>
      <w:r w:rsidRPr="00D82BCF">
        <w:rPr>
          <w:rFonts w:ascii="Consolas" w:hAnsi="Consolas" w:cs="Consolas"/>
          <w:color w:val="000000"/>
          <w:szCs w:val="15"/>
          <w:highlight w:val="white"/>
          <w:lang w:eastAsia="en-GB"/>
        </w:rPr>
        <w:t>]</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r w:rsidRPr="00D82BCF">
        <w:rPr>
          <w:rFonts w:ascii="Consolas" w:hAnsi="Consolas" w:cs="Consolas"/>
          <w:color w:val="0000FF"/>
          <w:szCs w:val="15"/>
          <w:highlight w:val="white"/>
          <w:lang w:eastAsia="en-GB"/>
        </w:rPr>
        <w:t>public</w:t>
      </w:r>
      <w:r w:rsidRPr="00D82BCF">
        <w:rPr>
          <w:rFonts w:ascii="Consolas" w:hAnsi="Consolas" w:cs="Consolas"/>
          <w:color w:val="000000"/>
          <w:szCs w:val="15"/>
          <w:highlight w:val="white"/>
          <w:lang w:eastAsia="en-GB"/>
        </w:rPr>
        <w:t xml:space="preserve"> </w:t>
      </w:r>
      <w:r w:rsidRPr="00D82BCF">
        <w:rPr>
          <w:rFonts w:ascii="Consolas" w:hAnsi="Consolas" w:cs="Consolas"/>
          <w:color w:val="0000FF"/>
          <w:szCs w:val="15"/>
          <w:highlight w:val="white"/>
          <w:lang w:eastAsia="en-GB"/>
        </w:rPr>
        <w:t>string</w:t>
      </w:r>
      <w:r w:rsidRPr="00D82BCF">
        <w:rPr>
          <w:rFonts w:ascii="Consolas" w:hAnsi="Consolas" w:cs="Consolas"/>
          <w:color w:val="000000"/>
          <w:szCs w:val="15"/>
          <w:highlight w:val="white"/>
          <w:lang w:eastAsia="en-GB"/>
        </w:rPr>
        <w:t xml:space="preserve"> Password { </w:t>
      </w:r>
      <w:r w:rsidRPr="00D82BCF">
        <w:rPr>
          <w:rFonts w:ascii="Consolas" w:hAnsi="Consolas" w:cs="Consolas"/>
          <w:color w:val="0000FF"/>
          <w:szCs w:val="15"/>
          <w:highlight w:val="white"/>
          <w:lang w:eastAsia="en-GB"/>
        </w:rPr>
        <w:t>get</w:t>
      </w:r>
      <w:r w:rsidRPr="00D82BCF">
        <w:rPr>
          <w:rFonts w:ascii="Consolas" w:hAnsi="Consolas" w:cs="Consolas"/>
          <w:color w:val="000000"/>
          <w:szCs w:val="15"/>
          <w:highlight w:val="white"/>
          <w:lang w:eastAsia="en-GB"/>
        </w:rPr>
        <w:t xml:space="preserve">; </w:t>
      </w:r>
      <w:r w:rsidRPr="00D82BCF">
        <w:rPr>
          <w:rFonts w:ascii="Consolas" w:hAnsi="Consolas" w:cs="Consolas"/>
          <w:color w:val="0000FF"/>
          <w:szCs w:val="15"/>
          <w:highlight w:val="white"/>
          <w:lang w:eastAsia="en-GB"/>
        </w:rPr>
        <w:t>set</w:t>
      </w:r>
      <w:r w:rsidRPr="00D82BCF">
        <w:rPr>
          <w:rFonts w:ascii="Consolas" w:hAnsi="Consolas" w:cs="Consolas"/>
          <w:color w:val="000000"/>
          <w:szCs w:val="15"/>
          <w:highlight w:val="white"/>
          <w:lang w:eastAsia="en-GB"/>
        </w:rPr>
        <w:t>; }</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    }</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w:t>
      </w:r>
    </w:p>
    <w:p w:rsidR="008137D5" w:rsidRPr="00B7793B" w:rsidRDefault="008137D5" w:rsidP="008137D5"/>
    <w:p w:rsidR="008137D5" w:rsidRPr="00D82BCF" w:rsidRDefault="008137D5" w:rsidP="008137D5">
      <w:r>
        <w:t xml:space="preserve">If the only difference between a post </w:t>
      </w:r>
      <w:r w:rsidR="00E95D00">
        <w:t>and</w:t>
      </w:r>
      <w:r>
        <w:t xml:space="preserve"> an update request is that the &lt;SourcedJob&gt; element is changed to either &lt;CreateSourcedJob&gt; or &lt;UpdateSourcedJob&gt; then you do not have to create another class and decorate with another attribute. The </w:t>
      </w:r>
      <w:r w:rsidRPr="00D82BCF">
        <w:rPr>
          <w:rStyle w:val="CodeSampleChar"/>
        </w:rPr>
        <w:t>XmlAttributeOverrides</w:t>
      </w:r>
      <w:r>
        <w:t xml:space="preserve"> class can help us do this.</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8000"/>
          <w:szCs w:val="15"/>
          <w:highlight w:val="white"/>
          <w:lang w:eastAsia="en-GB"/>
        </w:rPr>
        <w:t>// if the request type is 'verify account' then default to 'Create' for Xml attribute overrides</w:t>
      </w:r>
    </w:p>
    <w:p w:rsidR="008137D5" w:rsidRPr="00D82BCF" w:rsidRDefault="008137D5" w:rsidP="008137D5">
      <w:pPr>
        <w:autoSpaceDE w:val="0"/>
        <w:autoSpaceDN w:val="0"/>
        <w:adjustRightInd w:val="0"/>
        <w:spacing w:after="0"/>
        <w:rPr>
          <w:rFonts w:ascii="Consolas" w:hAnsi="Consolas" w:cs="Consolas"/>
          <w:color w:val="000000"/>
          <w:szCs w:val="15"/>
          <w:lang w:eastAsia="en-GB"/>
        </w:rPr>
      </w:pPr>
      <w:r w:rsidRPr="00D82BCF">
        <w:rPr>
          <w:rFonts w:ascii="Consolas" w:hAnsi="Consolas" w:cs="Consolas"/>
          <w:color w:val="0000FF"/>
          <w:szCs w:val="15"/>
          <w:highlight w:val="white"/>
          <w:lang w:eastAsia="en-GB"/>
        </w:rPr>
        <w:t>string</w:t>
      </w:r>
      <w:r w:rsidRPr="00D82BCF">
        <w:rPr>
          <w:rFonts w:ascii="Consolas" w:hAnsi="Consolas" w:cs="Consolas"/>
          <w:color w:val="000000"/>
          <w:szCs w:val="15"/>
          <w:highlight w:val="white"/>
          <w:lang w:eastAsia="en-GB"/>
        </w:rPr>
        <w:t xml:space="preserve"> attribOverrideValue = “Create”;</w:t>
      </w:r>
    </w:p>
    <w:p w:rsidR="008137D5" w:rsidRPr="00D82BCF" w:rsidRDefault="008137D5" w:rsidP="008137D5">
      <w:pPr>
        <w:autoSpaceDE w:val="0"/>
        <w:autoSpaceDN w:val="0"/>
        <w:adjustRightInd w:val="0"/>
        <w:spacing w:after="0"/>
        <w:rPr>
          <w:rFonts w:ascii="Consolas" w:hAnsi="Consolas" w:cs="Consolas"/>
          <w:color w:val="000000"/>
          <w:szCs w:val="15"/>
          <w:lang w:eastAsia="en-GB"/>
        </w:rPr>
      </w:pPr>
    </w:p>
    <w:p w:rsidR="008137D5" w:rsidRPr="00D82BCF" w:rsidRDefault="008137D5" w:rsidP="008137D5">
      <w:pPr>
        <w:autoSpaceDE w:val="0"/>
        <w:autoSpaceDN w:val="0"/>
        <w:adjustRightInd w:val="0"/>
        <w:spacing w:after="0"/>
        <w:rPr>
          <w:rFonts w:ascii="Consolas" w:hAnsi="Consolas" w:cs="Consolas"/>
          <w:color w:val="000000"/>
          <w:szCs w:val="15"/>
          <w:lang w:eastAsia="en-GB"/>
        </w:rPr>
      </w:pPr>
      <w:r w:rsidRPr="00D82BCF">
        <w:rPr>
          <w:rFonts w:ascii="Consolas" w:hAnsi="Consolas" w:cs="Consolas"/>
          <w:color w:val="008000"/>
          <w:szCs w:val="15"/>
          <w:highlight w:val="white"/>
          <w:lang w:eastAsia="en-GB"/>
        </w:rPr>
        <w:t>// A new XmlAttributes class</w:t>
      </w:r>
      <w:r w:rsidRPr="00D82BCF">
        <w:rPr>
          <w:rFonts w:ascii="Consolas" w:hAnsi="Consolas" w:cs="Consolas"/>
          <w:color w:val="008000"/>
          <w:szCs w:val="15"/>
          <w:lang w:eastAsia="en-GB"/>
        </w:rPr>
        <w:t xml:space="preserve"> would generate &lt;CreateSourcedJob&gt;</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2B91AF"/>
          <w:szCs w:val="15"/>
          <w:highlight w:val="white"/>
          <w:lang w:eastAsia="en-GB"/>
        </w:rPr>
        <w:t>XmlAttributes</w:t>
      </w:r>
      <w:r w:rsidRPr="00D82BCF">
        <w:rPr>
          <w:rFonts w:ascii="Consolas" w:hAnsi="Consolas" w:cs="Consolas"/>
          <w:color w:val="000000"/>
          <w:szCs w:val="15"/>
          <w:highlight w:val="white"/>
          <w:lang w:eastAsia="en-GB"/>
        </w:rPr>
        <w:t xml:space="preserve"> customRootAttrib = </w:t>
      </w:r>
      <w:r w:rsidRPr="00D82BCF">
        <w:rPr>
          <w:rFonts w:ascii="Consolas" w:hAnsi="Consolas" w:cs="Consolas"/>
          <w:color w:val="0000FF"/>
          <w:szCs w:val="15"/>
          <w:highlight w:val="white"/>
          <w:lang w:eastAsia="en-GB"/>
        </w:rPr>
        <w:t>new</w:t>
      </w:r>
      <w:r w:rsidRPr="00D82BCF">
        <w:rPr>
          <w:rFonts w:ascii="Consolas" w:hAnsi="Consolas" w:cs="Consolas"/>
          <w:color w:val="000000"/>
          <w:szCs w:val="15"/>
          <w:highlight w:val="white"/>
          <w:lang w:eastAsia="en-GB"/>
        </w:rPr>
        <w:t xml:space="preserve"> </w:t>
      </w:r>
      <w:r w:rsidRPr="00D82BCF">
        <w:rPr>
          <w:rFonts w:ascii="Consolas" w:hAnsi="Consolas" w:cs="Consolas"/>
          <w:color w:val="2B91AF"/>
          <w:szCs w:val="15"/>
          <w:highlight w:val="white"/>
          <w:lang w:eastAsia="en-GB"/>
        </w:rPr>
        <w:t>XmlAttributes</w:t>
      </w: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w:t>
      </w:r>
    </w:p>
    <w:p w:rsidR="008137D5" w:rsidRPr="00D82BCF" w:rsidRDefault="008137D5" w:rsidP="008137D5">
      <w:pPr>
        <w:autoSpaceDE w:val="0"/>
        <w:autoSpaceDN w:val="0"/>
        <w:adjustRightInd w:val="0"/>
        <w:spacing w:after="0"/>
        <w:ind w:firstLine="720"/>
        <w:rPr>
          <w:rFonts w:ascii="Consolas" w:hAnsi="Consolas" w:cs="Consolas"/>
          <w:color w:val="000000"/>
          <w:szCs w:val="15"/>
          <w:highlight w:val="white"/>
          <w:lang w:eastAsia="en-GB"/>
        </w:rPr>
      </w:pPr>
      <w:r w:rsidRPr="00D82BCF">
        <w:rPr>
          <w:rFonts w:ascii="Consolas" w:hAnsi="Consolas" w:cs="Consolas"/>
          <w:color w:val="000000"/>
          <w:szCs w:val="15"/>
          <w:highlight w:val="white"/>
          <w:lang w:eastAsia="en-GB"/>
        </w:rPr>
        <w:t xml:space="preserve">XmlRoot = </w:t>
      </w:r>
      <w:r w:rsidRPr="00D82BCF">
        <w:rPr>
          <w:rFonts w:ascii="Consolas" w:hAnsi="Consolas" w:cs="Consolas"/>
          <w:color w:val="0000FF"/>
          <w:szCs w:val="15"/>
          <w:highlight w:val="white"/>
          <w:lang w:eastAsia="en-GB"/>
        </w:rPr>
        <w:t>new</w:t>
      </w:r>
      <w:r w:rsidRPr="00D82BCF">
        <w:rPr>
          <w:rFonts w:ascii="Consolas" w:hAnsi="Consolas" w:cs="Consolas"/>
          <w:color w:val="000000"/>
          <w:szCs w:val="15"/>
          <w:highlight w:val="white"/>
          <w:lang w:eastAsia="en-GB"/>
        </w:rPr>
        <w:t xml:space="preserve"> </w:t>
      </w:r>
      <w:r w:rsidRPr="00D82BCF">
        <w:rPr>
          <w:rFonts w:ascii="Consolas" w:hAnsi="Consolas" w:cs="Consolas"/>
          <w:color w:val="2B91AF"/>
          <w:szCs w:val="15"/>
          <w:highlight w:val="white"/>
          <w:lang w:eastAsia="en-GB"/>
        </w:rPr>
        <w:t>XmlRootAttribute</w:t>
      </w:r>
      <w:r w:rsidRPr="00D82BCF">
        <w:rPr>
          <w:rFonts w:ascii="Consolas" w:hAnsi="Consolas" w:cs="Consolas"/>
          <w:color w:val="000000"/>
          <w:szCs w:val="15"/>
          <w:highlight w:val="white"/>
          <w:lang w:eastAsia="en-GB"/>
        </w:rPr>
        <w:t xml:space="preserve">(attribOverrideValue + </w:t>
      </w:r>
      <w:r w:rsidRPr="00D82BCF">
        <w:rPr>
          <w:rFonts w:ascii="Consolas" w:hAnsi="Consolas" w:cs="Consolas"/>
          <w:color w:val="A31515"/>
          <w:szCs w:val="15"/>
          <w:highlight w:val="white"/>
          <w:lang w:eastAsia="en-GB"/>
        </w:rPr>
        <w:t>"SourcedJob"</w:t>
      </w:r>
      <w:r w:rsidRPr="00D82BCF">
        <w:rPr>
          <w:rFonts w:ascii="Consolas" w:hAnsi="Consolas" w:cs="Consolas"/>
          <w:color w:val="000000"/>
          <w:szCs w:val="15"/>
          <w:highlight w:val="white"/>
          <w:lang w:eastAsia="en-GB"/>
        </w:rPr>
        <w:t>)</w:t>
      </w:r>
    </w:p>
    <w:p w:rsidR="008137D5" w:rsidRPr="00D82BCF" w:rsidRDefault="008137D5" w:rsidP="008137D5">
      <w:pPr>
        <w:autoSpaceDE w:val="0"/>
        <w:autoSpaceDN w:val="0"/>
        <w:adjustRightInd w:val="0"/>
        <w:spacing w:after="0"/>
        <w:rPr>
          <w:sz w:val="22"/>
        </w:rPr>
      </w:pPr>
      <w:r w:rsidRPr="00D82BCF">
        <w:rPr>
          <w:rFonts w:ascii="Consolas" w:hAnsi="Consolas" w:cs="Consolas"/>
          <w:color w:val="000000"/>
          <w:szCs w:val="15"/>
          <w:highlight w:val="white"/>
          <w:lang w:eastAsia="en-GB"/>
        </w:rPr>
        <w:t>};</w:t>
      </w:r>
    </w:p>
    <w:p w:rsidR="008137D5" w:rsidRPr="00D82BCF" w:rsidRDefault="008137D5" w:rsidP="008137D5">
      <w:pPr>
        <w:rPr>
          <w:sz w:val="22"/>
        </w:rPr>
      </w:pP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2B91AF"/>
          <w:szCs w:val="15"/>
          <w:highlight w:val="white"/>
          <w:lang w:eastAsia="en-GB"/>
        </w:rPr>
        <w:t>XmlAttributeOverrides</w:t>
      </w:r>
      <w:r w:rsidRPr="00D82BCF">
        <w:rPr>
          <w:rFonts w:ascii="Consolas" w:hAnsi="Consolas" w:cs="Consolas"/>
          <w:color w:val="000000"/>
          <w:szCs w:val="15"/>
          <w:highlight w:val="white"/>
          <w:lang w:eastAsia="en-GB"/>
        </w:rPr>
        <w:t xml:space="preserve"> overrides = </w:t>
      </w:r>
      <w:r w:rsidRPr="00D82BCF">
        <w:rPr>
          <w:rFonts w:ascii="Consolas" w:hAnsi="Consolas" w:cs="Consolas"/>
          <w:color w:val="0000FF"/>
          <w:szCs w:val="15"/>
          <w:highlight w:val="white"/>
          <w:lang w:eastAsia="en-GB"/>
        </w:rPr>
        <w:t>new</w:t>
      </w:r>
      <w:r w:rsidRPr="00D82BCF">
        <w:rPr>
          <w:rFonts w:ascii="Consolas" w:hAnsi="Consolas" w:cs="Consolas"/>
          <w:color w:val="000000"/>
          <w:szCs w:val="15"/>
          <w:highlight w:val="white"/>
          <w:lang w:eastAsia="en-GB"/>
        </w:rPr>
        <w:t xml:space="preserve"> </w:t>
      </w:r>
      <w:r w:rsidRPr="00D82BCF">
        <w:rPr>
          <w:rFonts w:ascii="Consolas" w:hAnsi="Consolas" w:cs="Consolas"/>
          <w:color w:val="2B91AF"/>
          <w:szCs w:val="15"/>
          <w:highlight w:val="white"/>
          <w:lang w:eastAsia="en-GB"/>
        </w:rPr>
        <w:t>XmlAttributeOverrides</w:t>
      </w:r>
      <w:r w:rsidRPr="00D82BCF">
        <w:rPr>
          <w:rFonts w:ascii="Consolas" w:hAnsi="Consolas" w:cs="Consolas"/>
          <w:color w:val="000000"/>
          <w:szCs w:val="15"/>
          <w:highlight w:val="white"/>
          <w:lang w:eastAsia="en-GB"/>
        </w:rPr>
        <w:t>();</w:t>
      </w:r>
    </w:p>
    <w:p w:rsidR="008137D5" w:rsidRPr="00D82BCF" w:rsidRDefault="008137D5" w:rsidP="008137D5">
      <w:pPr>
        <w:rPr>
          <w:rFonts w:ascii="Consolas" w:hAnsi="Consolas" w:cs="Consolas"/>
          <w:color w:val="000000"/>
          <w:szCs w:val="15"/>
          <w:lang w:eastAsia="en-GB"/>
        </w:rPr>
      </w:pPr>
      <w:r w:rsidRPr="00D82BCF">
        <w:rPr>
          <w:rFonts w:ascii="Consolas" w:hAnsi="Consolas" w:cs="Consolas"/>
          <w:color w:val="000000"/>
          <w:szCs w:val="15"/>
          <w:highlight w:val="white"/>
          <w:lang w:eastAsia="en-GB"/>
        </w:rPr>
        <w:t>overrides.Add(</w:t>
      </w:r>
      <w:r w:rsidRPr="00D82BCF">
        <w:rPr>
          <w:rFonts w:ascii="Consolas" w:hAnsi="Consolas" w:cs="Consolas"/>
          <w:color w:val="0000FF"/>
          <w:szCs w:val="15"/>
          <w:highlight w:val="white"/>
          <w:lang w:eastAsia="en-GB"/>
        </w:rPr>
        <w:t>typeof</w:t>
      </w:r>
      <w:r w:rsidRPr="00D82BCF">
        <w:rPr>
          <w:rFonts w:ascii="Consolas" w:hAnsi="Consolas" w:cs="Consolas"/>
          <w:color w:val="000000"/>
          <w:szCs w:val="15"/>
          <w:highlight w:val="white"/>
          <w:lang w:eastAsia="en-GB"/>
        </w:rPr>
        <w:t>(</w:t>
      </w:r>
      <w:r w:rsidRPr="00D82BCF">
        <w:rPr>
          <w:rFonts w:ascii="Consolas" w:hAnsi="Consolas" w:cs="Consolas"/>
          <w:color w:val="2B91AF"/>
          <w:szCs w:val="15"/>
          <w:highlight w:val="white"/>
          <w:lang w:eastAsia="en-GB"/>
        </w:rPr>
        <w:t>SourcedJob</w:t>
      </w:r>
      <w:r w:rsidRPr="00D82BCF">
        <w:rPr>
          <w:rFonts w:ascii="Consolas" w:hAnsi="Consolas" w:cs="Consolas"/>
          <w:color w:val="000000"/>
          <w:szCs w:val="15"/>
          <w:highlight w:val="white"/>
          <w:lang w:eastAsia="en-GB"/>
        </w:rPr>
        <w:t>), customRootAttrib);</w:t>
      </w:r>
    </w:p>
    <w:p w:rsidR="008137D5" w:rsidRPr="00D82BCF" w:rsidRDefault="008137D5" w:rsidP="008137D5">
      <w:pPr>
        <w:rPr>
          <w:rFonts w:ascii="Consolas" w:hAnsi="Consolas" w:cs="Consolas"/>
          <w:color w:val="000000"/>
          <w:szCs w:val="15"/>
          <w:lang w:eastAsia="en-GB"/>
        </w:rPr>
      </w:pPr>
    </w:p>
    <w:p w:rsidR="008137D5" w:rsidRPr="00D82BCF" w:rsidRDefault="008137D5" w:rsidP="008137D5">
      <w:pPr>
        <w:autoSpaceDE w:val="0"/>
        <w:autoSpaceDN w:val="0"/>
        <w:adjustRightInd w:val="0"/>
        <w:spacing w:after="0"/>
        <w:rPr>
          <w:rFonts w:ascii="Consolas" w:hAnsi="Consolas" w:cs="Consolas"/>
          <w:color w:val="000000"/>
          <w:szCs w:val="15"/>
          <w:highlight w:val="white"/>
          <w:lang w:eastAsia="en-GB"/>
        </w:rPr>
      </w:pPr>
      <w:r w:rsidRPr="00D82BCF">
        <w:rPr>
          <w:rFonts w:ascii="Consolas" w:hAnsi="Consolas" w:cs="Consolas"/>
          <w:color w:val="2B91AF"/>
          <w:szCs w:val="15"/>
          <w:highlight w:val="white"/>
          <w:lang w:eastAsia="en-GB"/>
        </w:rPr>
        <w:t>XmlSerializer</w:t>
      </w:r>
      <w:r w:rsidRPr="00D82BCF">
        <w:rPr>
          <w:rFonts w:ascii="Consolas" w:hAnsi="Consolas" w:cs="Consolas"/>
          <w:color w:val="000000"/>
          <w:szCs w:val="15"/>
          <w:highlight w:val="white"/>
          <w:lang w:eastAsia="en-GB"/>
        </w:rPr>
        <w:t xml:space="preserve"> serializer = </w:t>
      </w:r>
      <w:r w:rsidRPr="00D82BCF">
        <w:rPr>
          <w:rFonts w:ascii="Consolas" w:hAnsi="Consolas" w:cs="Consolas"/>
          <w:color w:val="0000FF"/>
          <w:szCs w:val="15"/>
          <w:highlight w:val="white"/>
          <w:lang w:eastAsia="en-GB"/>
        </w:rPr>
        <w:t>new</w:t>
      </w:r>
      <w:r w:rsidRPr="00D82BCF">
        <w:rPr>
          <w:rFonts w:ascii="Consolas" w:hAnsi="Consolas" w:cs="Consolas"/>
          <w:color w:val="000000"/>
          <w:szCs w:val="15"/>
          <w:highlight w:val="white"/>
          <w:lang w:eastAsia="en-GB"/>
        </w:rPr>
        <w:t xml:space="preserve"> </w:t>
      </w:r>
      <w:r w:rsidRPr="00D82BCF">
        <w:rPr>
          <w:rFonts w:ascii="Consolas" w:hAnsi="Consolas" w:cs="Consolas"/>
          <w:color w:val="2B91AF"/>
          <w:szCs w:val="15"/>
          <w:highlight w:val="white"/>
          <w:lang w:eastAsia="en-GB"/>
        </w:rPr>
        <w:t>XmlSerializer</w:t>
      </w:r>
      <w:r w:rsidRPr="00D82BCF">
        <w:rPr>
          <w:rFonts w:ascii="Consolas" w:hAnsi="Consolas" w:cs="Consolas"/>
          <w:color w:val="000000"/>
          <w:szCs w:val="15"/>
          <w:highlight w:val="white"/>
          <w:lang w:eastAsia="en-GB"/>
        </w:rPr>
        <w:t>(</w:t>
      </w:r>
      <w:r w:rsidRPr="00D82BCF">
        <w:rPr>
          <w:rFonts w:ascii="Consolas" w:hAnsi="Consolas" w:cs="Consolas"/>
          <w:color w:val="0000FF"/>
          <w:szCs w:val="15"/>
          <w:highlight w:val="white"/>
          <w:lang w:eastAsia="en-GB"/>
        </w:rPr>
        <w:t>typeof</w:t>
      </w:r>
      <w:r w:rsidRPr="00D82BCF">
        <w:rPr>
          <w:rFonts w:ascii="Consolas" w:hAnsi="Consolas" w:cs="Consolas"/>
          <w:color w:val="000000"/>
          <w:szCs w:val="15"/>
          <w:highlight w:val="white"/>
          <w:lang w:eastAsia="en-GB"/>
        </w:rPr>
        <w:t>(</w:t>
      </w:r>
      <w:r w:rsidRPr="00D82BCF">
        <w:rPr>
          <w:rFonts w:ascii="Consolas" w:hAnsi="Consolas" w:cs="Consolas"/>
          <w:color w:val="2B91AF"/>
          <w:szCs w:val="15"/>
          <w:highlight w:val="white"/>
          <w:lang w:eastAsia="en-GB"/>
        </w:rPr>
        <w:t>SourcedJob</w:t>
      </w:r>
      <w:r w:rsidRPr="00D82BCF">
        <w:rPr>
          <w:rFonts w:ascii="Consolas" w:hAnsi="Consolas" w:cs="Consolas"/>
          <w:color w:val="000000"/>
          <w:szCs w:val="15"/>
          <w:highlight w:val="white"/>
          <w:lang w:eastAsia="en-GB"/>
        </w:rPr>
        <w:t>), overrides);</w:t>
      </w:r>
    </w:p>
    <w:p w:rsidR="008137D5" w:rsidRDefault="008137D5" w:rsidP="008137D5">
      <w:r w:rsidRPr="00D82BCF">
        <w:rPr>
          <w:rFonts w:ascii="Consolas" w:hAnsi="Consolas" w:cs="Consolas"/>
          <w:color w:val="000000"/>
          <w:szCs w:val="15"/>
          <w:highlight w:val="white"/>
          <w:lang w:eastAsia="en-GB"/>
        </w:rPr>
        <w:t>serializer.Serialize(writer, CreateSourcedJob(requestType), ns);</w:t>
      </w:r>
    </w:p>
    <w:p w:rsidR="008137D5" w:rsidRDefault="008137D5" w:rsidP="008137D5"/>
    <w:p w:rsidR="008137D5" w:rsidRDefault="008137D5" w:rsidP="00A9339C">
      <w:r>
        <w:t xml:space="preserve">More information on XML Overrides: </w:t>
      </w:r>
      <w:hyperlink r:id="rId15" w:history="1">
        <w:r w:rsidRPr="006E0E20">
          <w:rPr>
            <w:rStyle w:val="Hyperlink"/>
          </w:rPr>
          <w:t>http://www.ikriv.com/dev/dotnet/OverrideXml.shtml</w:t>
        </w:r>
      </w:hyperlink>
      <w:r>
        <w:t xml:space="preserve"> </w:t>
      </w:r>
    </w:p>
    <w:p w:rsidR="008137D5" w:rsidRDefault="008137D5" w:rsidP="00A9339C"/>
    <w:p w:rsidR="00B65E5F" w:rsidRDefault="00B65E5F" w:rsidP="00D160FC">
      <w:pPr>
        <w:pStyle w:val="Heading4"/>
      </w:pPr>
      <w:r>
        <w:t>XML Writer</w:t>
      </w:r>
    </w:p>
    <w:p w:rsidR="00B65E5F" w:rsidRDefault="00B65E5F" w:rsidP="00B65E5F">
      <w:r>
        <w:t>The problem with XML serialisation is if XML you are creating consists of a large hierarchy, you then need to create a class for each element which will be serialised. The XML Writer could be considered as a simpler solution in this case.</w:t>
      </w:r>
    </w:p>
    <w:p w:rsidR="00B65E5F" w:rsidRDefault="00B65E5F" w:rsidP="00B65E5F"/>
    <w:p w:rsidR="00B65E5F" w:rsidRDefault="00D160FC" w:rsidP="00B65E5F">
      <w:r>
        <w:t>Take the following XML:</w:t>
      </w:r>
    </w:p>
    <w:p w:rsidR="00D160FC" w:rsidRDefault="00D160FC" w:rsidP="00B65E5F"/>
    <w:p w:rsidR="00D160FC" w:rsidRPr="00D160FC" w:rsidRDefault="00D160FC" w:rsidP="00D160FC">
      <w:pPr>
        <w:rPr>
          <w:rFonts w:ascii="Courier New" w:hAnsi="Courier New" w:cs="Courier New"/>
        </w:rPr>
      </w:pPr>
      <w:r w:rsidRPr="00D160FC">
        <w:rPr>
          <w:rFonts w:ascii="Courier New" w:hAnsi="Courier New" w:cs="Courier New"/>
        </w:rPr>
        <w:t>&lt;?xml version="1.0" encoding="utf-8"?&gt;</w:t>
      </w:r>
    </w:p>
    <w:p w:rsidR="00D160FC" w:rsidRPr="00D160FC" w:rsidRDefault="00D160FC" w:rsidP="00D160FC">
      <w:pPr>
        <w:rPr>
          <w:rFonts w:ascii="Courier New" w:hAnsi="Courier New" w:cs="Courier New"/>
        </w:rPr>
      </w:pPr>
      <w:r w:rsidRPr="00D160FC">
        <w:rPr>
          <w:rFonts w:ascii="Courier New" w:hAnsi="Courier New" w:cs="Courier New"/>
        </w:rPr>
        <w:t>&lt;Vacancy action = "add" reference = "VAC-1"&gt;</w:t>
      </w:r>
    </w:p>
    <w:p w:rsidR="00D160FC" w:rsidRPr="00D160FC" w:rsidRDefault="00D160FC" w:rsidP="00D160FC">
      <w:pPr>
        <w:rPr>
          <w:rFonts w:ascii="Courier New" w:hAnsi="Courier New" w:cs="Courier New"/>
        </w:rPr>
      </w:pPr>
      <w:r w:rsidRPr="00D160FC">
        <w:rPr>
          <w:rFonts w:ascii="Courier New" w:hAnsi="Courier New" w:cs="Courier New"/>
        </w:rPr>
        <w:t xml:space="preserve">    &lt;JobTitle&gt;Manager&lt;/JobTitle&gt;</w:t>
      </w:r>
    </w:p>
    <w:p w:rsidR="00D160FC" w:rsidRPr="00D160FC" w:rsidRDefault="00D160FC" w:rsidP="00D160FC">
      <w:pPr>
        <w:rPr>
          <w:rFonts w:ascii="Courier New" w:hAnsi="Courier New" w:cs="Courier New"/>
        </w:rPr>
      </w:pPr>
      <w:r w:rsidRPr="00D160FC">
        <w:rPr>
          <w:rFonts w:ascii="Courier New" w:hAnsi="Courier New" w:cs="Courier New"/>
        </w:rPr>
        <w:t xml:space="preserve">    &lt;Description&gt;&lt;![CDATA[This is a &lt;b&gt;HTML&lt;/b&gt; description]]&gt;&lt;/Description&gt;</w:t>
      </w:r>
    </w:p>
    <w:p w:rsidR="00D160FC" w:rsidRPr="00D160FC" w:rsidRDefault="00D160FC" w:rsidP="00D160FC">
      <w:pPr>
        <w:rPr>
          <w:rFonts w:ascii="Courier New" w:hAnsi="Courier New" w:cs="Courier New"/>
        </w:rPr>
      </w:pPr>
      <w:r w:rsidRPr="00D160FC">
        <w:rPr>
          <w:rFonts w:ascii="Courier New" w:hAnsi="Courier New" w:cs="Courier New"/>
        </w:rPr>
        <w:t xml:space="preserve">    &lt;Salary currency = "GBP"&gt;</w:t>
      </w:r>
    </w:p>
    <w:p w:rsidR="00D160FC" w:rsidRPr="00D160FC" w:rsidRDefault="00D160FC" w:rsidP="00D160FC">
      <w:pPr>
        <w:rPr>
          <w:rFonts w:ascii="Courier New" w:hAnsi="Courier New" w:cs="Courier New"/>
        </w:rPr>
      </w:pPr>
      <w:r w:rsidRPr="00D160FC">
        <w:rPr>
          <w:rFonts w:ascii="Courier New" w:hAnsi="Courier New" w:cs="Courier New"/>
        </w:rPr>
        <w:t xml:space="preserve">        &lt;MinSalary&gt;22000.00&lt;/MinSalary&gt;</w:t>
      </w:r>
    </w:p>
    <w:p w:rsidR="00D160FC" w:rsidRPr="00D160FC" w:rsidRDefault="00D160FC" w:rsidP="00D160FC">
      <w:pPr>
        <w:rPr>
          <w:rFonts w:ascii="Courier New" w:hAnsi="Courier New" w:cs="Courier New"/>
        </w:rPr>
      </w:pPr>
      <w:r w:rsidRPr="00D160FC">
        <w:rPr>
          <w:rFonts w:ascii="Courier New" w:hAnsi="Courier New" w:cs="Courier New"/>
        </w:rPr>
        <w:t xml:space="preserve">        &lt;MaxSalary&gt;27500.00&lt;/MaxSalary&gt;</w:t>
      </w:r>
    </w:p>
    <w:p w:rsidR="00D160FC" w:rsidRPr="00D160FC" w:rsidRDefault="00D160FC" w:rsidP="00D160FC">
      <w:pPr>
        <w:rPr>
          <w:rFonts w:ascii="Courier New" w:hAnsi="Courier New" w:cs="Courier New"/>
        </w:rPr>
      </w:pPr>
      <w:r w:rsidRPr="00D160FC">
        <w:rPr>
          <w:rFonts w:ascii="Courier New" w:hAnsi="Courier New" w:cs="Courier New"/>
        </w:rPr>
        <w:t xml:space="preserve">    &lt;/Salary&gt;</w:t>
      </w:r>
    </w:p>
    <w:p w:rsidR="00D160FC" w:rsidRPr="00D160FC" w:rsidRDefault="00D160FC" w:rsidP="00D160FC">
      <w:pPr>
        <w:rPr>
          <w:rFonts w:ascii="Courier New" w:hAnsi="Courier New" w:cs="Courier New"/>
        </w:rPr>
      </w:pPr>
      <w:r w:rsidRPr="00D160FC">
        <w:rPr>
          <w:rFonts w:ascii="Courier New" w:hAnsi="Courier New" w:cs="Courier New"/>
        </w:rPr>
        <w:t>&lt;/Vacancy&gt;</w:t>
      </w:r>
    </w:p>
    <w:p w:rsidR="00B65E5F" w:rsidRDefault="00B65E5F" w:rsidP="00B65E5F"/>
    <w:p w:rsidR="00D160FC" w:rsidRDefault="00D160FC" w:rsidP="00B65E5F">
      <w:r>
        <w:t xml:space="preserve">Generating the XML is done easily by writing to a </w:t>
      </w:r>
      <w:r w:rsidRPr="00D160FC">
        <w:rPr>
          <w:rStyle w:val="CodeSampleChar"/>
        </w:rPr>
        <w:t>MemoryStream</w:t>
      </w:r>
      <w:r>
        <w:t xml:space="preserve"> and then reading the stream to a string.</w:t>
      </w:r>
    </w:p>
    <w:p w:rsidR="00D160FC" w:rsidRDefault="00D160FC" w:rsidP="00B65E5F"/>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FF"/>
          <w:szCs w:val="15"/>
          <w:highlight w:val="white"/>
          <w:lang w:eastAsia="en-GB"/>
        </w:rPr>
        <w:t>string</w:t>
      </w:r>
      <w:r w:rsidRPr="00D160FC">
        <w:rPr>
          <w:rFonts w:ascii="Consolas" w:hAnsi="Consolas" w:cs="Consolas"/>
          <w:color w:val="000000"/>
          <w:szCs w:val="15"/>
          <w:highlight w:val="white"/>
          <w:lang w:eastAsia="en-GB"/>
        </w:rPr>
        <w:t xml:space="preserve"> generatedXml = </w:t>
      </w:r>
      <w:r w:rsidRPr="00D160FC">
        <w:rPr>
          <w:rFonts w:ascii="Consolas" w:hAnsi="Consolas" w:cs="Consolas"/>
          <w:color w:val="0000FF"/>
          <w:szCs w:val="15"/>
          <w:highlight w:val="white"/>
          <w:lang w:eastAsia="en-GB"/>
        </w:rPr>
        <w:t>string</w:t>
      </w:r>
      <w:r w:rsidRPr="00D160FC">
        <w:rPr>
          <w:rFonts w:ascii="Consolas" w:hAnsi="Consolas" w:cs="Consolas"/>
          <w:color w:val="000000"/>
          <w:szCs w:val="15"/>
          <w:highlight w:val="white"/>
          <w:lang w:eastAsia="en-GB"/>
        </w:rPr>
        <w:t>.Empty;</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2B91AF"/>
          <w:szCs w:val="15"/>
          <w:highlight w:val="white"/>
          <w:lang w:eastAsia="en-GB"/>
        </w:rPr>
        <w:t>XmlWriterSettings</w:t>
      </w:r>
      <w:r w:rsidRPr="00D160FC">
        <w:rPr>
          <w:rFonts w:ascii="Consolas" w:hAnsi="Consolas" w:cs="Consolas"/>
          <w:color w:val="000000"/>
          <w:szCs w:val="15"/>
          <w:highlight w:val="white"/>
          <w:lang w:eastAsia="en-GB"/>
        </w:rPr>
        <w:t xml:space="preserve"> settings = </w:t>
      </w:r>
      <w:r w:rsidRPr="00D160FC">
        <w:rPr>
          <w:rFonts w:ascii="Consolas" w:hAnsi="Consolas" w:cs="Consolas"/>
          <w:color w:val="0000FF"/>
          <w:szCs w:val="15"/>
          <w:highlight w:val="white"/>
          <w:lang w:eastAsia="en-GB"/>
        </w:rPr>
        <w:t>new</w:t>
      </w:r>
      <w:r w:rsidRPr="00D160FC">
        <w:rPr>
          <w:rFonts w:ascii="Consolas" w:hAnsi="Consolas" w:cs="Consolas"/>
          <w:color w:val="000000"/>
          <w:szCs w:val="15"/>
          <w:highlight w:val="white"/>
          <w:lang w:eastAsia="en-GB"/>
        </w:rPr>
        <w:t xml:space="preserve"> </w:t>
      </w:r>
      <w:r w:rsidRPr="00D160FC">
        <w:rPr>
          <w:rFonts w:ascii="Consolas" w:hAnsi="Consolas" w:cs="Consolas"/>
          <w:color w:val="2B91AF"/>
          <w:szCs w:val="15"/>
          <w:highlight w:val="white"/>
          <w:lang w:eastAsia="en-GB"/>
        </w:rPr>
        <w:t>XmlWriterSettings</w:t>
      </w:r>
      <w:r w:rsidRPr="00D160FC">
        <w:rPr>
          <w:rFonts w:ascii="Consolas" w:hAnsi="Consolas" w:cs="Consolas"/>
          <w:color w:val="000000"/>
          <w:szCs w:val="15"/>
          <w:highlight w:val="white"/>
          <w:lang w:eastAsia="en-GB"/>
        </w:rPr>
        <w:t xml:space="preserve"> { Indent = </w:t>
      </w:r>
      <w:r w:rsidRPr="00D160FC">
        <w:rPr>
          <w:rFonts w:ascii="Consolas" w:hAnsi="Consolas" w:cs="Consolas"/>
          <w:color w:val="0000FF"/>
          <w:szCs w:val="15"/>
          <w:highlight w:val="white"/>
          <w:lang w:eastAsia="en-GB"/>
        </w:rPr>
        <w:t>true</w:t>
      </w:r>
      <w:r w:rsidRPr="00D160FC">
        <w:rPr>
          <w:rFonts w:ascii="Consolas" w:hAnsi="Consolas" w:cs="Consolas"/>
          <w:color w:val="000000"/>
          <w:szCs w:val="15"/>
          <w:highlight w:val="white"/>
          <w:lang w:eastAsia="en-GB"/>
        </w:rPr>
        <w:t xml:space="preserve"> };</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FF"/>
          <w:szCs w:val="15"/>
          <w:highlight w:val="white"/>
          <w:lang w:eastAsia="en-GB"/>
        </w:rPr>
        <w:t>using</w:t>
      </w:r>
      <w:r w:rsidRPr="00D160FC">
        <w:rPr>
          <w:rFonts w:ascii="Consolas" w:hAnsi="Consolas" w:cs="Consolas"/>
          <w:color w:val="000000"/>
          <w:szCs w:val="15"/>
          <w:highlight w:val="white"/>
          <w:lang w:eastAsia="en-GB"/>
        </w:rPr>
        <w:t xml:space="preserve"> (</w:t>
      </w:r>
      <w:r w:rsidRPr="00D160FC">
        <w:rPr>
          <w:rFonts w:ascii="Consolas" w:hAnsi="Consolas" w:cs="Consolas"/>
          <w:color w:val="2B91AF"/>
          <w:szCs w:val="15"/>
          <w:highlight w:val="white"/>
          <w:lang w:eastAsia="en-GB"/>
        </w:rPr>
        <w:t>MemoryStream</w:t>
      </w:r>
      <w:r w:rsidRPr="00D160FC">
        <w:rPr>
          <w:rFonts w:ascii="Consolas" w:hAnsi="Consolas" w:cs="Consolas"/>
          <w:color w:val="000000"/>
          <w:szCs w:val="15"/>
          <w:highlight w:val="white"/>
          <w:lang w:eastAsia="en-GB"/>
        </w:rPr>
        <w:t xml:space="preserve"> ms = </w:t>
      </w:r>
      <w:r w:rsidRPr="00D160FC">
        <w:rPr>
          <w:rFonts w:ascii="Consolas" w:hAnsi="Consolas" w:cs="Consolas"/>
          <w:color w:val="0000FF"/>
          <w:szCs w:val="15"/>
          <w:highlight w:val="white"/>
          <w:lang w:eastAsia="en-GB"/>
        </w:rPr>
        <w:t>new</w:t>
      </w:r>
      <w:r w:rsidRPr="00D160FC">
        <w:rPr>
          <w:rFonts w:ascii="Consolas" w:hAnsi="Consolas" w:cs="Consolas"/>
          <w:color w:val="000000"/>
          <w:szCs w:val="15"/>
          <w:highlight w:val="white"/>
          <w:lang w:eastAsia="en-GB"/>
        </w:rPr>
        <w:t xml:space="preserve"> </w:t>
      </w:r>
      <w:r w:rsidRPr="00D160FC">
        <w:rPr>
          <w:rFonts w:ascii="Consolas" w:hAnsi="Consolas" w:cs="Consolas"/>
          <w:color w:val="2B91AF"/>
          <w:szCs w:val="15"/>
          <w:highlight w:val="white"/>
          <w:lang w:eastAsia="en-GB"/>
        </w:rPr>
        <w:t>MemoryStream</w:t>
      </w:r>
      <w:r w:rsidRPr="00D160FC">
        <w:rPr>
          <w:rFonts w:ascii="Consolas" w:hAnsi="Consolas" w:cs="Consolas"/>
          <w:color w:val="000000"/>
          <w:szCs w:val="15"/>
          <w:highlight w:val="white"/>
          <w:lang w:eastAsia="en-GB"/>
        </w:rPr>
        <w:t>())</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t>
      </w:r>
      <w:r w:rsidRPr="00D160FC">
        <w:rPr>
          <w:rFonts w:ascii="Consolas" w:hAnsi="Consolas" w:cs="Consolas"/>
          <w:color w:val="0000FF"/>
          <w:szCs w:val="15"/>
          <w:highlight w:val="white"/>
          <w:lang w:eastAsia="en-GB"/>
        </w:rPr>
        <w:t>using</w:t>
      </w:r>
      <w:r w:rsidRPr="00D160FC">
        <w:rPr>
          <w:rFonts w:ascii="Consolas" w:hAnsi="Consolas" w:cs="Consolas"/>
          <w:color w:val="000000"/>
          <w:szCs w:val="15"/>
          <w:highlight w:val="white"/>
          <w:lang w:eastAsia="en-GB"/>
        </w:rPr>
        <w:t xml:space="preserve"> (</w:t>
      </w:r>
      <w:r w:rsidRPr="00D160FC">
        <w:rPr>
          <w:rFonts w:ascii="Consolas" w:hAnsi="Consolas" w:cs="Consolas"/>
          <w:color w:val="2B91AF"/>
          <w:szCs w:val="15"/>
          <w:highlight w:val="white"/>
          <w:lang w:eastAsia="en-GB"/>
        </w:rPr>
        <w:t>XmlWriter</w:t>
      </w:r>
      <w:r w:rsidRPr="00D160FC">
        <w:rPr>
          <w:rFonts w:ascii="Consolas" w:hAnsi="Consolas" w:cs="Consolas"/>
          <w:color w:val="000000"/>
          <w:szCs w:val="15"/>
          <w:highlight w:val="white"/>
          <w:lang w:eastAsia="en-GB"/>
        </w:rPr>
        <w:t xml:space="preserve"> writer = </w:t>
      </w:r>
      <w:r w:rsidRPr="00D160FC">
        <w:rPr>
          <w:rFonts w:ascii="Consolas" w:hAnsi="Consolas" w:cs="Consolas"/>
          <w:color w:val="2B91AF"/>
          <w:szCs w:val="15"/>
          <w:highlight w:val="white"/>
          <w:lang w:eastAsia="en-GB"/>
        </w:rPr>
        <w:t>XmlWriter</w:t>
      </w:r>
      <w:r w:rsidRPr="00D160FC">
        <w:rPr>
          <w:rFonts w:ascii="Consolas" w:hAnsi="Consolas" w:cs="Consolas"/>
          <w:color w:val="000000"/>
          <w:szCs w:val="15"/>
          <w:highlight w:val="white"/>
          <w:lang w:eastAsia="en-GB"/>
        </w:rPr>
        <w:t>.Create(ms, settings))</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writer.WriteStartDocument();</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writer.WriteStartElement(</w:t>
      </w:r>
      <w:r w:rsidRPr="00D160FC">
        <w:rPr>
          <w:rFonts w:ascii="Consolas" w:hAnsi="Consolas" w:cs="Consolas"/>
          <w:color w:val="A31515"/>
          <w:szCs w:val="15"/>
          <w:highlight w:val="white"/>
          <w:lang w:eastAsia="en-GB"/>
        </w:rPr>
        <w:t>"Vacancy"</w:t>
      </w:r>
      <w:r w:rsidRPr="00D160FC">
        <w:rPr>
          <w:rFonts w:ascii="Consolas" w:hAnsi="Consolas" w:cs="Consolas"/>
          <w:color w:val="000000"/>
          <w:szCs w:val="15"/>
          <w:highlight w:val="white"/>
          <w:lang w:eastAsia="en-GB"/>
        </w:rPr>
        <w:t>);</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writer.WriteAttributeString(</w:t>
      </w:r>
      <w:r w:rsidRPr="00D160FC">
        <w:rPr>
          <w:rFonts w:ascii="Consolas" w:hAnsi="Consolas" w:cs="Consolas"/>
          <w:color w:val="A31515"/>
          <w:szCs w:val="15"/>
          <w:highlight w:val="white"/>
          <w:lang w:eastAsia="en-GB"/>
        </w:rPr>
        <w:t>"action"</w:t>
      </w:r>
      <w:r w:rsidRPr="00D160FC">
        <w:rPr>
          <w:rFonts w:ascii="Consolas" w:hAnsi="Consolas" w:cs="Consolas"/>
          <w:color w:val="000000"/>
          <w:szCs w:val="15"/>
          <w:highlight w:val="white"/>
          <w:lang w:eastAsia="en-GB"/>
        </w:rPr>
        <w:t xml:space="preserve">, </w:t>
      </w:r>
      <w:r w:rsidRPr="00D160FC">
        <w:rPr>
          <w:rFonts w:ascii="Consolas" w:hAnsi="Consolas" w:cs="Consolas"/>
          <w:color w:val="A31515"/>
          <w:szCs w:val="15"/>
          <w:highlight w:val="white"/>
          <w:lang w:eastAsia="en-GB"/>
        </w:rPr>
        <w:t>"add"</w:t>
      </w:r>
      <w:r w:rsidRPr="00D160FC">
        <w:rPr>
          <w:rFonts w:ascii="Consolas" w:hAnsi="Consolas" w:cs="Consolas"/>
          <w:color w:val="000000"/>
          <w:szCs w:val="15"/>
          <w:highlight w:val="white"/>
          <w:lang w:eastAsia="en-GB"/>
        </w:rPr>
        <w:t>);</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writer.WriteAttributeString(</w:t>
      </w:r>
      <w:r w:rsidRPr="00D160FC">
        <w:rPr>
          <w:rFonts w:ascii="Consolas" w:hAnsi="Consolas" w:cs="Consolas"/>
          <w:color w:val="A31515"/>
          <w:szCs w:val="15"/>
          <w:highlight w:val="white"/>
          <w:lang w:eastAsia="en-GB"/>
        </w:rPr>
        <w:t>"reference"</w:t>
      </w:r>
      <w:r w:rsidRPr="00D160FC">
        <w:rPr>
          <w:rFonts w:ascii="Consolas" w:hAnsi="Consolas" w:cs="Consolas"/>
          <w:color w:val="000000"/>
          <w:szCs w:val="15"/>
          <w:highlight w:val="white"/>
          <w:lang w:eastAsia="en-GB"/>
        </w:rPr>
        <w:t xml:space="preserve">, </w:t>
      </w:r>
      <w:r w:rsidRPr="00D160FC">
        <w:rPr>
          <w:rFonts w:ascii="Consolas" w:hAnsi="Consolas" w:cs="Consolas"/>
          <w:color w:val="A31515"/>
          <w:szCs w:val="15"/>
          <w:highlight w:val="white"/>
          <w:lang w:eastAsia="en-GB"/>
        </w:rPr>
        <w:t>"VAC-1"</w:t>
      </w:r>
      <w:r w:rsidRPr="00D160FC">
        <w:rPr>
          <w:rFonts w:ascii="Consolas" w:hAnsi="Consolas" w:cs="Consolas"/>
          <w:color w:val="000000"/>
          <w:szCs w:val="15"/>
          <w:highlight w:val="white"/>
          <w:lang w:eastAsia="en-GB"/>
        </w:rPr>
        <w:t>);</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writer.WriteElementString(</w:t>
      </w:r>
      <w:r w:rsidRPr="00D160FC">
        <w:rPr>
          <w:rFonts w:ascii="Consolas" w:hAnsi="Consolas" w:cs="Consolas"/>
          <w:color w:val="A31515"/>
          <w:szCs w:val="15"/>
          <w:highlight w:val="white"/>
          <w:lang w:eastAsia="en-GB"/>
        </w:rPr>
        <w:t>"JobTitle"</w:t>
      </w:r>
      <w:r w:rsidRPr="00D160FC">
        <w:rPr>
          <w:rFonts w:ascii="Consolas" w:hAnsi="Consolas" w:cs="Consolas"/>
          <w:color w:val="000000"/>
          <w:szCs w:val="15"/>
          <w:highlight w:val="white"/>
          <w:lang w:eastAsia="en-GB"/>
        </w:rPr>
        <w:t xml:space="preserve">, </w:t>
      </w:r>
      <w:r w:rsidRPr="00D160FC">
        <w:rPr>
          <w:rFonts w:ascii="Consolas" w:hAnsi="Consolas" w:cs="Consolas"/>
          <w:color w:val="A31515"/>
          <w:szCs w:val="15"/>
          <w:highlight w:val="white"/>
          <w:lang w:eastAsia="en-GB"/>
        </w:rPr>
        <w:t>"Manager"</w:t>
      </w:r>
      <w:r w:rsidRPr="00D160FC">
        <w:rPr>
          <w:rFonts w:ascii="Consolas" w:hAnsi="Consolas" w:cs="Consolas"/>
          <w:color w:val="000000"/>
          <w:szCs w:val="15"/>
          <w:highlight w:val="white"/>
          <w:lang w:eastAsia="en-GB"/>
        </w:rPr>
        <w:t>);</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writer.WriteStartElement(</w:t>
      </w:r>
      <w:r w:rsidRPr="00D160FC">
        <w:rPr>
          <w:rFonts w:ascii="Consolas" w:hAnsi="Consolas" w:cs="Consolas"/>
          <w:color w:val="A31515"/>
          <w:szCs w:val="15"/>
          <w:highlight w:val="white"/>
          <w:lang w:eastAsia="en-GB"/>
        </w:rPr>
        <w:t>"Description"</w:t>
      </w:r>
      <w:r w:rsidRPr="00D160FC">
        <w:rPr>
          <w:rFonts w:ascii="Consolas" w:hAnsi="Consolas" w:cs="Consolas"/>
          <w:color w:val="000000"/>
          <w:szCs w:val="15"/>
          <w:highlight w:val="white"/>
          <w:lang w:eastAsia="en-GB"/>
        </w:rPr>
        <w:t>);</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writer.WriteCData(</w:t>
      </w:r>
      <w:r w:rsidRPr="00D160FC">
        <w:rPr>
          <w:rFonts w:ascii="Consolas" w:hAnsi="Consolas" w:cs="Consolas"/>
          <w:color w:val="A31515"/>
          <w:szCs w:val="15"/>
          <w:highlight w:val="white"/>
          <w:lang w:eastAsia="en-GB"/>
        </w:rPr>
        <w:t>"This is a &lt;b&gt;HTML&lt;/b&gt; description"</w:t>
      </w:r>
      <w:r w:rsidRPr="00D160FC">
        <w:rPr>
          <w:rFonts w:ascii="Consolas" w:hAnsi="Consolas" w:cs="Consolas"/>
          <w:color w:val="000000"/>
          <w:szCs w:val="15"/>
          <w:highlight w:val="white"/>
          <w:lang w:eastAsia="en-GB"/>
        </w:rPr>
        <w:t>);</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writer.WriteEndElement();</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writer.WriteStartElement(</w:t>
      </w:r>
      <w:r w:rsidRPr="00D160FC">
        <w:rPr>
          <w:rFonts w:ascii="Consolas" w:hAnsi="Consolas" w:cs="Consolas"/>
          <w:color w:val="A31515"/>
          <w:szCs w:val="15"/>
          <w:highlight w:val="white"/>
          <w:lang w:eastAsia="en-GB"/>
        </w:rPr>
        <w:t>"Salary"</w:t>
      </w:r>
      <w:r w:rsidRPr="00D160FC">
        <w:rPr>
          <w:rFonts w:ascii="Consolas" w:hAnsi="Consolas" w:cs="Consolas"/>
          <w:color w:val="000000"/>
          <w:szCs w:val="15"/>
          <w:highlight w:val="white"/>
          <w:lang w:eastAsia="en-GB"/>
        </w:rPr>
        <w:t>);</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writer.WriteAttributeString(</w:t>
      </w:r>
      <w:r w:rsidRPr="00D160FC">
        <w:rPr>
          <w:rFonts w:ascii="Consolas" w:hAnsi="Consolas" w:cs="Consolas"/>
          <w:color w:val="A31515"/>
          <w:szCs w:val="15"/>
          <w:highlight w:val="white"/>
          <w:lang w:eastAsia="en-GB"/>
        </w:rPr>
        <w:t>"currency"</w:t>
      </w:r>
      <w:r w:rsidRPr="00D160FC">
        <w:rPr>
          <w:rFonts w:ascii="Consolas" w:hAnsi="Consolas" w:cs="Consolas"/>
          <w:color w:val="000000"/>
          <w:szCs w:val="15"/>
          <w:highlight w:val="white"/>
          <w:lang w:eastAsia="en-GB"/>
        </w:rPr>
        <w:t xml:space="preserve">, </w:t>
      </w:r>
      <w:r w:rsidRPr="00D160FC">
        <w:rPr>
          <w:rFonts w:ascii="Consolas" w:hAnsi="Consolas" w:cs="Consolas"/>
          <w:color w:val="A31515"/>
          <w:szCs w:val="15"/>
          <w:highlight w:val="white"/>
          <w:lang w:eastAsia="en-GB"/>
        </w:rPr>
        <w:t>"GBP"</w:t>
      </w:r>
      <w:r w:rsidRPr="00D160FC">
        <w:rPr>
          <w:rFonts w:ascii="Consolas" w:hAnsi="Consolas" w:cs="Consolas"/>
          <w:color w:val="000000"/>
          <w:szCs w:val="15"/>
          <w:highlight w:val="white"/>
          <w:lang w:eastAsia="en-GB"/>
        </w:rPr>
        <w:t>);</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writer.WriteElementString(</w:t>
      </w:r>
      <w:r w:rsidRPr="00D160FC">
        <w:rPr>
          <w:rFonts w:ascii="Consolas" w:hAnsi="Consolas" w:cs="Consolas"/>
          <w:color w:val="A31515"/>
          <w:szCs w:val="15"/>
          <w:highlight w:val="white"/>
          <w:lang w:eastAsia="en-GB"/>
        </w:rPr>
        <w:t>"MinSalary"</w:t>
      </w:r>
      <w:r w:rsidRPr="00D160FC">
        <w:rPr>
          <w:rFonts w:ascii="Consolas" w:hAnsi="Consolas" w:cs="Consolas"/>
          <w:color w:val="000000"/>
          <w:szCs w:val="15"/>
          <w:highlight w:val="white"/>
          <w:lang w:eastAsia="en-GB"/>
        </w:rPr>
        <w:t xml:space="preserve">, </w:t>
      </w:r>
      <w:r w:rsidRPr="00D160FC">
        <w:rPr>
          <w:rFonts w:ascii="Consolas" w:hAnsi="Consolas" w:cs="Consolas"/>
          <w:color w:val="0000FF"/>
          <w:szCs w:val="15"/>
          <w:highlight w:val="white"/>
          <w:lang w:eastAsia="en-GB"/>
        </w:rPr>
        <w:t>string</w:t>
      </w:r>
      <w:r w:rsidRPr="00D160FC">
        <w:rPr>
          <w:rFonts w:ascii="Consolas" w:hAnsi="Consolas" w:cs="Consolas"/>
          <w:color w:val="000000"/>
          <w:szCs w:val="15"/>
          <w:highlight w:val="white"/>
          <w:lang w:eastAsia="en-GB"/>
        </w:rPr>
        <w:t>.Format(</w:t>
      </w:r>
      <w:r w:rsidRPr="00D160FC">
        <w:rPr>
          <w:rFonts w:ascii="Consolas" w:hAnsi="Consolas" w:cs="Consolas"/>
          <w:color w:val="A31515"/>
          <w:szCs w:val="15"/>
          <w:highlight w:val="white"/>
          <w:lang w:eastAsia="en-GB"/>
        </w:rPr>
        <w:t>"</w:t>
      </w:r>
      <w:r w:rsidRPr="00D160FC">
        <w:rPr>
          <w:rFonts w:ascii="Consolas" w:hAnsi="Consolas" w:cs="Consolas"/>
          <w:color w:val="3CB371"/>
          <w:szCs w:val="15"/>
          <w:highlight w:val="white"/>
          <w:lang w:eastAsia="en-GB"/>
        </w:rPr>
        <w:t>{0:f2}</w:t>
      </w:r>
      <w:r w:rsidRPr="00D160FC">
        <w:rPr>
          <w:rFonts w:ascii="Consolas" w:hAnsi="Consolas" w:cs="Consolas"/>
          <w:color w:val="A31515"/>
          <w:szCs w:val="15"/>
          <w:highlight w:val="white"/>
          <w:lang w:eastAsia="en-GB"/>
        </w:rPr>
        <w:t>"</w:t>
      </w:r>
      <w:r w:rsidRPr="00D160FC">
        <w:rPr>
          <w:rFonts w:ascii="Consolas" w:hAnsi="Consolas" w:cs="Consolas"/>
          <w:color w:val="000000"/>
          <w:szCs w:val="15"/>
          <w:highlight w:val="white"/>
          <w:lang w:eastAsia="en-GB"/>
        </w:rPr>
        <w:t>, 22000));</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writer.WriteElementString(</w:t>
      </w:r>
      <w:r w:rsidRPr="00D160FC">
        <w:rPr>
          <w:rFonts w:ascii="Consolas" w:hAnsi="Consolas" w:cs="Consolas"/>
          <w:color w:val="A31515"/>
          <w:szCs w:val="15"/>
          <w:highlight w:val="white"/>
          <w:lang w:eastAsia="en-GB"/>
        </w:rPr>
        <w:t>"MaxSalary"</w:t>
      </w:r>
      <w:r w:rsidRPr="00D160FC">
        <w:rPr>
          <w:rFonts w:ascii="Consolas" w:hAnsi="Consolas" w:cs="Consolas"/>
          <w:color w:val="000000"/>
          <w:szCs w:val="15"/>
          <w:highlight w:val="white"/>
          <w:lang w:eastAsia="en-GB"/>
        </w:rPr>
        <w:t xml:space="preserve">, </w:t>
      </w:r>
      <w:r w:rsidRPr="00D160FC">
        <w:rPr>
          <w:rFonts w:ascii="Consolas" w:hAnsi="Consolas" w:cs="Consolas"/>
          <w:color w:val="0000FF"/>
          <w:szCs w:val="15"/>
          <w:highlight w:val="white"/>
          <w:lang w:eastAsia="en-GB"/>
        </w:rPr>
        <w:t>string</w:t>
      </w:r>
      <w:r w:rsidRPr="00D160FC">
        <w:rPr>
          <w:rFonts w:ascii="Consolas" w:hAnsi="Consolas" w:cs="Consolas"/>
          <w:color w:val="000000"/>
          <w:szCs w:val="15"/>
          <w:highlight w:val="white"/>
          <w:lang w:eastAsia="en-GB"/>
        </w:rPr>
        <w:t>.Format(</w:t>
      </w:r>
      <w:r w:rsidRPr="00D160FC">
        <w:rPr>
          <w:rFonts w:ascii="Consolas" w:hAnsi="Consolas" w:cs="Consolas"/>
          <w:color w:val="A31515"/>
          <w:szCs w:val="15"/>
          <w:highlight w:val="white"/>
          <w:lang w:eastAsia="en-GB"/>
        </w:rPr>
        <w:t>"</w:t>
      </w:r>
      <w:r w:rsidRPr="00D160FC">
        <w:rPr>
          <w:rFonts w:ascii="Consolas" w:hAnsi="Consolas" w:cs="Consolas"/>
          <w:color w:val="3CB371"/>
          <w:szCs w:val="15"/>
          <w:highlight w:val="white"/>
          <w:lang w:eastAsia="en-GB"/>
        </w:rPr>
        <w:t>{0:f2}</w:t>
      </w:r>
      <w:r w:rsidRPr="00D160FC">
        <w:rPr>
          <w:rFonts w:ascii="Consolas" w:hAnsi="Consolas" w:cs="Consolas"/>
          <w:color w:val="A31515"/>
          <w:szCs w:val="15"/>
          <w:highlight w:val="white"/>
          <w:lang w:eastAsia="en-GB"/>
        </w:rPr>
        <w:t>"</w:t>
      </w:r>
      <w:r w:rsidRPr="00D160FC">
        <w:rPr>
          <w:rFonts w:ascii="Consolas" w:hAnsi="Consolas" w:cs="Consolas"/>
          <w:color w:val="000000"/>
          <w:szCs w:val="15"/>
          <w:highlight w:val="white"/>
          <w:lang w:eastAsia="en-GB"/>
        </w:rPr>
        <w:t>, 27500));</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writer.WriteEndElement();</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writer.WriteEndElement();</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writer.WriteEndDocument();</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ms.Flush();</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ms.Position = 0;</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t>
      </w:r>
      <w:r w:rsidRPr="00D160FC">
        <w:rPr>
          <w:rFonts w:ascii="Consolas" w:hAnsi="Consolas" w:cs="Consolas"/>
          <w:color w:val="0000FF"/>
          <w:szCs w:val="15"/>
          <w:highlight w:val="white"/>
          <w:lang w:eastAsia="en-GB"/>
        </w:rPr>
        <w:t>using</w:t>
      </w:r>
      <w:r w:rsidRPr="00D160FC">
        <w:rPr>
          <w:rFonts w:ascii="Consolas" w:hAnsi="Consolas" w:cs="Consolas"/>
          <w:color w:val="000000"/>
          <w:szCs w:val="15"/>
          <w:highlight w:val="white"/>
          <w:lang w:eastAsia="en-GB"/>
        </w:rPr>
        <w:t xml:space="preserve"> (</w:t>
      </w:r>
      <w:r w:rsidRPr="00D160FC">
        <w:rPr>
          <w:rFonts w:ascii="Consolas" w:hAnsi="Consolas" w:cs="Consolas"/>
          <w:color w:val="2B91AF"/>
          <w:szCs w:val="15"/>
          <w:highlight w:val="white"/>
          <w:lang w:eastAsia="en-GB"/>
        </w:rPr>
        <w:t>StreamReader</w:t>
      </w:r>
      <w:r w:rsidRPr="00D160FC">
        <w:rPr>
          <w:rFonts w:ascii="Consolas" w:hAnsi="Consolas" w:cs="Consolas"/>
          <w:color w:val="000000"/>
          <w:szCs w:val="15"/>
          <w:highlight w:val="white"/>
          <w:lang w:eastAsia="en-GB"/>
        </w:rPr>
        <w:t xml:space="preserve"> sr = </w:t>
      </w:r>
      <w:r w:rsidRPr="00D160FC">
        <w:rPr>
          <w:rFonts w:ascii="Consolas" w:hAnsi="Consolas" w:cs="Consolas"/>
          <w:color w:val="0000FF"/>
          <w:szCs w:val="15"/>
          <w:highlight w:val="white"/>
          <w:lang w:eastAsia="en-GB"/>
        </w:rPr>
        <w:t>new</w:t>
      </w:r>
      <w:r w:rsidRPr="00D160FC">
        <w:rPr>
          <w:rFonts w:ascii="Consolas" w:hAnsi="Consolas" w:cs="Consolas"/>
          <w:color w:val="000000"/>
          <w:szCs w:val="15"/>
          <w:highlight w:val="white"/>
          <w:lang w:eastAsia="en-GB"/>
        </w:rPr>
        <w:t xml:space="preserve"> </w:t>
      </w:r>
      <w:r w:rsidRPr="00D160FC">
        <w:rPr>
          <w:rFonts w:ascii="Consolas" w:hAnsi="Consolas" w:cs="Consolas"/>
          <w:color w:val="2B91AF"/>
          <w:szCs w:val="15"/>
          <w:highlight w:val="white"/>
          <w:lang w:eastAsia="en-GB"/>
        </w:rPr>
        <w:t>StreamReader</w:t>
      </w:r>
      <w:r w:rsidRPr="00D160FC">
        <w:rPr>
          <w:rFonts w:ascii="Consolas" w:hAnsi="Consolas" w:cs="Consolas"/>
          <w:color w:val="000000"/>
          <w:szCs w:val="15"/>
          <w:highlight w:val="white"/>
          <w:lang w:eastAsia="en-GB"/>
        </w:rPr>
        <w:t xml:space="preserve">(ms, </w:t>
      </w:r>
      <w:r w:rsidRPr="00D160FC">
        <w:rPr>
          <w:rFonts w:ascii="Consolas" w:hAnsi="Consolas" w:cs="Consolas"/>
          <w:color w:val="2B91AF"/>
          <w:szCs w:val="15"/>
          <w:highlight w:val="white"/>
          <w:lang w:eastAsia="en-GB"/>
        </w:rPr>
        <w:t>Encoding</w:t>
      </w:r>
      <w:r w:rsidRPr="00D160FC">
        <w:rPr>
          <w:rFonts w:ascii="Consolas" w:hAnsi="Consolas" w:cs="Consolas"/>
          <w:color w:val="000000"/>
          <w:szCs w:val="15"/>
          <w:highlight w:val="white"/>
          <w:lang w:eastAsia="en-GB"/>
        </w:rPr>
        <w:t>.UTF8))</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generatedXml = sr.ReadToEnd();</w:t>
      </w:r>
    </w:p>
    <w:p w:rsidR="00D160FC" w:rsidRPr="00D160FC" w:rsidRDefault="00D160FC" w:rsidP="00D160FC">
      <w:pPr>
        <w:autoSpaceDE w:val="0"/>
        <w:autoSpaceDN w:val="0"/>
        <w:adjustRightInd w:val="0"/>
        <w:spacing w:after="0"/>
        <w:rPr>
          <w:rFonts w:ascii="Consolas" w:hAnsi="Consolas" w:cs="Consolas"/>
          <w:color w:val="000000"/>
          <w:szCs w:val="15"/>
          <w:highlight w:val="white"/>
          <w:lang w:eastAsia="en-GB"/>
        </w:rPr>
      </w:pPr>
      <w:r w:rsidRPr="00D160FC">
        <w:rPr>
          <w:rFonts w:ascii="Consolas" w:hAnsi="Consolas" w:cs="Consolas"/>
          <w:color w:val="000000"/>
          <w:szCs w:val="15"/>
          <w:highlight w:val="white"/>
          <w:lang w:eastAsia="en-GB"/>
        </w:rPr>
        <w:t xml:space="preserve">    }</w:t>
      </w:r>
    </w:p>
    <w:p w:rsidR="00D160FC" w:rsidRPr="00D160FC" w:rsidRDefault="00D160FC" w:rsidP="00D160FC">
      <w:pPr>
        <w:rPr>
          <w:sz w:val="22"/>
        </w:rPr>
      </w:pPr>
      <w:r w:rsidRPr="00D160FC">
        <w:rPr>
          <w:rFonts w:ascii="Consolas" w:hAnsi="Consolas" w:cs="Consolas"/>
          <w:color w:val="000000"/>
          <w:szCs w:val="15"/>
          <w:highlight w:val="white"/>
          <w:lang w:eastAsia="en-GB"/>
        </w:rPr>
        <w:t>}</w:t>
      </w:r>
    </w:p>
    <w:p w:rsidR="00D160FC" w:rsidRDefault="00D160FC" w:rsidP="00B65E5F"/>
    <w:p w:rsidR="00B65E5F" w:rsidRDefault="00B65E5F" w:rsidP="00B65E5F">
      <w:r>
        <w:t>Job feeds which use XML Writer include:</w:t>
      </w:r>
    </w:p>
    <w:p w:rsidR="00B65E5F" w:rsidRDefault="00B65E5F" w:rsidP="00D160FC">
      <w:pPr>
        <w:pStyle w:val="ListParagraph"/>
        <w:numPr>
          <w:ilvl w:val="0"/>
          <w:numId w:val="27"/>
        </w:numPr>
      </w:pPr>
      <w:r>
        <w:t>LinkedIn</w:t>
      </w:r>
    </w:p>
    <w:p w:rsidR="00B65E5F" w:rsidRDefault="00B65E5F" w:rsidP="00D160FC">
      <w:pPr>
        <w:pStyle w:val="ListParagraph"/>
        <w:numPr>
          <w:ilvl w:val="0"/>
          <w:numId w:val="27"/>
        </w:numPr>
      </w:pPr>
      <w:r>
        <w:t>MyJobGroup</w:t>
      </w:r>
    </w:p>
    <w:p w:rsidR="00B65E5F" w:rsidRDefault="00B65E5F" w:rsidP="00D160FC">
      <w:pPr>
        <w:pStyle w:val="ListParagraph"/>
        <w:numPr>
          <w:ilvl w:val="0"/>
          <w:numId w:val="27"/>
        </w:numPr>
      </w:pPr>
      <w:r>
        <w:t>Pertemps</w:t>
      </w:r>
    </w:p>
    <w:p w:rsidR="00B65E5F" w:rsidRDefault="00B65E5F" w:rsidP="00D160FC">
      <w:pPr>
        <w:pStyle w:val="ListParagraph"/>
        <w:numPr>
          <w:ilvl w:val="0"/>
          <w:numId w:val="27"/>
        </w:numPr>
      </w:pPr>
      <w:r>
        <w:t>Welfare2Work</w:t>
      </w:r>
    </w:p>
    <w:p w:rsidR="00B65E5F" w:rsidRDefault="00B65E5F" w:rsidP="00B65E5F"/>
    <w:p w:rsidR="00B65E5F" w:rsidRDefault="00B65E5F" w:rsidP="00B65E5F">
      <w:r>
        <w:t>More information on XML Writer:</w:t>
      </w:r>
    </w:p>
    <w:p w:rsidR="00B65E5F" w:rsidRDefault="00FF44C5" w:rsidP="00B65E5F">
      <w:hyperlink r:id="rId16" w:history="1">
        <w:r w:rsidR="00B65E5F" w:rsidRPr="00B668E3">
          <w:rPr>
            <w:rStyle w:val="Hyperlink"/>
          </w:rPr>
          <w:t>http://www.dotnetperls.com/xmlwriter</w:t>
        </w:r>
      </w:hyperlink>
      <w:r w:rsidR="00B65E5F">
        <w:t xml:space="preserve"> </w:t>
      </w:r>
    </w:p>
    <w:p w:rsidR="00B65E5F" w:rsidRPr="00B65E5F" w:rsidRDefault="00FF44C5" w:rsidP="00B65E5F">
      <w:hyperlink r:id="rId17" w:history="1">
        <w:r w:rsidR="00B65E5F" w:rsidRPr="00B668E3">
          <w:rPr>
            <w:rStyle w:val="Hyperlink"/>
          </w:rPr>
          <w:t>https://msdn.microsoft.com/en-us/library/system.xml.xmlwriter(v=vs.110).aspx</w:t>
        </w:r>
      </w:hyperlink>
      <w:r w:rsidR="00B65E5F">
        <w:t xml:space="preserve"> </w:t>
      </w:r>
    </w:p>
    <w:p w:rsidR="00B65E5F" w:rsidRDefault="00B65E5F" w:rsidP="00A9339C"/>
    <w:p w:rsidR="0051611C" w:rsidRDefault="0051611C" w:rsidP="0051611C">
      <w:pPr>
        <w:pStyle w:val="Heading3"/>
      </w:pPr>
      <w:bookmarkStart w:id="23" w:name="_Toc8028379"/>
      <w:r>
        <w:t>SOAP Service</w:t>
      </w:r>
      <w:bookmarkEnd w:id="23"/>
    </w:p>
    <w:p w:rsidR="00B7793B" w:rsidRDefault="00B7793B" w:rsidP="0051611C"/>
    <w:p w:rsidR="00B7793B" w:rsidRDefault="008846AD" w:rsidP="008846AD">
      <w:pPr>
        <w:pStyle w:val="Heading4"/>
      </w:pPr>
      <w:r>
        <w:t>Generating a Proxy Class</w:t>
      </w:r>
    </w:p>
    <w:p w:rsidR="008846AD" w:rsidRDefault="008846AD" w:rsidP="008846AD">
      <w:r>
        <w:t xml:space="preserve">For complex web services a proxy class can be generated from a WSDL which takes care of the XML generation and serialisation for us. </w:t>
      </w:r>
    </w:p>
    <w:p w:rsidR="008846AD" w:rsidRDefault="008846AD" w:rsidP="008846AD"/>
    <w:p w:rsidR="008846AD" w:rsidRDefault="008846AD" w:rsidP="008846AD">
      <w:r>
        <w:t>The Strike Jobs feed (under Zod) is such a feed which is implemented like this</w:t>
      </w:r>
    </w:p>
    <w:p w:rsidR="008846AD" w:rsidRDefault="008846AD" w:rsidP="008846AD"/>
    <w:p w:rsidR="008846AD" w:rsidRPr="008846AD" w:rsidRDefault="008846AD" w:rsidP="008846AD">
      <w:r>
        <w:t xml:space="preserve">More information can be read here: </w:t>
      </w:r>
      <w:hyperlink r:id="rId18" w:history="1">
        <w:r w:rsidRPr="006E0E20">
          <w:rPr>
            <w:rStyle w:val="Hyperlink"/>
          </w:rPr>
          <w:t>https://msdn.microsoft.com/en-us/library/bb628652.aspx</w:t>
        </w:r>
      </w:hyperlink>
      <w:r>
        <w:t xml:space="preserve"> </w:t>
      </w:r>
    </w:p>
    <w:p w:rsidR="00B7793B" w:rsidRDefault="00B7793B" w:rsidP="0051611C"/>
    <w:p w:rsidR="008846AD" w:rsidRDefault="008846AD" w:rsidP="0051611C">
      <w:r>
        <w:t>However, using WCF means that if an error occurs then the .NET framework may disguise the error as there is a known issue with disposing of the client, so we have to implement a solution ourselves using a partial class. An example of this is in the Strike Jobs feed.</w:t>
      </w:r>
    </w:p>
    <w:p w:rsidR="008846AD" w:rsidRDefault="008846AD" w:rsidP="0051611C"/>
    <w:p w:rsidR="008846AD" w:rsidRPr="008846AD" w:rsidRDefault="008846AD" w:rsidP="0051611C">
      <w:pPr>
        <w:rPr>
          <w:b/>
        </w:rPr>
      </w:pPr>
      <w:r>
        <w:t xml:space="preserve">More details here: </w:t>
      </w:r>
      <w:hyperlink r:id="rId19" w:history="1">
        <w:r w:rsidRPr="006E0E20">
          <w:rPr>
            <w:rStyle w:val="Hyperlink"/>
          </w:rPr>
          <w:t>https://www.sslvpn.online/does-the-c-wcf-proxy-clientbaset-disposal-issue-still-exist-in-net-4-5/</w:t>
        </w:r>
      </w:hyperlink>
      <w:r>
        <w:t xml:space="preserve"> </w:t>
      </w:r>
    </w:p>
    <w:p w:rsidR="00B7793B" w:rsidRDefault="00B7793B" w:rsidP="0051611C"/>
    <w:p w:rsidR="00B7793B" w:rsidRDefault="00B7793B" w:rsidP="00B7793B">
      <w:pPr>
        <w:pStyle w:val="Heading4"/>
      </w:pPr>
      <w:r>
        <w:t>Manually Implementing a SOAP Service</w:t>
      </w:r>
    </w:p>
    <w:p w:rsidR="00BD5D08" w:rsidRDefault="00C03E69" w:rsidP="0051611C">
      <w:r>
        <w:t xml:space="preserve">The </w:t>
      </w:r>
      <w:r w:rsidR="002A0CF6">
        <w:t>Welfare 2 Work</w:t>
      </w:r>
      <w:r>
        <w:t xml:space="preserve"> job feed uses a SOAP service to send and receive requests. Because </w:t>
      </w:r>
      <w:r w:rsidR="00B7793B">
        <w:t xml:space="preserve">the SOAP service only contains one operation called “Process” where we send some generated XML, it wouldn’t be a big benefit to generate a proxy class for this. </w:t>
      </w:r>
    </w:p>
    <w:p w:rsidR="00B7793B" w:rsidRDefault="00B7793B" w:rsidP="0051611C"/>
    <w:p w:rsidR="00B7793B" w:rsidRPr="00B7793B" w:rsidRDefault="00B7793B" w:rsidP="00B7793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GB"/>
        </w:rPr>
      </w:pPr>
      <w:r w:rsidRPr="00B7793B">
        <w:rPr>
          <w:rFonts w:ascii="Courier New" w:hAnsi="Courier New" w:cs="Courier New"/>
          <w:color w:val="000000"/>
          <w:sz w:val="20"/>
          <w:szCs w:val="20"/>
          <w:lang w:eastAsia="en-GB"/>
        </w:rPr>
        <w:t>POST /CME/Service.asmx HTTP/1.1</w:t>
      </w:r>
    </w:p>
    <w:p w:rsidR="00B7793B" w:rsidRPr="00B7793B" w:rsidRDefault="00B7793B" w:rsidP="00B7793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GB"/>
        </w:rPr>
      </w:pPr>
      <w:r w:rsidRPr="00B7793B">
        <w:rPr>
          <w:rFonts w:ascii="Courier New" w:hAnsi="Courier New" w:cs="Courier New"/>
          <w:color w:val="000000"/>
          <w:sz w:val="20"/>
          <w:szCs w:val="20"/>
          <w:lang w:eastAsia="en-GB"/>
        </w:rPr>
        <w:t>Host: staging.welfare2work.co.uk</w:t>
      </w:r>
    </w:p>
    <w:p w:rsidR="00B7793B" w:rsidRPr="00B7793B" w:rsidRDefault="00B7793B" w:rsidP="00B7793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GB"/>
        </w:rPr>
      </w:pPr>
      <w:r w:rsidRPr="00B7793B">
        <w:rPr>
          <w:rFonts w:ascii="Courier New" w:hAnsi="Courier New" w:cs="Courier New"/>
          <w:color w:val="000000"/>
          <w:sz w:val="20"/>
          <w:szCs w:val="20"/>
          <w:lang w:eastAsia="en-GB"/>
        </w:rPr>
        <w:t>Content-Type: text/xml; charset=utf-8</w:t>
      </w:r>
    </w:p>
    <w:p w:rsidR="00B7793B" w:rsidRPr="00B7793B" w:rsidRDefault="00B7793B" w:rsidP="00B7793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GB"/>
        </w:rPr>
      </w:pPr>
      <w:r w:rsidRPr="00B7793B">
        <w:rPr>
          <w:rFonts w:ascii="Courier New" w:hAnsi="Courier New" w:cs="Courier New"/>
          <w:color w:val="000000"/>
          <w:sz w:val="20"/>
          <w:szCs w:val="20"/>
          <w:lang w:eastAsia="en-GB"/>
        </w:rPr>
        <w:t xml:space="preserve">Content-Length: </w:t>
      </w:r>
      <w:r w:rsidRPr="00B7793B">
        <w:rPr>
          <w:rFonts w:ascii="Courier New" w:hAnsi="Courier New" w:cs="Courier New"/>
          <w:color w:val="00008B"/>
          <w:sz w:val="20"/>
          <w:szCs w:val="20"/>
          <w:lang w:eastAsia="en-GB"/>
        </w:rPr>
        <w:t>length</w:t>
      </w:r>
    </w:p>
    <w:p w:rsidR="00B7793B" w:rsidRPr="00B7793B" w:rsidRDefault="00B7793B" w:rsidP="00B7793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GB"/>
        </w:rPr>
      </w:pPr>
      <w:r w:rsidRPr="00B7793B">
        <w:rPr>
          <w:rFonts w:ascii="Courier New" w:hAnsi="Courier New" w:cs="Courier New"/>
          <w:color w:val="000000"/>
          <w:sz w:val="20"/>
          <w:szCs w:val="20"/>
          <w:lang w:eastAsia="en-GB"/>
        </w:rPr>
        <w:t>SOAPAction: "http://www.kaonix.com/CandidateMatchingEngine/Process"</w:t>
      </w:r>
    </w:p>
    <w:p w:rsidR="00B7793B" w:rsidRPr="00B7793B" w:rsidRDefault="00B7793B" w:rsidP="00B7793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GB"/>
        </w:rPr>
      </w:pPr>
    </w:p>
    <w:p w:rsidR="00B7793B" w:rsidRPr="00B7793B" w:rsidRDefault="00B7793B" w:rsidP="00B7793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GB"/>
        </w:rPr>
      </w:pPr>
      <w:r w:rsidRPr="00B7793B">
        <w:rPr>
          <w:rFonts w:ascii="Courier New" w:hAnsi="Courier New" w:cs="Courier New"/>
          <w:color w:val="000000"/>
          <w:sz w:val="20"/>
          <w:szCs w:val="20"/>
          <w:lang w:eastAsia="en-GB"/>
        </w:rPr>
        <w:t>&lt;?xml version="1.0" encoding="utf-8"?&gt;</w:t>
      </w:r>
    </w:p>
    <w:p w:rsidR="00B7793B" w:rsidRPr="00B7793B" w:rsidRDefault="00B7793B" w:rsidP="00B7793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GB"/>
        </w:rPr>
      </w:pPr>
      <w:r w:rsidRPr="00B7793B">
        <w:rPr>
          <w:rFonts w:ascii="Courier New" w:hAnsi="Courier New" w:cs="Courier New"/>
          <w:color w:val="000000"/>
          <w:sz w:val="20"/>
          <w:szCs w:val="20"/>
          <w:lang w:eastAsia="en-GB"/>
        </w:rPr>
        <w:t>&lt;soap:Envelope xmlns:xsi="http://www.w3.org/2001/XMLSchema-instance" xmlns:xsd="http://www.w3.org/2001/XMLSchema" xmlns:soap="http://schemas.xmlsoap.org/soap/envelope/"&gt;</w:t>
      </w:r>
    </w:p>
    <w:p w:rsidR="00B7793B" w:rsidRPr="00B7793B" w:rsidRDefault="00B7793B" w:rsidP="00B7793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GB"/>
        </w:rPr>
      </w:pPr>
      <w:r w:rsidRPr="00B7793B">
        <w:rPr>
          <w:rFonts w:ascii="Courier New" w:hAnsi="Courier New" w:cs="Courier New"/>
          <w:color w:val="000000"/>
          <w:sz w:val="20"/>
          <w:szCs w:val="20"/>
          <w:lang w:eastAsia="en-GB"/>
        </w:rPr>
        <w:t xml:space="preserve">  &lt;soap:Body&gt;</w:t>
      </w:r>
    </w:p>
    <w:p w:rsidR="00B7793B" w:rsidRPr="00B7793B" w:rsidRDefault="00B7793B" w:rsidP="00B7793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GB"/>
        </w:rPr>
      </w:pPr>
      <w:r w:rsidRPr="00B7793B">
        <w:rPr>
          <w:rFonts w:ascii="Courier New" w:hAnsi="Courier New" w:cs="Courier New"/>
          <w:color w:val="000000"/>
          <w:sz w:val="20"/>
          <w:szCs w:val="20"/>
          <w:lang w:eastAsia="en-GB"/>
        </w:rPr>
        <w:t xml:space="preserve">    &lt;Process xmlns="http://www.kaonix.com/CandidateMatchingEngine"&gt;</w:t>
      </w:r>
    </w:p>
    <w:p w:rsidR="00B7793B" w:rsidRPr="00B7793B" w:rsidRDefault="00B7793B" w:rsidP="00B7793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GB"/>
        </w:rPr>
      </w:pPr>
      <w:r w:rsidRPr="00B7793B">
        <w:rPr>
          <w:rFonts w:ascii="Courier New" w:hAnsi="Courier New" w:cs="Courier New"/>
          <w:color w:val="000000"/>
          <w:sz w:val="20"/>
          <w:szCs w:val="20"/>
          <w:lang w:eastAsia="en-GB"/>
        </w:rPr>
        <w:t xml:space="preserve">      &lt;xmlRequest&gt;</w:t>
      </w:r>
      <w:r w:rsidRPr="00B7793B">
        <w:rPr>
          <w:rFonts w:ascii="Courier New" w:hAnsi="Courier New" w:cs="Courier New"/>
          <w:color w:val="00008B"/>
          <w:sz w:val="20"/>
          <w:szCs w:val="20"/>
          <w:lang w:eastAsia="en-GB"/>
        </w:rPr>
        <w:t>string</w:t>
      </w:r>
      <w:r w:rsidRPr="00B7793B">
        <w:rPr>
          <w:rFonts w:ascii="Courier New" w:hAnsi="Courier New" w:cs="Courier New"/>
          <w:color w:val="000000"/>
          <w:sz w:val="20"/>
          <w:szCs w:val="20"/>
          <w:lang w:eastAsia="en-GB"/>
        </w:rPr>
        <w:t>&lt;/xmlRequest&gt;</w:t>
      </w:r>
    </w:p>
    <w:p w:rsidR="00B7793B" w:rsidRPr="00B7793B" w:rsidRDefault="00B7793B" w:rsidP="00B7793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GB"/>
        </w:rPr>
      </w:pPr>
      <w:r w:rsidRPr="00B7793B">
        <w:rPr>
          <w:rFonts w:ascii="Courier New" w:hAnsi="Courier New" w:cs="Courier New"/>
          <w:color w:val="000000"/>
          <w:sz w:val="20"/>
          <w:szCs w:val="20"/>
          <w:lang w:eastAsia="en-GB"/>
        </w:rPr>
        <w:t xml:space="preserve">    &lt;/Process&gt;</w:t>
      </w:r>
    </w:p>
    <w:p w:rsidR="00B7793B" w:rsidRPr="00B7793B" w:rsidRDefault="00B7793B" w:rsidP="00B7793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GB"/>
        </w:rPr>
      </w:pPr>
      <w:r w:rsidRPr="00B7793B">
        <w:rPr>
          <w:rFonts w:ascii="Courier New" w:hAnsi="Courier New" w:cs="Courier New"/>
          <w:color w:val="000000"/>
          <w:sz w:val="20"/>
          <w:szCs w:val="20"/>
          <w:lang w:eastAsia="en-GB"/>
        </w:rPr>
        <w:t xml:space="preserve">  &lt;/soap:Body&gt;</w:t>
      </w:r>
    </w:p>
    <w:p w:rsidR="00B7793B" w:rsidRPr="00B7793B" w:rsidRDefault="00B7793B" w:rsidP="00B7793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lang w:eastAsia="en-GB"/>
        </w:rPr>
      </w:pPr>
      <w:r w:rsidRPr="00B7793B">
        <w:rPr>
          <w:rFonts w:ascii="Courier New" w:hAnsi="Courier New" w:cs="Courier New"/>
          <w:color w:val="000000"/>
          <w:sz w:val="20"/>
          <w:szCs w:val="20"/>
          <w:lang w:eastAsia="en-GB"/>
        </w:rPr>
        <w:t>&lt;/soap:Envelope&gt;</w:t>
      </w:r>
    </w:p>
    <w:p w:rsidR="00B7793B" w:rsidRDefault="00B7793B" w:rsidP="0051611C"/>
    <w:p w:rsidR="00B7793B" w:rsidRDefault="00B7793B" w:rsidP="0051611C">
      <w:r>
        <w:t>In this instance, we serialised a request to XML using the methods described in section 2.3.3.1 and sent the XML in a manually constructed SOAP envelope</w:t>
      </w:r>
      <w:r w:rsidR="00F729F8">
        <w:t xml:space="preserve"> which contains placeholder for the generated request</w:t>
      </w:r>
      <w:r>
        <w:t>.</w:t>
      </w:r>
    </w:p>
    <w:p w:rsidR="00B7793B" w:rsidRDefault="00B7793B" w:rsidP="0051611C"/>
    <w:p w:rsidR="00B7793B" w:rsidRPr="00B7793B" w:rsidRDefault="00B7793B" w:rsidP="00B7793B">
      <w:pPr>
        <w:autoSpaceDE w:val="0"/>
        <w:autoSpaceDN w:val="0"/>
        <w:adjustRightInd w:val="0"/>
        <w:spacing w:after="0"/>
        <w:rPr>
          <w:rFonts w:ascii="Consolas" w:hAnsi="Consolas" w:cs="Consolas"/>
          <w:color w:val="000000"/>
          <w:szCs w:val="15"/>
          <w:highlight w:val="white"/>
          <w:lang w:eastAsia="en-GB"/>
        </w:rPr>
      </w:pPr>
      <w:r w:rsidRPr="00B7793B">
        <w:rPr>
          <w:rFonts w:ascii="Consolas" w:hAnsi="Consolas" w:cs="Consolas"/>
          <w:color w:val="0000FF"/>
          <w:szCs w:val="15"/>
          <w:highlight w:val="white"/>
          <w:lang w:eastAsia="en-GB"/>
        </w:rPr>
        <w:t>private</w:t>
      </w:r>
      <w:r w:rsidRPr="00B7793B">
        <w:rPr>
          <w:rFonts w:ascii="Consolas" w:hAnsi="Consolas" w:cs="Consolas"/>
          <w:color w:val="000000"/>
          <w:szCs w:val="15"/>
          <w:highlight w:val="white"/>
          <w:lang w:eastAsia="en-GB"/>
        </w:rPr>
        <w:t xml:space="preserve"> </w:t>
      </w:r>
      <w:r w:rsidRPr="00B7793B">
        <w:rPr>
          <w:rFonts w:ascii="Consolas" w:hAnsi="Consolas" w:cs="Consolas"/>
          <w:color w:val="0000FF"/>
          <w:szCs w:val="15"/>
          <w:highlight w:val="white"/>
          <w:lang w:eastAsia="en-GB"/>
        </w:rPr>
        <w:t>string</w:t>
      </w:r>
      <w:r w:rsidRPr="00B7793B">
        <w:rPr>
          <w:rFonts w:ascii="Consolas" w:hAnsi="Consolas" w:cs="Consolas"/>
          <w:color w:val="000000"/>
          <w:szCs w:val="15"/>
          <w:highlight w:val="white"/>
          <w:lang w:eastAsia="en-GB"/>
        </w:rPr>
        <w:t xml:space="preserve"> CreateSoapEnvelopeForRequest()</w:t>
      </w:r>
    </w:p>
    <w:p w:rsidR="00B7793B" w:rsidRPr="00B7793B" w:rsidRDefault="00B7793B" w:rsidP="00B7793B">
      <w:pPr>
        <w:autoSpaceDE w:val="0"/>
        <w:autoSpaceDN w:val="0"/>
        <w:adjustRightInd w:val="0"/>
        <w:spacing w:after="0"/>
        <w:rPr>
          <w:rFonts w:ascii="Consolas" w:hAnsi="Consolas" w:cs="Consolas"/>
          <w:color w:val="000000"/>
          <w:szCs w:val="15"/>
          <w:highlight w:val="white"/>
          <w:lang w:eastAsia="en-GB"/>
        </w:rPr>
      </w:pPr>
      <w:r w:rsidRPr="00B7793B">
        <w:rPr>
          <w:rFonts w:ascii="Consolas" w:hAnsi="Consolas" w:cs="Consolas"/>
          <w:color w:val="000000"/>
          <w:szCs w:val="15"/>
          <w:highlight w:val="white"/>
          <w:lang w:eastAsia="en-GB"/>
        </w:rPr>
        <w:t>{</w:t>
      </w:r>
    </w:p>
    <w:p w:rsidR="00B7793B" w:rsidRPr="00B7793B" w:rsidRDefault="00B7793B" w:rsidP="00B7793B">
      <w:pPr>
        <w:autoSpaceDE w:val="0"/>
        <w:autoSpaceDN w:val="0"/>
        <w:adjustRightInd w:val="0"/>
        <w:spacing w:after="0"/>
        <w:rPr>
          <w:rFonts w:ascii="Consolas" w:hAnsi="Consolas" w:cs="Consolas"/>
          <w:color w:val="000000"/>
          <w:szCs w:val="15"/>
          <w:highlight w:val="white"/>
          <w:lang w:eastAsia="en-GB"/>
        </w:rPr>
      </w:pPr>
      <w:r w:rsidRPr="00B7793B">
        <w:rPr>
          <w:rFonts w:ascii="Consolas" w:hAnsi="Consolas" w:cs="Consolas"/>
          <w:color w:val="000000"/>
          <w:szCs w:val="15"/>
          <w:highlight w:val="white"/>
          <w:lang w:eastAsia="en-GB"/>
        </w:rPr>
        <w:t xml:space="preserve">    </w:t>
      </w:r>
      <w:r w:rsidRPr="00B7793B">
        <w:rPr>
          <w:rFonts w:ascii="Consolas" w:hAnsi="Consolas" w:cs="Consolas"/>
          <w:color w:val="2B91AF"/>
          <w:szCs w:val="15"/>
          <w:highlight w:val="white"/>
          <w:lang w:eastAsia="en-GB"/>
        </w:rPr>
        <w:t>StringBuilder</w:t>
      </w:r>
      <w:r w:rsidRPr="00B7793B">
        <w:rPr>
          <w:rFonts w:ascii="Consolas" w:hAnsi="Consolas" w:cs="Consolas"/>
          <w:color w:val="000000"/>
          <w:szCs w:val="15"/>
          <w:highlight w:val="white"/>
          <w:lang w:eastAsia="en-GB"/>
        </w:rPr>
        <w:t xml:space="preserve"> soapEnvelope = </w:t>
      </w:r>
      <w:r w:rsidRPr="00B7793B">
        <w:rPr>
          <w:rFonts w:ascii="Consolas" w:hAnsi="Consolas" w:cs="Consolas"/>
          <w:color w:val="0000FF"/>
          <w:szCs w:val="15"/>
          <w:highlight w:val="white"/>
          <w:lang w:eastAsia="en-GB"/>
        </w:rPr>
        <w:t>new</w:t>
      </w:r>
      <w:r w:rsidRPr="00B7793B">
        <w:rPr>
          <w:rFonts w:ascii="Consolas" w:hAnsi="Consolas" w:cs="Consolas"/>
          <w:color w:val="000000"/>
          <w:szCs w:val="15"/>
          <w:highlight w:val="white"/>
          <w:lang w:eastAsia="en-GB"/>
        </w:rPr>
        <w:t xml:space="preserve"> </w:t>
      </w:r>
      <w:r w:rsidRPr="00B7793B">
        <w:rPr>
          <w:rFonts w:ascii="Consolas" w:hAnsi="Consolas" w:cs="Consolas"/>
          <w:color w:val="2B91AF"/>
          <w:szCs w:val="15"/>
          <w:highlight w:val="white"/>
          <w:lang w:eastAsia="en-GB"/>
        </w:rPr>
        <w:t>StringBuilder</w:t>
      </w:r>
      <w:r w:rsidRPr="00B7793B">
        <w:rPr>
          <w:rFonts w:ascii="Consolas" w:hAnsi="Consolas" w:cs="Consolas"/>
          <w:color w:val="000000"/>
          <w:szCs w:val="15"/>
          <w:highlight w:val="white"/>
          <w:lang w:eastAsia="en-GB"/>
        </w:rPr>
        <w:t>();</w:t>
      </w:r>
    </w:p>
    <w:p w:rsidR="00B7793B" w:rsidRPr="00B7793B" w:rsidRDefault="00B7793B" w:rsidP="00B7793B">
      <w:pPr>
        <w:autoSpaceDE w:val="0"/>
        <w:autoSpaceDN w:val="0"/>
        <w:adjustRightInd w:val="0"/>
        <w:spacing w:after="0"/>
        <w:rPr>
          <w:rFonts w:ascii="Consolas" w:hAnsi="Consolas" w:cs="Consolas"/>
          <w:color w:val="000000"/>
          <w:szCs w:val="15"/>
          <w:highlight w:val="white"/>
          <w:lang w:eastAsia="en-GB"/>
        </w:rPr>
      </w:pPr>
      <w:r w:rsidRPr="00B7793B">
        <w:rPr>
          <w:rFonts w:ascii="Consolas" w:hAnsi="Consolas" w:cs="Consolas"/>
          <w:color w:val="000000"/>
          <w:szCs w:val="15"/>
          <w:highlight w:val="white"/>
          <w:lang w:eastAsia="en-GB"/>
        </w:rPr>
        <w:t xml:space="preserve">    soapEnvelope.Append(</w:t>
      </w:r>
      <w:r w:rsidRPr="00B7793B">
        <w:rPr>
          <w:rFonts w:ascii="Consolas" w:hAnsi="Consolas" w:cs="Consolas"/>
          <w:color w:val="A31515"/>
          <w:szCs w:val="15"/>
          <w:highlight w:val="white"/>
          <w:lang w:eastAsia="en-GB"/>
        </w:rPr>
        <w:t>@"</w:t>
      </w:r>
    </w:p>
    <w:p w:rsidR="00B7793B" w:rsidRPr="00B7793B" w:rsidRDefault="00B7793B" w:rsidP="00B7793B">
      <w:pPr>
        <w:autoSpaceDE w:val="0"/>
        <w:autoSpaceDN w:val="0"/>
        <w:adjustRightInd w:val="0"/>
        <w:spacing w:after="0"/>
        <w:rPr>
          <w:rFonts w:ascii="Consolas" w:hAnsi="Consolas" w:cs="Consolas"/>
          <w:color w:val="000000"/>
          <w:szCs w:val="15"/>
          <w:highlight w:val="white"/>
          <w:lang w:eastAsia="en-GB"/>
        </w:rPr>
      </w:pPr>
      <w:r w:rsidRPr="00B7793B">
        <w:rPr>
          <w:rFonts w:ascii="Consolas" w:hAnsi="Consolas" w:cs="Consolas"/>
          <w:color w:val="A31515"/>
          <w:szCs w:val="15"/>
          <w:highlight w:val="white"/>
          <w:lang w:eastAsia="en-GB"/>
        </w:rPr>
        <w:t xml:space="preserve">        &lt;?xml version=""1.0"" encoding=""utf-8""?&gt;</w:t>
      </w:r>
    </w:p>
    <w:p w:rsidR="00B7793B" w:rsidRPr="00B7793B" w:rsidRDefault="00B7793B" w:rsidP="00B7793B">
      <w:pPr>
        <w:autoSpaceDE w:val="0"/>
        <w:autoSpaceDN w:val="0"/>
        <w:adjustRightInd w:val="0"/>
        <w:spacing w:after="0"/>
        <w:rPr>
          <w:rFonts w:ascii="Consolas" w:hAnsi="Consolas" w:cs="Consolas"/>
          <w:color w:val="000000"/>
          <w:szCs w:val="15"/>
          <w:highlight w:val="white"/>
          <w:lang w:eastAsia="en-GB"/>
        </w:rPr>
      </w:pPr>
      <w:r w:rsidRPr="00B7793B">
        <w:rPr>
          <w:rFonts w:ascii="Consolas" w:hAnsi="Consolas" w:cs="Consolas"/>
          <w:color w:val="A31515"/>
          <w:szCs w:val="15"/>
          <w:highlight w:val="white"/>
          <w:lang w:eastAsia="en-GB"/>
        </w:rPr>
        <w:t xml:space="preserve">        &lt;soap:Envelope xmlns:xsi=""http://www.w3.org/2001/XMLSchema-instance"" xmlns:xsd=""http://www.w3.org/2001/XMLSchema"" xmlns:soap=""http://schemas.xmlsoap.org/soap/envelope/""&gt;</w:t>
      </w:r>
    </w:p>
    <w:p w:rsidR="00B7793B" w:rsidRPr="00B7793B" w:rsidRDefault="00B7793B" w:rsidP="00B7793B">
      <w:pPr>
        <w:autoSpaceDE w:val="0"/>
        <w:autoSpaceDN w:val="0"/>
        <w:adjustRightInd w:val="0"/>
        <w:spacing w:after="0"/>
        <w:rPr>
          <w:rFonts w:ascii="Consolas" w:hAnsi="Consolas" w:cs="Consolas"/>
          <w:color w:val="000000"/>
          <w:szCs w:val="15"/>
          <w:highlight w:val="white"/>
          <w:lang w:eastAsia="en-GB"/>
        </w:rPr>
      </w:pPr>
      <w:r w:rsidRPr="00B7793B">
        <w:rPr>
          <w:rFonts w:ascii="Consolas" w:hAnsi="Consolas" w:cs="Consolas"/>
          <w:color w:val="A31515"/>
          <w:szCs w:val="15"/>
          <w:highlight w:val="white"/>
          <w:lang w:eastAsia="en-GB"/>
        </w:rPr>
        <w:t xml:space="preserve">            &lt;soap:Body&gt;</w:t>
      </w:r>
    </w:p>
    <w:p w:rsidR="00B7793B" w:rsidRPr="00B7793B" w:rsidRDefault="00B7793B" w:rsidP="00B7793B">
      <w:pPr>
        <w:autoSpaceDE w:val="0"/>
        <w:autoSpaceDN w:val="0"/>
        <w:adjustRightInd w:val="0"/>
        <w:spacing w:after="0"/>
        <w:rPr>
          <w:rFonts w:ascii="Consolas" w:hAnsi="Consolas" w:cs="Consolas"/>
          <w:color w:val="000000"/>
          <w:szCs w:val="15"/>
          <w:highlight w:val="white"/>
          <w:lang w:eastAsia="en-GB"/>
        </w:rPr>
      </w:pPr>
      <w:r w:rsidRPr="00B7793B">
        <w:rPr>
          <w:rFonts w:ascii="Consolas" w:hAnsi="Consolas" w:cs="Consolas"/>
          <w:color w:val="A31515"/>
          <w:szCs w:val="15"/>
          <w:highlight w:val="white"/>
          <w:lang w:eastAsia="en-GB"/>
        </w:rPr>
        <w:t xml:space="preserve">            &lt;Process xmlns=""http://www.kaonix.com/CandidateMatchingEngine""&gt;</w:t>
      </w:r>
    </w:p>
    <w:p w:rsidR="00B7793B" w:rsidRPr="00B7793B" w:rsidRDefault="00B7793B" w:rsidP="00B7793B">
      <w:pPr>
        <w:autoSpaceDE w:val="0"/>
        <w:autoSpaceDN w:val="0"/>
        <w:adjustRightInd w:val="0"/>
        <w:spacing w:after="0"/>
        <w:rPr>
          <w:rFonts w:ascii="Consolas" w:hAnsi="Consolas" w:cs="Consolas"/>
          <w:color w:val="000000"/>
          <w:szCs w:val="15"/>
          <w:highlight w:val="white"/>
          <w:lang w:eastAsia="en-GB"/>
        </w:rPr>
      </w:pPr>
      <w:r w:rsidRPr="00B7793B">
        <w:rPr>
          <w:rFonts w:ascii="Consolas" w:hAnsi="Consolas" w:cs="Consolas"/>
          <w:color w:val="A31515"/>
          <w:szCs w:val="15"/>
          <w:highlight w:val="white"/>
          <w:lang w:eastAsia="en-GB"/>
        </w:rPr>
        <w:t xml:space="preserve">                &lt;xmlRequest&gt;&lt;![CDATA[{0}]]&gt;&lt;/xmlRequest&gt;</w:t>
      </w:r>
    </w:p>
    <w:p w:rsidR="00B7793B" w:rsidRPr="00B7793B" w:rsidRDefault="00B7793B" w:rsidP="00B7793B">
      <w:pPr>
        <w:autoSpaceDE w:val="0"/>
        <w:autoSpaceDN w:val="0"/>
        <w:adjustRightInd w:val="0"/>
        <w:spacing w:after="0"/>
        <w:rPr>
          <w:rFonts w:ascii="Consolas" w:hAnsi="Consolas" w:cs="Consolas"/>
          <w:color w:val="000000"/>
          <w:szCs w:val="15"/>
          <w:highlight w:val="white"/>
          <w:lang w:eastAsia="en-GB"/>
        </w:rPr>
      </w:pPr>
      <w:r w:rsidRPr="00B7793B">
        <w:rPr>
          <w:rFonts w:ascii="Consolas" w:hAnsi="Consolas" w:cs="Consolas"/>
          <w:color w:val="A31515"/>
          <w:szCs w:val="15"/>
          <w:highlight w:val="white"/>
          <w:lang w:eastAsia="en-GB"/>
        </w:rPr>
        <w:t xml:space="preserve">            &lt;/Process&gt;</w:t>
      </w:r>
    </w:p>
    <w:p w:rsidR="00B7793B" w:rsidRPr="00B7793B" w:rsidRDefault="00B7793B" w:rsidP="00B7793B">
      <w:pPr>
        <w:autoSpaceDE w:val="0"/>
        <w:autoSpaceDN w:val="0"/>
        <w:adjustRightInd w:val="0"/>
        <w:spacing w:after="0"/>
        <w:rPr>
          <w:rFonts w:ascii="Consolas" w:hAnsi="Consolas" w:cs="Consolas"/>
          <w:color w:val="000000"/>
          <w:szCs w:val="15"/>
          <w:highlight w:val="white"/>
          <w:lang w:eastAsia="en-GB"/>
        </w:rPr>
      </w:pPr>
      <w:r w:rsidRPr="00B7793B">
        <w:rPr>
          <w:rFonts w:ascii="Consolas" w:hAnsi="Consolas" w:cs="Consolas"/>
          <w:color w:val="A31515"/>
          <w:szCs w:val="15"/>
          <w:highlight w:val="white"/>
          <w:lang w:eastAsia="en-GB"/>
        </w:rPr>
        <w:t xml:space="preserve">            &lt;/soap:Body&gt;</w:t>
      </w:r>
    </w:p>
    <w:p w:rsidR="00B7793B" w:rsidRPr="00B7793B" w:rsidRDefault="00B7793B" w:rsidP="00B7793B">
      <w:pPr>
        <w:autoSpaceDE w:val="0"/>
        <w:autoSpaceDN w:val="0"/>
        <w:adjustRightInd w:val="0"/>
        <w:spacing w:after="0"/>
        <w:rPr>
          <w:rFonts w:ascii="Consolas" w:hAnsi="Consolas" w:cs="Consolas"/>
          <w:color w:val="000000"/>
          <w:szCs w:val="15"/>
          <w:highlight w:val="white"/>
          <w:lang w:eastAsia="en-GB"/>
        </w:rPr>
      </w:pPr>
      <w:r w:rsidRPr="00B7793B">
        <w:rPr>
          <w:rFonts w:ascii="Consolas" w:hAnsi="Consolas" w:cs="Consolas"/>
          <w:color w:val="A31515"/>
          <w:szCs w:val="15"/>
          <w:highlight w:val="white"/>
          <w:lang w:eastAsia="en-GB"/>
        </w:rPr>
        <w:t xml:space="preserve">        &lt;/soap:Envelope&gt;</w:t>
      </w:r>
    </w:p>
    <w:p w:rsidR="00B7793B" w:rsidRPr="00B7793B" w:rsidRDefault="00B7793B" w:rsidP="00B7793B">
      <w:pPr>
        <w:autoSpaceDE w:val="0"/>
        <w:autoSpaceDN w:val="0"/>
        <w:adjustRightInd w:val="0"/>
        <w:spacing w:after="0"/>
        <w:rPr>
          <w:rFonts w:ascii="Consolas" w:hAnsi="Consolas" w:cs="Consolas"/>
          <w:color w:val="000000"/>
          <w:szCs w:val="15"/>
          <w:highlight w:val="white"/>
          <w:lang w:eastAsia="en-GB"/>
        </w:rPr>
      </w:pPr>
      <w:r w:rsidRPr="00B7793B">
        <w:rPr>
          <w:rFonts w:ascii="Consolas" w:hAnsi="Consolas" w:cs="Consolas"/>
          <w:color w:val="A31515"/>
          <w:szCs w:val="15"/>
          <w:highlight w:val="white"/>
          <w:lang w:eastAsia="en-GB"/>
        </w:rPr>
        <w:t xml:space="preserve">    "</w:t>
      </w:r>
      <w:r w:rsidRPr="00B7793B">
        <w:rPr>
          <w:rFonts w:ascii="Consolas" w:hAnsi="Consolas" w:cs="Consolas"/>
          <w:color w:val="000000"/>
          <w:szCs w:val="15"/>
          <w:highlight w:val="white"/>
          <w:lang w:eastAsia="en-GB"/>
        </w:rPr>
        <w:t>);</w:t>
      </w:r>
    </w:p>
    <w:p w:rsidR="00B7793B" w:rsidRPr="00B7793B" w:rsidRDefault="00B7793B" w:rsidP="00B7793B">
      <w:pPr>
        <w:autoSpaceDE w:val="0"/>
        <w:autoSpaceDN w:val="0"/>
        <w:adjustRightInd w:val="0"/>
        <w:spacing w:after="0"/>
        <w:rPr>
          <w:rFonts w:ascii="Consolas" w:hAnsi="Consolas" w:cs="Consolas"/>
          <w:color w:val="000000"/>
          <w:szCs w:val="15"/>
          <w:highlight w:val="white"/>
          <w:lang w:eastAsia="en-GB"/>
        </w:rPr>
      </w:pPr>
    </w:p>
    <w:p w:rsidR="00B7793B" w:rsidRPr="00B7793B" w:rsidRDefault="00B7793B" w:rsidP="00B7793B">
      <w:pPr>
        <w:autoSpaceDE w:val="0"/>
        <w:autoSpaceDN w:val="0"/>
        <w:adjustRightInd w:val="0"/>
        <w:spacing w:after="0"/>
        <w:rPr>
          <w:rFonts w:ascii="Consolas" w:hAnsi="Consolas" w:cs="Consolas"/>
          <w:color w:val="000000"/>
          <w:szCs w:val="15"/>
          <w:highlight w:val="white"/>
          <w:lang w:eastAsia="en-GB"/>
        </w:rPr>
      </w:pPr>
      <w:r w:rsidRPr="00B7793B">
        <w:rPr>
          <w:rFonts w:ascii="Consolas" w:hAnsi="Consolas" w:cs="Consolas"/>
          <w:color w:val="000000"/>
          <w:szCs w:val="15"/>
          <w:highlight w:val="white"/>
          <w:lang w:eastAsia="en-GB"/>
        </w:rPr>
        <w:t xml:space="preserve">    </w:t>
      </w:r>
      <w:r w:rsidRPr="00B7793B">
        <w:rPr>
          <w:rFonts w:ascii="Consolas" w:hAnsi="Consolas" w:cs="Consolas"/>
          <w:color w:val="0000FF"/>
          <w:szCs w:val="15"/>
          <w:highlight w:val="white"/>
          <w:lang w:eastAsia="en-GB"/>
        </w:rPr>
        <w:t>return</w:t>
      </w:r>
      <w:r w:rsidRPr="00B7793B">
        <w:rPr>
          <w:rFonts w:ascii="Consolas" w:hAnsi="Consolas" w:cs="Consolas"/>
          <w:color w:val="000000"/>
          <w:szCs w:val="15"/>
          <w:highlight w:val="white"/>
          <w:lang w:eastAsia="en-GB"/>
        </w:rPr>
        <w:t xml:space="preserve"> soapEnvelope.ToString();</w:t>
      </w:r>
    </w:p>
    <w:p w:rsidR="00D82BCF" w:rsidRDefault="00B7793B" w:rsidP="0051611C">
      <w:pPr>
        <w:rPr>
          <w:rFonts w:ascii="Consolas" w:hAnsi="Consolas" w:cs="Consolas"/>
          <w:color w:val="000000"/>
          <w:szCs w:val="15"/>
          <w:lang w:eastAsia="en-GB"/>
        </w:rPr>
      </w:pPr>
      <w:r w:rsidRPr="00B7793B">
        <w:rPr>
          <w:rFonts w:ascii="Consolas" w:hAnsi="Consolas" w:cs="Consolas"/>
          <w:color w:val="000000"/>
          <w:szCs w:val="15"/>
          <w:highlight w:val="white"/>
          <w:lang w:eastAsia="en-GB"/>
        </w:rPr>
        <w:t>}</w:t>
      </w:r>
    </w:p>
    <w:p w:rsidR="00BD5D08" w:rsidRDefault="00BD5D08" w:rsidP="004F08A4">
      <w:pPr>
        <w:pStyle w:val="Heading2"/>
      </w:pPr>
      <w:bookmarkStart w:id="24" w:name="_Toc8028380"/>
      <w:r>
        <w:t>Job Board Capabilities</w:t>
      </w:r>
      <w:bookmarkEnd w:id="24"/>
    </w:p>
    <w:p w:rsidR="006A1D00" w:rsidRDefault="006A1D00" w:rsidP="00DF5E30">
      <w:r>
        <w:t>There are many things to consider when analysing a job boards capabilities, such as:</w:t>
      </w:r>
    </w:p>
    <w:p w:rsidR="006A1D00" w:rsidRDefault="006A1D00" w:rsidP="00DF5E30"/>
    <w:p w:rsidR="006A1D00" w:rsidRDefault="006A1D00" w:rsidP="00B0781F">
      <w:pPr>
        <w:pStyle w:val="ListParagraph"/>
        <w:numPr>
          <w:ilvl w:val="0"/>
          <w:numId w:val="30"/>
        </w:numPr>
      </w:pPr>
      <w:r>
        <w:t>The PE expects a job feed to have up to three execution modes (Debug, Test and Production), and the main factor in this is if the job board has a separate test environment from the live environment.</w:t>
      </w:r>
    </w:p>
    <w:p w:rsidR="006A1D00" w:rsidRDefault="006A1D00" w:rsidP="00B0781F">
      <w:pPr>
        <w:pStyle w:val="ListParagraph"/>
        <w:numPr>
          <w:ilvl w:val="0"/>
          <w:numId w:val="30"/>
        </w:numPr>
      </w:pPr>
      <w:r>
        <w:t xml:space="preserve">The PE needs to know whether a job board allows us to post, update, delete or repost a job. The </w:t>
      </w:r>
      <w:r w:rsidR="00B0781F">
        <w:t>update option is usually the one which needs more consideration.</w:t>
      </w:r>
    </w:p>
    <w:p w:rsidR="00B0781F" w:rsidRDefault="00B0781F" w:rsidP="00B0781F">
      <w:pPr>
        <w:pStyle w:val="ListParagraph"/>
        <w:numPr>
          <w:ilvl w:val="0"/>
          <w:numId w:val="30"/>
        </w:numPr>
      </w:pPr>
      <w:r>
        <w:t>We need to decide if the PE feed for the job board should support account verification. This needs consideration about how this should be implemented, and if it should be supported at all.</w:t>
      </w:r>
    </w:p>
    <w:p w:rsidR="00B0781F" w:rsidRDefault="00B0781F" w:rsidP="00B0781F">
      <w:pPr>
        <w:pStyle w:val="ListParagraph"/>
        <w:numPr>
          <w:ilvl w:val="0"/>
          <w:numId w:val="30"/>
        </w:numPr>
      </w:pPr>
      <w:r>
        <w:t>The PE needs to know how a job board defines a job adverts duration on a board. Some job boards required an explicit expiry date, whereas other job boards will ask for a duration (such as “1 week” or “14 days”). Some job boards won’t allow flexibility in how long an advert is live for, and will have fixed rules in place. For example, some job boards will force all job postings to be live for 28 days only (and in which case, if we want the job advert to be live for longer, we’d have to delete the original advert, and post a new one as a replacement.</w:t>
      </w:r>
    </w:p>
    <w:p w:rsidR="00B0781F" w:rsidRDefault="00B0781F" w:rsidP="00B0781F">
      <w:pPr>
        <w:pStyle w:val="ListParagraph"/>
        <w:numPr>
          <w:ilvl w:val="0"/>
          <w:numId w:val="30"/>
        </w:numPr>
      </w:pPr>
      <w:r>
        <w:t>The PE needs to know how to handle job expiration. Should the PE remove the advert from the board itself automatically when the vacancy is due to be expired, or should we let the job board handle this?</w:t>
      </w:r>
    </w:p>
    <w:p w:rsidR="006A1D00" w:rsidRDefault="006A1D00" w:rsidP="00DF5E30"/>
    <w:p w:rsidR="00DF5E30" w:rsidRDefault="00DF5E30" w:rsidP="00DF5E30">
      <w:r>
        <w:t xml:space="preserve">The PE has the ability to post vacancies in three execution modes. </w:t>
      </w:r>
    </w:p>
    <w:p w:rsidR="00DF5E30" w:rsidRDefault="00DF5E30" w:rsidP="00DF5E30"/>
    <w:p w:rsidR="004452AD" w:rsidDel="003C6D3C" w:rsidRDefault="004452AD" w:rsidP="00DF5E30">
      <w:pPr>
        <w:rPr>
          <w:del w:id="25" w:author="Andy Hudson" w:date="2019-05-06T09:53:00Z"/>
        </w:rPr>
      </w:pPr>
      <w:r>
        <w:t>We need a better introduction to this section. It’s not just about execution mode but also about whether post, update, delete and repost are supported, whether account verification is supported and how we map post duration.</w:t>
      </w:r>
    </w:p>
    <w:p w:rsidR="00DF5E30" w:rsidRPr="00DF5E30" w:rsidRDefault="00DF5E30" w:rsidP="00DF5E30"/>
    <w:p w:rsidR="00BD5D08" w:rsidRDefault="00DF5E30" w:rsidP="00DF5E30">
      <w:pPr>
        <w:pStyle w:val="Heading3"/>
      </w:pPr>
      <w:bookmarkStart w:id="26" w:name="_Toc8028381"/>
      <w:r>
        <w:t>Debug Mode</w:t>
      </w:r>
      <w:bookmarkEnd w:id="26"/>
    </w:p>
    <w:p w:rsidR="00DF5E30" w:rsidRDefault="00DF5E30" w:rsidP="00DF5E30">
      <w:r>
        <w:t>Every PE feed will be able to support debug mode. In this scenario, the job feed doesn’t send a real request to the job board, it simply returns a string faking a response which is in the format of how a response would be returned from the job board.</w:t>
      </w:r>
    </w:p>
    <w:p w:rsidR="00796D18" w:rsidRPr="00DF5E30" w:rsidRDefault="00796D18" w:rsidP="00DF5E30">
      <w:r>
        <w:t>The purpose of this mode is to enable the developer to verify that the channel correctly implements the contract required by the Posting Engine.</w:t>
      </w:r>
    </w:p>
    <w:p w:rsidR="00DF5E30" w:rsidRDefault="00DF5E30" w:rsidP="00DF5E30"/>
    <w:p w:rsidR="00DF5E30" w:rsidRDefault="00DF5E30" w:rsidP="00DF5E30">
      <w:pPr>
        <w:pStyle w:val="Heading3"/>
      </w:pPr>
      <w:bookmarkStart w:id="27" w:name="_Toc8028382"/>
      <w:r>
        <w:t>Test Mode</w:t>
      </w:r>
      <w:bookmarkEnd w:id="27"/>
    </w:p>
    <w:p w:rsidR="00CA6453" w:rsidRDefault="00DF5E30" w:rsidP="00DF5E30">
      <w:r>
        <w:t xml:space="preserve">If the job board has a test environment with a separate posting URL from the live site then we can say that the PE feed supports test mode. </w:t>
      </w:r>
    </w:p>
    <w:p w:rsidR="00CA6453" w:rsidRDefault="00CA6453" w:rsidP="00DF5E30"/>
    <w:p w:rsidR="00DF5E30" w:rsidRDefault="00DF5E30" w:rsidP="00DF5E30">
      <w:r>
        <w:t>This is not the same as having a test account wh</w:t>
      </w:r>
      <w:r w:rsidR="00CA6453">
        <w:t>ich is posting to the live site, in this scenario we have to say the feed does not support test mode.</w:t>
      </w:r>
    </w:p>
    <w:p w:rsidR="00DF5E30" w:rsidRDefault="00DF5E30" w:rsidP="00DF5E30"/>
    <w:p w:rsidR="000D5F66" w:rsidRDefault="00482258" w:rsidP="00482258">
      <w:pPr>
        <w:pStyle w:val="Heading4"/>
      </w:pPr>
      <w:r>
        <w:t>Our Example: Jobserve Test Mode</w:t>
      </w:r>
    </w:p>
    <w:p w:rsidR="00482258" w:rsidRDefault="00482258" w:rsidP="00482258">
      <w:r>
        <w:t>The specification will usually tell us if the job board supports a test environment. This is the case for Jobserve, which in their specification provides us with test details.</w:t>
      </w:r>
    </w:p>
    <w:p w:rsidR="00482258" w:rsidRDefault="00482258" w:rsidP="00482258"/>
    <w:p w:rsidR="00482258" w:rsidRPr="00482258" w:rsidRDefault="00482258" w:rsidP="00482258">
      <w:r w:rsidRPr="00482258">
        <w:rPr>
          <w:noProof/>
          <w:lang w:eastAsia="en-GB"/>
        </w:rPr>
        <w:drawing>
          <wp:inline distT="0" distB="0" distL="0" distR="0" wp14:anchorId="167834AD" wp14:editId="1C898467">
            <wp:extent cx="4465320" cy="16840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5320" cy="1684020"/>
                    </a:xfrm>
                    <a:prstGeom prst="rect">
                      <a:avLst/>
                    </a:prstGeom>
                    <a:noFill/>
                    <a:ln>
                      <a:noFill/>
                    </a:ln>
                  </pic:spPr>
                </pic:pic>
              </a:graphicData>
            </a:graphic>
          </wp:inline>
        </w:drawing>
      </w:r>
    </w:p>
    <w:p w:rsidR="00482258" w:rsidRDefault="00482258" w:rsidP="00DF5E30"/>
    <w:p w:rsidR="00DF5E30" w:rsidRDefault="00DF5E30" w:rsidP="00DF5E30">
      <w:pPr>
        <w:pStyle w:val="Heading3"/>
      </w:pPr>
      <w:bookmarkStart w:id="28" w:name="_Toc8028383"/>
      <w:r>
        <w:t>Production Mode</w:t>
      </w:r>
      <w:bookmarkEnd w:id="28"/>
    </w:p>
    <w:p w:rsidR="00722526" w:rsidRDefault="00722526" w:rsidP="00722526">
      <w:r>
        <w:t xml:space="preserve">All feeds will need to support production mode if they are going to be used by customers. Scenarios where production mode might be turned off is if a feed is deployed but not yet ready for customer use, or if the feed is to be decommissioned. </w:t>
      </w:r>
    </w:p>
    <w:p w:rsidR="00C80451" w:rsidRDefault="00C80451" w:rsidP="00722526"/>
    <w:p w:rsidR="00C80451" w:rsidRDefault="00C80451" w:rsidP="00C80451">
      <w:pPr>
        <w:pStyle w:val="Heading3"/>
      </w:pPr>
      <w:bookmarkStart w:id="29" w:name="_Toc8028384"/>
      <w:r>
        <w:t>Posting Capabilities</w:t>
      </w:r>
      <w:bookmarkEnd w:id="29"/>
    </w:p>
    <w:p w:rsidR="00C80451" w:rsidRDefault="00C80451" w:rsidP="00C80451">
      <w:r>
        <w:t xml:space="preserve">We need to determine if the job board can Post, Update, Repost and Delete. </w:t>
      </w:r>
    </w:p>
    <w:p w:rsidR="00EF29B5" w:rsidRDefault="00EF29B5" w:rsidP="00C80451"/>
    <w:p w:rsidR="00EF29B5" w:rsidRDefault="00EF29B5" w:rsidP="00EF29B5">
      <w:pPr>
        <w:pStyle w:val="Heading4"/>
        <w:rPr>
          <w:rStyle w:val="Hyperlink"/>
          <w:color w:val="auto"/>
          <w:u w:val="none"/>
        </w:rPr>
      </w:pPr>
      <w:r w:rsidRPr="00EF29B5">
        <w:rPr>
          <w:rStyle w:val="Hyperlink"/>
          <w:color w:val="auto"/>
          <w:u w:val="none"/>
        </w:rPr>
        <w:t>Our Example: Jobserve Posting Capabilities</w:t>
      </w:r>
    </w:p>
    <w:p w:rsidR="00EF29B5" w:rsidRDefault="00EF29B5" w:rsidP="00EF29B5">
      <w:r>
        <w:t>Our specification clearly tells us we can utilise every capability the PE can offer us:</w:t>
      </w:r>
    </w:p>
    <w:p w:rsidR="00EF29B5" w:rsidRDefault="00EF29B5" w:rsidP="00C80451">
      <w:r>
        <w:rPr>
          <w:noProof/>
          <w:lang w:eastAsia="en-GB"/>
        </w:rPr>
        <w:drawing>
          <wp:inline distT="0" distB="0" distL="0" distR="0" wp14:anchorId="62A915B1" wp14:editId="0BB222F0">
            <wp:extent cx="5843270" cy="739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43270" cy="739775"/>
                    </a:xfrm>
                    <a:prstGeom prst="rect">
                      <a:avLst/>
                    </a:prstGeom>
                  </pic:spPr>
                </pic:pic>
              </a:graphicData>
            </a:graphic>
          </wp:inline>
        </w:drawing>
      </w:r>
    </w:p>
    <w:p w:rsidR="00796D18" w:rsidRDefault="00796D18" w:rsidP="00C80451"/>
    <w:p w:rsidR="00220020" w:rsidRDefault="00220020" w:rsidP="00172491">
      <w:pPr>
        <w:pStyle w:val="Heading3"/>
      </w:pPr>
      <w:bookmarkStart w:id="30" w:name="_Toc8028385"/>
      <w:r>
        <w:t>Post Duration</w:t>
      </w:r>
      <w:bookmarkEnd w:id="30"/>
    </w:p>
    <w:p w:rsidR="00220020" w:rsidRDefault="00220020" w:rsidP="00220020">
      <w:r>
        <w:t>Most job boards will allow us to determine when a job expires. This is typically done by either specifying an explicit date (e.g. the vacancy will expire on 31</w:t>
      </w:r>
      <w:r w:rsidRPr="00220020">
        <w:rPr>
          <w:vertAlign w:val="superscript"/>
        </w:rPr>
        <w:t>st</w:t>
      </w:r>
      <w:r>
        <w:t xml:space="preserve"> August 2016) or we specify a time span period (e.g. the vacancy will expire in 4 </w:t>
      </w:r>
      <w:r w:rsidR="00F66D71">
        <w:t>weeks’ time</w:t>
      </w:r>
      <w:r>
        <w:t>).</w:t>
      </w:r>
    </w:p>
    <w:p w:rsidR="00220020" w:rsidRDefault="00220020" w:rsidP="00220020"/>
    <w:p w:rsidR="00791AD6" w:rsidRDefault="00791AD6" w:rsidP="00172491">
      <w:pPr>
        <w:pStyle w:val="Heading4"/>
      </w:pPr>
      <w:r>
        <w:t>Our Example: Jobserve Posting Duration</w:t>
      </w:r>
    </w:p>
    <w:p w:rsidR="00220020" w:rsidRDefault="00791AD6" w:rsidP="00220020">
      <w:r>
        <w:t>How Jobserve manages it’s posting durations for a vacancy is actually rather unusual compared to most other job boards. In the specification it says this:</w:t>
      </w:r>
    </w:p>
    <w:p w:rsidR="00791AD6" w:rsidRDefault="00791AD6" w:rsidP="00220020"/>
    <w:p w:rsidR="00791AD6" w:rsidRDefault="00791AD6" w:rsidP="00220020">
      <w:r>
        <w:rPr>
          <w:noProof/>
          <w:lang w:eastAsia="en-GB"/>
        </w:rPr>
        <w:drawing>
          <wp:inline distT="0" distB="0" distL="0" distR="0" wp14:anchorId="4BF2F96C" wp14:editId="435792D4">
            <wp:extent cx="4419600" cy="6662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41907" cy="669634"/>
                    </a:xfrm>
                    <a:prstGeom prst="rect">
                      <a:avLst/>
                    </a:prstGeom>
                  </pic:spPr>
                </pic:pic>
              </a:graphicData>
            </a:graphic>
          </wp:inline>
        </w:drawing>
      </w:r>
    </w:p>
    <w:p w:rsidR="00791AD6" w:rsidRDefault="00791AD6" w:rsidP="00220020"/>
    <w:p w:rsidR="00B67234" w:rsidRDefault="00791AD6" w:rsidP="00074DEA">
      <w:r>
        <w:t xml:space="preserve">What this is saying is that we can only specify a fixed number of weeks an advert can be posted for. </w:t>
      </w:r>
      <w:r w:rsidR="001874FD">
        <w:t xml:space="preserve">This is not too much of a problem for us, as we can give the Jobserve feed a fixed date, and use the </w:t>
      </w:r>
      <w:r w:rsidR="001874FD" w:rsidRPr="001874FD">
        <w:rPr>
          <w:rStyle w:val="CodeSampleChar"/>
        </w:rPr>
        <w:t>PostProperties</w:t>
      </w:r>
      <w:r w:rsidR="001874FD">
        <w:t xml:space="preserve"> class has a </w:t>
      </w:r>
      <w:r w:rsidR="001874FD" w:rsidRPr="001874FD">
        <w:rPr>
          <w:rStyle w:val="CodeSampleChar"/>
        </w:rPr>
        <w:t>GetDurationInWeeks</w:t>
      </w:r>
      <w:r w:rsidR="001874FD">
        <w:t xml:space="preserve"> method which will calculate this for us.</w:t>
      </w:r>
      <w:r w:rsidR="00B67234">
        <w:t xml:space="preserve"> Depending on the number of re-advertisements used, the advert can be extended for a period of time.</w:t>
      </w:r>
    </w:p>
    <w:p w:rsidR="00074DEA" w:rsidRPr="00074DEA" w:rsidRDefault="00074DEA" w:rsidP="00074DEA"/>
    <w:p w:rsidR="00F81492" w:rsidRDefault="00F81492" w:rsidP="00384409">
      <w:pPr>
        <w:pStyle w:val="Heading3"/>
      </w:pPr>
      <w:bookmarkStart w:id="31" w:name="_Toc8028386"/>
      <w:r>
        <w:t>Account Verification</w:t>
      </w:r>
      <w:bookmarkEnd w:id="31"/>
    </w:p>
    <w:p w:rsidR="00F81492" w:rsidRDefault="0040784E" w:rsidP="00F81492">
      <w:r>
        <w:t xml:space="preserve">One of the most common causes of job board errors </w:t>
      </w:r>
      <w:r w:rsidR="00D50E83">
        <w:t xml:space="preserve">are incorrect credentials. For this, the PE provides a VerifyAccount method to test the credentials. </w:t>
      </w:r>
    </w:p>
    <w:p w:rsidR="00D50E83" w:rsidRDefault="00D50E83" w:rsidP="00F81492"/>
    <w:p w:rsidR="00D50E83" w:rsidRDefault="00D50E83" w:rsidP="00F81492">
      <w:r>
        <w:t>Two are two primary methods in testing account verification.</w:t>
      </w:r>
    </w:p>
    <w:p w:rsidR="00D50E83" w:rsidRDefault="00D50E83" w:rsidP="00F81492"/>
    <w:p w:rsidR="00D50E83" w:rsidRDefault="00D50E83" w:rsidP="00384409">
      <w:pPr>
        <w:pStyle w:val="Heading4"/>
      </w:pPr>
      <w:r>
        <w:t>Logging in via a User Interface</w:t>
      </w:r>
    </w:p>
    <w:p w:rsidR="00D50E83" w:rsidRDefault="00D50E83" w:rsidP="00D50E83">
      <w:r>
        <w:t>A small robot function can be written which will log into the job board account via a user interface and if successful, will log back out. If any problems occur then an exception is thrown to signal that the account details are incorrect. However, if the website changes, then this functionality can be brittle and break easily.</w:t>
      </w:r>
    </w:p>
    <w:p w:rsidR="00D50E83" w:rsidRDefault="00D50E83" w:rsidP="00D50E83"/>
    <w:p w:rsidR="00D50E83" w:rsidRDefault="00D50E83" w:rsidP="00D50E83">
      <w:r>
        <w:t xml:space="preserve">The BarZone </w:t>
      </w:r>
      <w:r w:rsidR="00452460">
        <w:t>channel</w:t>
      </w:r>
      <w:r>
        <w:t xml:space="preserve"> has an example of this functionality.</w:t>
      </w:r>
    </w:p>
    <w:p w:rsidR="00D50E83" w:rsidRDefault="00D50E83" w:rsidP="00D50E83"/>
    <w:p w:rsidR="00D50E83" w:rsidRDefault="00D50E83" w:rsidP="00384409">
      <w:pPr>
        <w:pStyle w:val="Heading4"/>
      </w:pPr>
      <w:r>
        <w:t>Partial Job Post with Deliberately Omitted Mandatory Fields</w:t>
      </w:r>
    </w:p>
    <w:p w:rsidR="00D50E83" w:rsidRDefault="00D50E83" w:rsidP="00D50E83">
      <w:r>
        <w:t>The most common way to test account authenticity is to send a post request but with deliberate errors. Most job board API’s will have different account credentials to that of the user interface, so this method far more widely used than that of logging in via a user interface.</w:t>
      </w:r>
    </w:p>
    <w:p w:rsidR="006273C6" w:rsidRDefault="006273C6" w:rsidP="00D50E83"/>
    <w:p w:rsidR="006273C6" w:rsidRDefault="006273C6" w:rsidP="00D50E83">
      <w:r>
        <w:t>Most job boards will check the credentials first and verify them before checking the validity of the other parts of the request.</w:t>
      </w:r>
    </w:p>
    <w:p w:rsidR="006273C6" w:rsidRDefault="006273C6" w:rsidP="00D50E83"/>
    <w:p w:rsidR="006273C6" w:rsidRPr="006273C6" w:rsidRDefault="006273C6" w:rsidP="00D50E83">
      <w:pPr>
        <w:rPr>
          <w:u w:val="single"/>
        </w:rPr>
      </w:pPr>
      <w:r w:rsidRPr="006273C6">
        <w:rPr>
          <w:u w:val="single"/>
        </w:rPr>
        <w:t>Caution:</w:t>
      </w:r>
      <w:r w:rsidRPr="006273C6">
        <w:t xml:space="preserve"> Some</w:t>
      </w:r>
      <w:r>
        <w:t xml:space="preserve">times a job feed may only validate the credentials once the whole XML request is valid and all mandatory fields are populated with valid values, meaning the only way to verify account details is to actually make a job post. In this scenario, you will have to conclude that account verification is </w:t>
      </w:r>
      <w:r w:rsidRPr="006273C6">
        <w:rPr>
          <w:u w:val="single"/>
        </w:rPr>
        <w:t>not</w:t>
      </w:r>
      <w:r>
        <w:t xml:space="preserve"> supported. We cannot verify an account if it means using up a client’s credits.</w:t>
      </w:r>
    </w:p>
    <w:p w:rsidR="00D50E83" w:rsidRDefault="00D50E83" w:rsidP="00D50E83"/>
    <w:p w:rsidR="00D50E83" w:rsidRDefault="00452460" w:rsidP="00D50E83">
      <w:r>
        <w:t>As an example, most, if not all job feeds are likely to have a job title or a description as a required field. So we could send a request such as:</w:t>
      </w:r>
    </w:p>
    <w:p w:rsidR="00452460" w:rsidRDefault="00452460" w:rsidP="00D50E83"/>
    <w:p w:rsidR="00452460" w:rsidRPr="00452460" w:rsidRDefault="00452460" w:rsidP="00452460">
      <w:pPr>
        <w:rPr>
          <w:rFonts w:ascii="Courier New" w:hAnsi="Courier New" w:cs="Courier New"/>
        </w:rPr>
      </w:pPr>
      <w:r w:rsidRPr="00452460">
        <w:rPr>
          <w:rFonts w:ascii="Courier New" w:hAnsi="Courier New" w:cs="Courier New"/>
        </w:rPr>
        <w:t>&lt;?xml version="1.0"?&gt;</w:t>
      </w:r>
    </w:p>
    <w:p w:rsidR="00452460" w:rsidRPr="00452460" w:rsidRDefault="00452460" w:rsidP="00452460">
      <w:pPr>
        <w:rPr>
          <w:rFonts w:ascii="Courier New" w:hAnsi="Courier New" w:cs="Courier New"/>
        </w:rPr>
      </w:pPr>
      <w:r w:rsidRPr="00452460">
        <w:rPr>
          <w:rFonts w:ascii="Courier New" w:hAnsi="Courier New" w:cs="Courier New"/>
        </w:rPr>
        <w:t>&lt;JobFeedApi</w:t>
      </w:r>
      <w:r>
        <w:rPr>
          <w:rFonts w:ascii="Courier New" w:hAnsi="Courier New" w:cs="Courier New"/>
        </w:rPr>
        <w:t>Request</w:t>
      </w:r>
      <w:r w:rsidRPr="00452460">
        <w:rPr>
          <w:rFonts w:ascii="Courier New" w:hAnsi="Courier New" w:cs="Courier New"/>
        </w:rPr>
        <w:t>&gt;</w:t>
      </w:r>
    </w:p>
    <w:p w:rsidR="00452460" w:rsidRPr="00452460" w:rsidRDefault="00452460" w:rsidP="00452460">
      <w:pPr>
        <w:rPr>
          <w:rFonts w:ascii="Courier New" w:hAnsi="Courier New" w:cs="Courier New"/>
        </w:rPr>
      </w:pPr>
      <w:r w:rsidRPr="00452460">
        <w:rPr>
          <w:rFonts w:ascii="Courier New" w:hAnsi="Courier New" w:cs="Courier New"/>
        </w:rPr>
        <w:tab/>
        <w:t>&lt;Credentials&gt;</w:t>
      </w:r>
    </w:p>
    <w:p w:rsidR="00452460" w:rsidRPr="00452460" w:rsidRDefault="00452460" w:rsidP="00452460">
      <w:pPr>
        <w:rPr>
          <w:rFonts w:ascii="Courier New" w:hAnsi="Courier New" w:cs="Courier New"/>
        </w:rPr>
      </w:pPr>
      <w:r w:rsidRPr="00452460">
        <w:rPr>
          <w:rFonts w:ascii="Courier New" w:hAnsi="Courier New" w:cs="Courier New"/>
        </w:rPr>
        <w:tab/>
      </w:r>
      <w:r w:rsidRPr="00452460">
        <w:rPr>
          <w:rFonts w:ascii="Courier New" w:hAnsi="Courier New" w:cs="Courier New"/>
        </w:rPr>
        <w:tab/>
        <w:t>&lt;Username&gt;someone&lt;/Username&gt;</w:t>
      </w:r>
    </w:p>
    <w:p w:rsidR="00452460" w:rsidRPr="00452460" w:rsidRDefault="00452460" w:rsidP="00452460">
      <w:pPr>
        <w:rPr>
          <w:rFonts w:ascii="Courier New" w:hAnsi="Courier New" w:cs="Courier New"/>
        </w:rPr>
      </w:pPr>
      <w:r w:rsidRPr="00452460">
        <w:rPr>
          <w:rFonts w:ascii="Courier New" w:hAnsi="Courier New" w:cs="Courier New"/>
        </w:rPr>
        <w:tab/>
      </w:r>
      <w:r w:rsidRPr="00452460">
        <w:rPr>
          <w:rFonts w:ascii="Courier New" w:hAnsi="Courier New" w:cs="Courier New"/>
        </w:rPr>
        <w:tab/>
        <w:t>&lt;Password&gt;letmein&lt;/Password&gt;</w:t>
      </w:r>
    </w:p>
    <w:p w:rsidR="00452460" w:rsidRPr="00452460" w:rsidRDefault="00452460" w:rsidP="00452460">
      <w:pPr>
        <w:rPr>
          <w:rFonts w:ascii="Courier New" w:hAnsi="Courier New" w:cs="Courier New"/>
        </w:rPr>
      </w:pPr>
      <w:r w:rsidRPr="00452460">
        <w:rPr>
          <w:rFonts w:ascii="Courier New" w:hAnsi="Courier New" w:cs="Courier New"/>
        </w:rPr>
        <w:tab/>
        <w:t>&lt;/Credentials&gt;</w:t>
      </w:r>
    </w:p>
    <w:p w:rsidR="00452460" w:rsidRPr="00452460" w:rsidRDefault="00452460" w:rsidP="00452460">
      <w:pPr>
        <w:rPr>
          <w:rFonts w:ascii="Courier New" w:hAnsi="Courier New" w:cs="Courier New"/>
        </w:rPr>
      </w:pPr>
      <w:r w:rsidRPr="00452460">
        <w:rPr>
          <w:rFonts w:ascii="Courier New" w:hAnsi="Courier New" w:cs="Courier New"/>
        </w:rPr>
        <w:tab/>
        <w:t>&lt;PostJob&gt;</w:t>
      </w:r>
    </w:p>
    <w:p w:rsidR="00452460" w:rsidRPr="00452460" w:rsidRDefault="00452460" w:rsidP="00452460">
      <w:pPr>
        <w:rPr>
          <w:rFonts w:ascii="Courier New" w:hAnsi="Courier New" w:cs="Courier New"/>
        </w:rPr>
      </w:pPr>
      <w:r w:rsidRPr="00452460">
        <w:rPr>
          <w:rFonts w:ascii="Courier New" w:hAnsi="Courier New" w:cs="Courier New"/>
        </w:rPr>
        <w:tab/>
      </w:r>
      <w:r w:rsidRPr="00452460">
        <w:rPr>
          <w:rFonts w:ascii="Courier New" w:hAnsi="Courier New" w:cs="Courier New"/>
        </w:rPr>
        <w:tab/>
        <w:t>&lt;Title /&gt;</w:t>
      </w:r>
    </w:p>
    <w:p w:rsidR="00452460" w:rsidRPr="00452460" w:rsidRDefault="00452460" w:rsidP="00452460">
      <w:pPr>
        <w:rPr>
          <w:rFonts w:ascii="Courier New" w:hAnsi="Courier New" w:cs="Courier New"/>
        </w:rPr>
      </w:pPr>
      <w:r w:rsidRPr="00452460">
        <w:rPr>
          <w:rFonts w:ascii="Courier New" w:hAnsi="Courier New" w:cs="Courier New"/>
        </w:rPr>
        <w:tab/>
      </w:r>
      <w:r w:rsidRPr="00452460">
        <w:rPr>
          <w:rFonts w:ascii="Courier New" w:hAnsi="Courier New" w:cs="Courier New"/>
        </w:rPr>
        <w:tab/>
        <w:t>&lt;Description /&gt;</w:t>
      </w:r>
    </w:p>
    <w:p w:rsidR="00452460" w:rsidRPr="00452460" w:rsidRDefault="00452460" w:rsidP="00452460">
      <w:pPr>
        <w:rPr>
          <w:rFonts w:ascii="Courier New" w:hAnsi="Courier New" w:cs="Courier New"/>
        </w:rPr>
      </w:pPr>
      <w:r w:rsidRPr="00452460">
        <w:rPr>
          <w:rFonts w:ascii="Courier New" w:hAnsi="Courier New" w:cs="Courier New"/>
        </w:rPr>
        <w:tab/>
      </w:r>
      <w:r w:rsidRPr="00452460">
        <w:rPr>
          <w:rFonts w:ascii="Courier New" w:hAnsi="Courier New" w:cs="Courier New"/>
        </w:rPr>
        <w:tab/>
        <w:t>&lt;Ref /&gt;</w:t>
      </w:r>
    </w:p>
    <w:p w:rsidR="00452460" w:rsidRPr="00452460" w:rsidRDefault="00452460" w:rsidP="00452460">
      <w:pPr>
        <w:rPr>
          <w:rFonts w:ascii="Courier New" w:hAnsi="Courier New" w:cs="Courier New"/>
        </w:rPr>
      </w:pPr>
      <w:r w:rsidRPr="00452460">
        <w:rPr>
          <w:rFonts w:ascii="Courier New" w:hAnsi="Courier New" w:cs="Courier New"/>
        </w:rPr>
        <w:tab/>
        <w:t>&lt;/PostJob&gt;</w:t>
      </w:r>
    </w:p>
    <w:p w:rsidR="00452460" w:rsidRPr="00452460" w:rsidRDefault="00452460" w:rsidP="00452460">
      <w:pPr>
        <w:rPr>
          <w:rFonts w:ascii="Courier New" w:hAnsi="Courier New" w:cs="Courier New"/>
        </w:rPr>
      </w:pPr>
      <w:r w:rsidRPr="00452460">
        <w:rPr>
          <w:rFonts w:ascii="Courier New" w:hAnsi="Courier New" w:cs="Courier New"/>
        </w:rPr>
        <w:t>&lt;/JobFeedApi</w:t>
      </w:r>
      <w:r>
        <w:rPr>
          <w:rFonts w:ascii="Courier New" w:hAnsi="Courier New" w:cs="Courier New"/>
        </w:rPr>
        <w:t>Request</w:t>
      </w:r>
      <w:r w:rsidRPr="00452460">
        <w:rPr>
          <w:rFonts w:ascii="Courier New" w:hAnsi="Courier New" w:cs="Courier New"/>
        </w:rPr>
        <w:t>&gt;</w:t>
      </w:r>
    </w:p>
    <w:p w:rsidR="00452460" w:rsidRDefault="00452460" w:rsidP="00D50E83"/>
    <w:p w:rsidR="00D50E83" w:rsidRDefault="00452460" w:rsidP="00D50E83">
      <w:r>
        <w:t>And a response may be:</w:t>
      </w:r>
    </w:p>
    <w:p w:rsidR="00452460" w:rsidRDefault="00452460" w:rsidP="00D50E83"/>
    <w:p w:rsidR="006273C6" w:rsidRPr="006273C6" w:rsidRDefault="006273C6" w:rsidP="006273C6">
      <w:pPr>
        <w:rPr>
          <w:rFonts w:ascii="Courier New" w:hAnsi="Courier New" w:cs="Courier New"/>
        </w:rPr>
      </w:pPr>
      <w:r w:rsidRPr="006273C6">
        <w:rPr>
          <w:rFonts w:ascii="Courier New" w:hAnsi="Courier New" w:cs="Courier New"/>
        </w:rPr>
        <w:t>&lt;?xml version="1.0"?&gt;</w:t>
      </w:r>
    </w:p>
    <w:p w:rsidR="006273C6" w:rsidRPr="006273C6" w:rsidRDefault="006273C6" w:rsidP="006273C6">
      <w:pPr>
        <w:rPr>
          <w:rFonts w:ascii="Courier New" w:hAnsi="Courier New" w:cs="Courier New"/>
        </w:rPr>
      </w:pPr>
      <w:r w:rsidRPr="006273C6">
        <w:rPr>
          <w:rFonts w:ascii="Courier New" w:hAnsi="Courier New" w:cs="Courier New"/>
        </w:rPr>
        <w:t>&lt;JobFeedApiResponse&gt;</w:t>
      </w:r>
    </w:p>
    <w:p w:rsidR="006273C6" w:rsidRPr="006273C6" w:rsidRDefault="006273C6" w:rsidP="006273C6">
      <w:pPr>
        <w:rPr>
          <w:rFonts w:ascii="Courier New" w:hAnsi="Courier New" w:cs="Courier New"/>
        </w:rPr>
      </w:pPr>
      <w:r w:rsidRPr="006273C6">
        <w:rPr>
          <w:rFonts w:ascii="Courier New" w:hAnsi="Courier New" w:cs="Courier New"/>
        </w:rPr>
        <w:tab/>
        <w:t>&lt;Credentials&gt;</w:t>
      </w:r>
    </w:p>
    <w:p w:rsidR="006273C6" w:rsidRPr="006273C6" w:rsidRDefault="006273C6" w:rsidP="006273C6">
      <w:pPr>
        <w:rPr>
          <w:rFonts w:ascii="Courier New" w:hAnsi="Courier New" w:cs="Courier New"/>
        </w:rPr>
      </w:pPr>
      <w:r w:rsidRPr="006273C6">
        <w:rPr>
          <w:rFonts w:ascii="Courier New" w:hAnsi="Courier New" w:cs="Courier New"/>
        </w:rPr>
        <w:tab/>
      </w:r>
      <w:r w:rsidRPr="006273C6">
        <w:rPr>
          <w:rFonts w:ascii="Courier New" w:hAnsi="Courier New" w:cs="Courier New"/>
        </w:rPr>
        <w:tab/>
        <w:t>&lt;Username&gt;someone&lt;/Username&gt;</w:t>
      </w:r>
    </w:p>
    <w:p w:rsidR="006273C6" w:rsidRPr="006273C6" w:rsidRDefault="006273C6" w:rsidP="006273C6">
      <w:pPr>
        <w:rPr>
          <w:rFonts w:ascii="Courier New" w:hAnsi="Courier New" w:cs="Courier New"/>
        </w:rPr>
      </w:pPr>
      <w:r w:rsidRPr="006273C6">
        <w:rPr>
          <w:rFonts w:ascii="Courier New" w:hAnsi="Courier New" w:cs="Courier New"/>
        </w:rPr>
        <w:tab/>
      </w:r>
      <w:r w:rsidRPr="006273C6">
        <w:rPr>
          <w:rFonts w:ascii="Courier New" w:hAnsi="Courier New" w:cs="Courier New"/>
        </w:rPr>
        <w:tab/>
        <w:t>&lt;Password&gt;letmein&lt;/Password&gt;</w:t>
      </w:r>
    </w:p>
    <w:p w:rsidR="006273C6" w:rsidRPr="006273C6" w:rsidRDefault="006273C6" w:rsidP="006273C6">
      <w:pPr>
        <w:rPr>
          <w:rFonts w:ascii="Courier New" w:hAnsi="Courier New" w:cs="Courier New"/>
        </w:rPr>
      </w:pPr>
      <w:r w:rsidRPr="006273C6">
        <w:rPr>
          <w:rFonts w:ascii="Courier New" w:hAnsi="Courier New" w:cs="Courier New"/>
        </w:rPr>
        <w:tab/>
        <w:t>&lt;/Credentials&gt;</w:t>
      </w:r>
    </w:p>
    <w:p w:rsidR="006273C6" w:rsidRPr="006273C6" w:rsidRDefault="006273C6" w:rsidP="006273C6">
      <w:pPr>
        <w:rPr>
          <w:rFonts w:ascii="Courier New" w:hAnsi="Courier New" w:cs="Courier New"/>
        </w:rPr>
      </w:pPr>
      <w:r w:rsidRPr="006273C6">
        <w:rPr>
          <w:rFonts w:ascii="Courier New" w:hAnsi="Courier New" w:cs="Courier New"/>
        </w:rPr>
        <w:tab/>
        <w:t>&lt;PostJobResult Success="False"&gt;</w:t>
      </w:r>
    </w:p>
    <w:p w:rsidR="006273C6" w:rsidRPr="006273C6" w:rsidRDefault="006273C6" w:rsidP="006273C6">
      <w:pPr>
        <w:rPr>
          <w:rFonts w:ascii="Courier New" w:hAnsi="Courier New" w:cs="Courier New"/>
        </w:rPr>
      </w:pPr>
      <w:r w:rsidRPr="006273C6">
        <w:rPr>
          <w:rFonts w:ascii="Courier New" w:hAnsi="Courier New" w:cs="Courier New"/>
        </w:rPr>
        <w:tab/>
      </w:r>
      <w:r w:rsidRPr="006273C6">
        <w:rPr>
          <w:rFonts w:ascii="Courier New" w:hAnsi="Courier New" w:cs="Courier New"/>
        </w:rPr>
        <w:tab/>
        <w:t>&lt;ErrorMessages&gt;</w:t>
      </w:r>
    </w:p>
    <w:p w:rsidR="006273C6" w:rsidRPr="006273C6" w:rsidRDefault="006273C6" w:rsidP="006273C6">
      <w:pPr>
        <w:rPr>
          <w:rFonts w:ascii="Courier New" w:hAnsi="Courier New" w:cs="Courier New"/>
        </w:rPr>
      </w:pPr>
      <w:r w:rsidRPr="006273C6">
        <w:rPr>
          <w:rFonts w:ascii="Courier New" w:hAnsi="Courier New" w:cs="Courier New"/>
        </w:rPr>
        <w:tab/>
      </w:r>
      <w:r w:rsidRPr="006273C6">
        <w:rPr>
          <w:rFonts w:ascii="Courier New" w:hAnsi="Courier New" w:cs="Courier New"/>
        </w:rPr>
        <w:tab/>
      </w:r>
      <w:r w:rsidRPr="006273C6">
        <w:rPr>
          <w:rFonts w:ascii="Courier New" w:hAnsi="Courier New" w:cs="Courier New"/>
        </w:rPr>
        <w:tab/>
        <w:t>&lt;Error&gt;Title is required&lt;/Error&gt;</w:t>
      </w:r>
    </w:p>
    <w:p w:rsidR="006273C6" w:rsidRPr="006273C6" w:rsidRDefault="006273C6" w:rsidP="006273C6">
      <w:pPr>
        <w:rPr>
          <w:rFonts w:ascii="Courier New" w:hAnsi="Courier New" w:cs="Courier New"/>
        </w:rPr>
      </w:pPr>
      <w:r w:rsidRPr="006273C6">
        <w:rPr>
          <w:rFonts w:ascii="Courier New" w:hAnsi="Courier New" w:cs="Courier New"/>
        </w:rPr>
        <w:tab/>
      </w:r>
      <w:r w:rsidRPr="006273C6">
        <w:rPr>
          <w:rFonts w:ascii="Courier New" w:hAnsi="Courier New" w:cs="Courier New"/>
        </w:rPr>
        <w:tab/>
      </w:r>
      <w:r w:rsidRPr="006273C6">
        <w:rPr>
          <w:rFonts w:ascii="Courier New" w:hAnsi="Courier New" w:cs="Courier New"/>
        </w:rPr>
        <w:tab/>
        <w:t>&lt;Error&gt;Description is required&lt;/Error&gt;</w:t>
      </w:r>
    </w:p>
    <w:p w:rsidR="006273C6" w:rsidRPr="006273C6" w:rsidRDefault="006273C6" w:rsidP="006273C6">
      <w:pPr>
        <w:rPr>
          <w:rFonts w:ascii="Courier New" w:hAnsi="Courier New" w:cs="Courier New"/>
        </w:rPr>
      </w:pPr>
      <w:r w:rsidRPr="006273C6">
        <w:rPr>
          <w:rFonts w:ascii="Courier New" w:hAnsi="Courier New" w:cs="Courier New"/>
        </w:rPr>
        <w:tab/>
      </w:r>
      <w:r w:rsidRPr="006273C6">
        <w:rPr>
          <w:rFonts w:ascii="Courier New" w:hAnsi="Courier New" w:cs="Courier New"/>
        </w:rPr>
        <w:tab/>
      </w:r>
      <w:r w:rsidRPr="006273C6">
        <w:rPr>
          <w:rFonts w:ascii="Courier New" w:hAnsi="Courier New" w:cs="Courier New"/>
        </w:rPr>
        <w:tab/>
        <w:t>&lt;Error&gt;Ref is required&lt;/Error&gt;</w:t>
      </w:r>
    </w:p>
    <w:p w:rsidR="006273C6" w:rsidRPr="006273C6" w:rsidRDefault="006273C6" w:rsidP="006273C6">
      <w:pPr>
        <w:rPr>
          <w:rFonts w:ascii="Courier New" w:hAnsi="Courier New" w:cs="Courier New"/>
        </w:rPr>
      </w:pPr>
      <w:r w:rsidRPr="006273C6">
        <w:rPr>
          <w:rFonts w:ascii="Courier New" w:hAnsi="Courier New" w:cs="Courier New"/>
        </w:rPr>
        <w:tab/>
      </w:r>
      <w:r w:rsidRPr="006273C6">
        <w:rPr>
          <w:rFonts w:ascii="Courier New" w:hAnsi="Courier New" w:cs="Courier New"/>
        </w:rPr>
        <w:tab/>
        <w:t>&lt;/ErrorMessages&gt;</w:t>
      </w:r>
    </w:p>
    <w:p w:rsidR="006273C6" w:rsidRPr="006273C6" w:rsidRDefault="006273C6" w:rsidP="006273C6">
      <w:pPr>
        <w:rPr>
          <w:rFonts w:ascii="Courier New" w:hAnsi="Courier New" w:cs="Courier New"/>
        </w:rPr>
      </w:pPr>
      <w:r w:rsidRPr="006273C6">
        <w:rPr>
          <w:rFonts w:ascii="Courier New" w:hAnsi="Courier New" w:cs="Courier New"/>
        </w:rPr>
        <w:tab/>
        <w:t>&lt;/PostJobResult&gt;</w:t>
      </w:r>
    </w:p>
    <w:p w:rsidR="00452460" w:rsidRDefault="006273C6" w:rsidP="006273C6">
      <w:pPr>
        <w:rPr>
          <w:rFonts w:ascii="Courier New" w:hAnsi="Courier New" w:cs="Courier New"/>
        </w:rPr>
      </w:pPr>
      <w:r w:rsidRPr="006273C6">
        <w:rPr>
          <w:rFonts w:ascii="Courier New" w:hAnsi="Courier New" w:cs="Courier New"/>
        </w:rPr>
        <w:t>&lt;/JobFeedApiResponse&gt;</w:t>
      </w:r>
    </w:p>
    <w:p w:rsidR="006273C6" w:rsidRDefault="006273C6" w:rsidP="006273C6">
      <w:pPr>
        <w:rPr>
          <w:rFonts w:ascii="Courier New" w:hAnsi="Courier New" w:cs="Courier New"/>
        </w:rPr>
      </w:pPr>
    </w:p>
    <w:p w:rsidR="006273C6" w:rsidRDefault="006273C6" w:rsidP="006273C6">
      <w:r>
        <w:t>In this instance, receiving a “Title is required” error would mean the account authentication has been a success. However, if authentication has failed, you may end up with a response such as:</w:t>
      </w:r>
    </w:p>
    <w:p w:rsidR="006273C6" w:rsidRDefault="006273C6" w:rsidP="006273C6"/>
    <w:p w:rsidR="006273C6" w:rsidRPr="006273C6" w:rsidRDefault="006273C6" w:rsidP="006273C6">
      <w:pPr>
        <w:rPr>
          <w:rFonts w:ascii="Courier New" w:hAnsi="Courier New" w:cs="Courier New"/>
        </w:rPr>
      </w:pPr>
      <w:r w:rsidRPr="006273C6">
        <w:rPr>
          <w:rFonts w:ascii="Courier New" w:hAnsi="Courier New" w:cs="Courier New"/>
        </w:rPr>
        <w:t>&lt;?xml version="1.0"?&gt;</w:t>
      </w:r>
    </w:p>
    <w:p w:rsidR="006273C6" w:rsidRPr="006273C6" w:rsidRDefault="006273C6" w:rsidP="006273C6">
      <w:pPr>
        <w:rPr>
          <w:rFonts w:ascii="Courier New" w:hAnsi="Courier New" w:cs="Courier New"/>
        </w:rPr>
      </w:pPr>
      <w:r w:rsidRPr="006273C6">
        <w:rPr>
          <w:rFonts w:ascii="Courier New" w:hAnsi="Courier New" w:cs="Courier New"/>
        </w:rPr>
        <w:t>&lt;JobFeedApiResponse&gt;</w:t>
      </w:r>
    </w:p>
    <w:p w:rsidR="006273C6" w:rsidRPr="006273C6" w:rsidRDefault="006273C6" w:rsidP="006273C6">
      <w:pPr>
        <w:rPr>
          <w:rFonts w:ascii="Courier New" w:hAnsi="Courier New" w:cs="Courier New"/>
        </w:rPr>
      </w:pPr>
      <w:r w:rsidRPr="006273C6">
        <w:rPr>
          <w:rFonts w:ascii="Courier New" w:hAnsi="Courier New" w:cs="Courier New"/>
        </w:rPr>
        <w:tab/>
        <w:t>&lt;Credentials&gt;</w:t>
      </w:r>
    </w:p>
    <w:p w:rsidR="006273C6" w:rsidRPr="006273C6" w:rsidRDefault="006273C6" w:rsidP="006273C6">
      <w:pPr>
        <w:rPr>
          <w:rFonts w:ascii="Courier New" w:hAnsi="Courier New" w:cs="Courier New"/>
        </w:rPr>
      </w:pPr>
      <w:r w:rsidRPr="006273C6">
        <w:rPr>
          <w:rFonts w:ascii="Courier New" w:hAnsi="Courier New" w:cs="Courier New"/>
        </w:rPr>
        <w:tab/>
      </w:r>
      <w:r w:rsidRPr="006273C6">
        <w:rPr>
          <w:rFonts w:ascii="Courier New" w:hAnsi="Courier New" w:cs="Courier New"/>
        </w:rPr>
        <w:tab/>
        <w:t>&lt;Username&gt;someone&lt;/Username&gt;</w:t>
      </w:r>
    </w:p>
    <w:p w:rsidR="006273C6" w:rsidRPr="006273C6" w:rsidRDefault="006273C6" w:rsidP="006273C6">
      <w:pPr>
        <w:rPr>
          <w:rFonts w:ascii="Courier New" w:hAnsi="Courier New" w:cs="Courier New"/>
        </w:rPr>
      </w:pPr>
      <w:r w:rsidRPr="006273C6">
        <w:rPr>
          <w:rFonts w:ascii="Courier New" w:hAnsi="Courier New" w:cs="Courier New"/>
        </w:rPr>
        <w:tab/>
      </w:r>
      <w:r w:rsidRPr="006273C6">
        <w:rPr>
          <w:rFonts w:ascii="Courier New" w:hAnsi="Courier New" w:cs="Courier New"/>
        </w:rPr>
        <w:tab/>
        <w:t>&lt;Password&gt;letmein&lt;/Password&gt;</w:t>
      </w:r>
    </w:p>
    <w:p w:rsidR="006273C6" w:rsidRPr="006273C6" w:rsidRDefault="006273C6" w:rsidP="006273C6">
      <w:pPr>
        <w:rPr>
          <w:rFonts w:ascii="Courier New" w:hAnsi="Courier New" w:cs="Courier New"/>
        </w:rPr>
      </w:pPr>
      <w:r w:rsidRPr="006273C6">
        <w:rPr>
          <w:rFonts w:ascii="Courier New" w:hAnsi="Courier New" w:cs="Courier New"/>
        </w:rPr>
        <w:tab/>
        <w:t>&lt;/Credentials&gt;</w:t>
      </w:r>
    </w:p>
    <w:p w:rsidR="006273C6" w:rsidRPr="006273C6" w:rsidRDefault="006273C6" w:rsidP="006273C6">
      <w:pPr>
        <w:rPr>
          <w:rFonts w:ascii="Courier New" w:hAnsi="Courier New" w:cs="Courier New"/>
        </w:rPr>
      </w:pPr>
      <w:r w:rsidRPr="006273C6">
        <w:rPr>
          <w:rFonts w:ascii="Courier New" w:hAnsi="Courier New" w:cs="Courier New"/>
        </w:rPr>
        <w:tab/>
        <w:t>&lt;PostJobResult Success="False"&gt;</w:t>
      </w:r>
    </w:p>
    <w:p w:rsidR="006273C6" w:rsidRPr="006273C6" w:rsidRDefault="006273C6" w:rsidP="006273C6">
      <w:pPr>
        <w:rPr>
          <w:rFonts w:ascii="Courier New" w:hAnsi="Courier New" w:cs="Courier New"/>
        </w:rPr>
      </w:pPr>
      <w:r w:rsidRPr="006273C6">
        <w:rPr>
          <w:rFonts w:ascii="Courier New" w:hAnsi="Courier New" w:cs="Courier New"/>
        </w:rPr>
        <w:tab/>
      </w:r>
      <w:r w:rsidRPr="006273C6">
        <w:rPr>
          <w:rFonts w:ascii="Courier New" w:hAnsi="Courier New" w:cs="Courier New"/>
        </w:rPr>
        <w:tab/>
        <w:t>&lt;ErrorMessages&gt;</w:t>
      </w:r>
    </w:p>
    <w:p w:rsidR="006273C6" w:rsidRPr="006273C6" w:rsidRDefault="006273C6" w:rsidP="006273C6">
      <w:pPr>
        <w:rPr>
          <w:rFonts w:ascii="Courier New" w:hAnsi="Courier New" w:cs="Courier New"/>
        </w:rPr>
      </w:pPr>
      <w:r w:rsidRPr="006273C6">
        <w:rPr>
          <w:rFonts w:ascii="Courier New" w:hAnsi="Courier New" w:cs="Courier New"/>
        </w:rPr>
        <w:lastRenderedPageBreak/>
        <w:tab/>
      </w:r>
      <w:r w:rsidRPr="006273C6">
        <w:rPr>
          <w:rFonts w:ascii="Courier New" w:hAnsi="Courier New" w:cs="Courier New"/>
        </w:rPr>
        <w:tab/>
      </w:r>
      <w:r w:rsidRPr="006273C6">
        <w:rPr>
          <w:rFonts w:ascii="Courier New" w:hAnsi="Courier New" w:cs="Courier New"/>
        </w:rPr>
        <w:tab/>
        <w:t>&lt;Error&gt;Username or Password is incorrect&lt;/Error&gt;</w:t>
      </w:r>
    </w:p>
    <w:p w:rsidR="006273C6" w:rsidRPr="006273C6" w:rsidRDefault="006273C6" w:rsidP="006273C6">
      <w:pPr>
        <w:rPr>
          <w:rFonts w:ascii="Courier New" w:hAnsi="Courier New" w:cs="Courier New"/>
        </w:rPr>
      </w:pPr>
      <w:r w:rsidRPr="006273C6">
        <w:rPr>
          <w:rFonts w:ascii="Courier New" w:hAnsi="Courier New" w:cs="Courier New"/>
        </w:rPr>
        <w:tab/>
      </w:r>
      <w:r w:rsidRPr="006273C6">
        <w:rPr>
          <w:rFonts w:ascii="Courier New" w:hAnsi="Courier New" w:cs="Courier New"/>
        </w:rPr>
        <w:tab/>
        <w:t>&lt;/ErrorMessages&gt;</w:t>
      </w:r>
    </w:p>
    <w:p w:rsidR="006273C6" w:rsidRPr="006273C6" w:rsidRDefault="006273C6" w:rsidP="006273C6">
      <w:pPr>
        <w:rPr>
          <w:rFonts w:ascii="Courier New" w:hAnsi="Courier New" w:cs="Courier New"/>
        </w:rPr>
      </w:pPr>
      <w:r w:rsidRPr="006273C6">
        <w:rPr>
          <w:rFonts w:ascii="Courier New" w:hAnsi="Courier New" w:cs="Courier New"/>
        </w:rPr>
        <w:tab/>
        <w:t>&lt;/PostJobResult&gt;</w:t>
      </w:r>
    </w:p>
    <w:p w:rsidR="006273C6" w:rsidRDefault="006273C6" w:rsidP="006273C6">
      <w:pPr>
        <w:rPr>
          <w:rFonts w:ascii="Courier New" w:hAnsi="Courier New" w:cs="Courier New"/>
        </w:rPr>
      </w:pPr>
      <w:r w:rsidRPr="006273C6">
        <w:rPr>
          <w:rFonts w:ascii="Courier New" w:hAnsi="Courier New" w:cs="Courier New"/>
        </w:rPr>
        <w:t>&lt;/JobFeedApiResponse&gt;</w:t>
      </w:r>
    </w:p>
    <w:p w:rsidR="006273C6" w:rsidRDefault="006273C6" w:rsidP="006273C6"/>
    <w:p w:rsidR="006273C6" w:rsidRDefault="006273C6" w:rsidP="006273C6">
      <w:pPr>
        <w:rPr>
          <w:rFonts w:ascii="Courier New" w:hAnsi="Courier New" w:cs="Courier New"/>
        </w:rPr>
      </w:pPr>
      <w:r>
        <w:t>With an error message like this, you know the credentials are incorrect.</w:t>
      </w:r>
    </w:p>
    <w:p w:rsidR="006273C6" w:rsidRDefault="006273C6" w:rsidP="006273C6">
      <w:pPr>
        <w:rPr>
          <w:rFonts w:ascii="Courier New" w:hAnsi="Courier New" w:cs="Courier New"/>
        </w:rPr>
      </w:pPr>
    </w:p>
    <w:p w:rsidR="0027044F" w:rsidRDefault="0027044F" w:rsidP="0027044F">
      <w:pPr>
        <w:pStyle w:val="Heading4"/>
      </w:pPr>
      <w:r>
        <w:t>Our Example: Jobserve’s Account Verification</w:t>
      </w:r>
    </w:p>
    <w:p w:rsidR="0027044F" w:rsidRDefault="00E47B6A" w:rsidP="0027044F">
      <w:r>
        <w:t>As Jobser</w:t>
      </w:r>
      <w:r w:rsidR="008432AC">
        <w:t>ve is an XML based API, we can use the method as described above to implement account verification. We can populate the elements which require account information, but omit everything else.</w:t>
      </w:r>
    </w:p>
    <w:p w:rsidR="008432AC" w:rsidRDefault="008432AC" w:rsidP="0027044F"/>
    <w:p w:rsidR="008432AC" w:rsidRPr="008432AC" w:rsidRDefault="008432AC" w:rsidP="008432AC">
      <w:pPr>
        <w:rPr>
          <w:rFonts w:ascii="Courier New" w:hAnsi="Courier New" w:cs="Courier New"/>
        </w:rPr>
      </w:pPr>
      <w:r w:rsidRPr="008432AC">
        <w:rPr>
          <w:rFonts w:ascii="Courier New" w:hAnsi="Courier New" w:cs="Courier New"/>
        </w:rPr>
        <w:t>&lt;?xml version="1.0" encoding="utf-8"?&gt;</w:t>
      </w:r>
    </w:p>
    <w:p w:rsidR="008432AC" w:rsidRPr="008432AC" w:rsidRDefault="008432AC" w:rsidP="008432AC">
      <w:pPr>
        <w:rPr>
          <w:rFonts w:ascii="Courier New" w:hAnsi="Courier New" w:cs="Courier New"/>
        </w:rPr>
      </w:pPr>
      <w:r w:rsidRPr="008432AC">
        <w:rPr>
          <w:rFonts w:ascii="Courier New" w:hAnsi="Courier New" w:cs="Courier New"/>
        </w:rPr>
        <w:t>&lt;SOAP:Envelope xmlns:SOAP="urn:schemas-xmlsoap-org:soap.v1"&gt;</w:t>
      </w:r>
    </w:p>
    <w:p w:rsidR="008432AC" w:rsidRPr="008432AC" w:rsidRDefault="008432AC" w:rsidP="008432AC">
      <w:pPr>
        <w:rPr>
          <w:rFonts w:ascii="Courier New" w:hAnsi="Courier New" w:cs="Courier New"/>
        </w:rPr>
      </w:pPr>
      <w:r w:rsidRPr="008432AC">
        <w:rPr>
          <w:rFonts w:ascii="Courier New" w:hAnsi="Courier New" w:cs="Courier New"/>
        </w:rPr>
        <w:t xml:space="preserve">  &lt;SOAP:Header&gt;</w:t>
      </w:r>
    </w:p>
    <w:p w:rsidR="008432AC" w:rsidRPr="008432AC" w:rsidRDefault="008432AC" w:rsidP="008432AC">
      <w:pPr>
        <w:rPr>
          <w:rFonts w:ascii="Courier New" w:hAnsi="Courier New" w:cs="Courier New"/>
        </w:rPr>
      </w:pPr>
      <w:r w:rsidRPr="008432AC">
        <w:rPr>
          <w:rFonts w:ascii="Courier New" w:hAnsi="Courier New" w:cs="Courier New"/>
        </w:rPr>
        <w:t xml:space="preserve">    &lt;AccountNumber&gt;999111&lt;/AccountNumber&gt;</w:t>
      </w:r>
    </w:p>
    <w:p w:rsidR="008432AC" w:rsidRPr="008432AC" w:rsidRDefault="008432AC" w:rsidP="008432AC">
      <w:pPr>
        <w:rPr>
          <w:rFonts w:ascii="Courier New" w:hAnsi="Courier New" w:cs="Courier New"/>
        </w:rPr>
      </w:pPr>
      <w:r w:rsidRPr="008432AC">
        <w:rPr>
          <w:rFonts w:ascii="Courier New" w:hAnsi="Courier New" w:cs="Courier New"/>
        </w:rPr>
        <w:t xml:space="preserve">    &lt;AuthorisationCode&gt;test111&lt;/AuthorisationCode&gt;</w:t>
      </w:r>
    </w:p>
    <w:p w:rsidR="008432AC" w:rsidRPr="008432AC" w:rsidRDefault="008432AC" w:rsidP="008432AC">
      <w:pPr>
        <w:rPr>
          <w:rFonts w:ascii="Courier New" w:hAnsi="Courier New" w:cs="Courier New"/>
        </w:rPr>
      </w:pPr>
      <w:r w:rsidRPr="008432AC">
        <w:rPr>
          <w:rFonts w:ascii="Courier New" w:hAnsi="Courier New" w:cs="Courier New"/>
        </w:rPr>
        <w:t xml:space="preserve">    &lt;Source&gt;xs&lt;/Source&gt;</w:t>
      </w:r>
    </w:p>
    <w:p w:rsidR="008432AC" w:rsidRPr="008432AC" w:rsidRDefault="008432AC" w:rsidP="008432AC">
      <w:pPr>
        <w:rPr>
          <w:rFonts w:ascii="Courier New" w:hAnsi="Courier New" w:cs="Courier New"/>
        </w:rPr>
      </w:pPr>
      <w:r w:rsidRPr="008432AC">
        <w:rPr>
          <w:rFonts w:ascii="Courier New" w:hAnsi="Courier New" w:cs="Courier New"/>
        </w:rPr>
        <w:t xml:space="preserve">  &lt;/SOAP:Header&gt;</w:t>
      </w:r>
    </w:p>
    <w:p w:rsidR="008432AC" w:rsidRPr="008432AC" w:rsidRDefault="008432AC" w:rsidP="008432AC">
      <w:pPr>
        <w:rPr>
          <w:rFonts w:ascii="Courier New" w:hAnsi="Courier New" w:cs="Courier New"/>
        </w:rPr>
      </w:pPr>
      <w:r w:rsidRPr="008432AC">
        <w:rPr>
          <w:rFonts w:ascii="Courier New" w:hAnsi="Courier New" w:cs="Courier New"/>
        </w:rPr>
        <w:t xml:space="preserve">  &lt;SOAP:Body&gt;</w:t>
      </w:r>
    </w:p>
    <w:p w:rsidR="008432AC" w:rsidRPr="008432AC" w:rsidRDefault="008432AC" w:rsidP="008432AC">
      <w:pPr>
        <w:rPr>
          <w:rFonts w:ascii="Courier New" w:hAnsi="Courier New" w:cs="Courier New"/>
        </w:rPr>
      </w:pPr>
      <w:r w:rsidRPr="008432AC">
        <w:rPr>
          <w:rFonts w:ascii="Courier New" w:hAnsi="Courier New" w:cs="Courier New"/>
        </w:rPr>
        <w:t xml:space="preserve">    &lt;PostAdvert&gt;</w:t>
      </w:r>
    </w:p>
    <w:p w:rsidR="008432AC" w:rsidRPr="008432AC" w:rsidRDefault="008432AC" w:rsidP="008432AC">
      <w:pPr>
        <w:rPr>
          <w:rFonts w:ascii="Courier New" w:hAnsi="Courier New" w:cs="Courier New"/>
        </w:rPr>
      </w:pPr>
      <w:r w:rsidRPr="008432AC">
        <w:rPr>
          <w:rFonts w:ascii="Courier New" w:hAnsi="Courier New" w:cs="Courier New"/>
        </w:rPr>
        <w:t xml:space="preserve">      &lt;Adverts&gt;</w:t>
      </w:r>
    </w:p>
    <w:p w:rsidR="008432AC" w:rsidRPr="008432AC" w:rsidRDefault="008432AC" w:rsidP="008432AC">
      <w:pPr>
        <w:rPr>
          <w:rFonts w:ascii="Courier New" w:hAnsi="Courier New" w:cs="Courier New"/>
        </w:rPr>
      </w:pPr>
      <w:r w:rsidRPr="008432AC">
        <w:rPr>
          <w:rFonts w:ascii="Courier New" w:hAnsi="Courier New" w:cs="Courier New"/>
        </w:rPr>
        <w:t xml:space="preserve">        &lt;Advert&gt;</w:t>
      </w:r>
    </w:p>
    <w:p w:rsidR="008432AC" w:rsidRPr="008432AC" w:rsidRDefault="008432AC" w:rsidP="008432AC">
      <w:pPr>
        <w:rPr>
          <w:rFonts w:ascii="Courier New" w:hAnsi="Courier New" w:cs="Courier New"/>
        </w:rPr>
      </w:pPr>
      <w:r w:rsidRPr="008432AC">
        <w:rPr>
          <w:rFonts w:ascii="Courier New" w:hAnsi="Courier New" w:cs="Courier New"/>
        </w:rPr>
        <w:t xml:space="preserve">          &lt;MarketID /&gt;</w:t>
      </w:r>
    </w:p>
    <w:p w:rsidR="008432AC" w:rsidRPr="008432AC" w:rsidRDefault="008432AC" w:rsidP="008432AC">
      <w:pPr>
        <w:rPr>
          <w:rFonts w:ascii="Courier New" w:hAnsi="Courier New" w:cs="Courier New"/>
        </w:rPr>
      </w:pPr>
      <w:r w:rsidRPr="008432AC">
        <w:rPr>
          <w:rFonts w:ascii="Courier New" w:hAnsi="Courier New" w:cs="Courier New"/>
        </w:rPr>
        <w:t xml:space="preserve">          &lt;AccountNumber&gt;999111&lt;/AccountNumber&gt;</w:t>
      </w:r>
    </w:p>
    <w:p w:rsidR="008432AC" w:rsidRPr="008432AC" w:rsidRDefault="008432AC" w:rsidP="008432AC">
      <w:pPr>
        <w:rPr>
          <w:rFonts w:ascii="Courier New" w:hAnsi="Courier New" w:cs="Courier New"/>
        </w:rPr>
      </w:pPr>
      <w:r w:rsidRPr="008432AC">
        <w:rPr>
          <w:rFonts w:ascii="Courier New" w:hAnsi="Courier New" w:cs="Courier New"/>
        </w:rPr>
        <w:t xml:space="preserve">          &lt;!-- remove for brevity </w:t>
      </w:r>
      <w:r w:rsidRPr="008432AC">
        <w:rPr>
          <w:rFonts w:ascii="Courier New" w:hAnsi="Courier New" w:cs="Courier New"/>
        </w:rPr>
        <w:sym w:font="Wingdings" w:char="F0E0"/>
      </w:r>
    </w:p>
    <w:p w:rsidR="008432AC" w:rsidRPr="008432AC" w:rsidRDefault="008432AC" w:rsidP="008432AC">
      <w:pPr>
        <w:rPr>
          <w:rFonts w:ascii="Courier New" w:hAnsi="Courier New" w:cs="Courier New"/>
        </w:rPr>
      </w:pPr>
      <w:r w:rsidRPr="008432AC">
        <w:rPr>
          <w:rFonts w:ascii="Courier New" w:hAnsi="Courier New" w:cs="Courier New"/>
        </w:rPr>
        <w:t xml:space="preserve">        &lt;/Advert&gt;</w:t>
      </w:r>
    </w:p>
    <w:p w:rsidR="008432AC" w:rsidRPr="008432AC" w:rsidRDefault="008432AC" w:rsidP="008432AC">
      <w:pPr>
        <w:rPr>
          <w:rFonts w:ascii="Courier New" w:hAnsi="Courier New" w:cs="Courier New"/>
        </w:rPr>
      </w:pPr>
      <w:r w:rsidRPr="008432AC">
        <w:rPr>
          <w:rFonts w:ascii="Courier New" w:hAnsi="Courier New" w:cs="Courier New"/>
        </w:rPr>
        <w:t xml:space="preserve">      &lt;/Adverts&gt;</w:t>
      </w:r>
    </w:p>
    <w:p w:rsidR="008432AC" w:rsidRPr="008432AC" w:rsidRDefault="008432AC" w:rsidP="008432AC">
      <w:pPr>
        <w:rPr>
          <w:rFonts w:ascii="Courier New" w:hAnsi="Courier New" w:cs="Courier New"/>
        </w:rPr>
      </w:pPr>
      <w:r w:rsidRPr="008432AC">
        <w:rPr>
          <w:rFonts w:ascii="Courier New" w:hAnsi="Courier New" w:cs="Courier New"/>
        </w:rPr>
        <w:t xml:space="preserve">    &lt;/PostAdvert&gt;</w:t>
      </w:r>
    </w:p>
    <w:p w:rsidR="008432AC" w:rsidRPr="008432AC" w:rsidRDefault="008432AC" w:rsidP="008432AC">
      <w:pPr>
        <w:rPr>
          <w:rFonts w:ascii="Courier New" w:hAnsi="Courier New" w:cs="Courier New"/>
        </w:rPr>
      </w:pPr>
      <w:r w:rsidRPr="008432AC">
        <w:rPr>
          <w:rFonts w:ascii="Courier New" w:hAnsi="Courier New" w:cs="Courier New"/>
        </w:rPr>
        <w:t xml:space="preserve">  &lt;/SOAP:Body&gt;</w:t>
      </w:r>
    </w:p>
    <w:p w:rsidR="008432AC" w:rsidRPr="00941D9A" w:rsidRDefault="008432AC" w:rsidP="008432AC">
      <w:pPr>
        <w:rPr>
          <w:rFonts w:ascii="Courier New" w:hAnsi="Courier New" w:cs="Courier New"/>
        </w:rPr>
      </w:pPr>
      <w:r w:rsidRPr="00941D9A">
        <w:rPr>
          <w:rFonts w:ascii="Courier New" w:hAnsi="Courier New" w:cs="Courier New"/>
        </w:rPr>
        <w:t>&lt;/SOAP:Envelope&gt;</w:t>
      </w:r>
    </w:p>
    <w:p w:rsidR="00941D9A" w:rsidRDefault="00941D9A" w:rsidP="008432AC"/>
    <w:p w:rsidR="00941D9A" w:rsidRDefault="00941D9A" w:rsidP="008432AC">
      <w:r>
        <w:t>When we send the above request to the Jobserve, we get the below returned. There are no issues with authentication, but there is with missing mandatory fields, which is exactly what we expected and what we wanted.</w:t>
      </w:r>
    </w:p>
    <w:p w:rsidR="00941D9A" w:rsidRDefault="00941D9A" w:rsidP="008432AC"/>
    <w:p w:rsidR="00941D9A" w:rsidRPr="00941D9A" w:rsidRDefault="00941D9A" w:rsidP="00941D9A">
      <w:pPr>
        <w:rPr>
          <w:rFonts w:ascii="Courier New" w:hAnsi="Courier New" w:cs="Courier New"/>
        </w:rPr>
      </w:pPr>
      <w:r w:rsidRPr="00941D9A">
        <w:rPr>
          <w:rFonts w:ascii="Courier New" w:hAnsi="Courier New" w:cs="Courier New"/>
        </w:rPr>
        <w:t>&lt;SOAP:Envelope xmlns:SOAP = "urn:schemas-xmlsoap-org:soap.v1"&gt;</w:t>
      </w:r>
    </w:p>
    <w:p w:rsidR="00941D9A" w:rsidRPr="00941D9A" w:rsidRDefault="00941D9A" w:rsidP="00941D9A">
      <w:pPr>
        <w:rPr>
          <w:rFonts w:ascii="Courier New" w:hAnsi="Courier New" w:cs="Courier New"/>
        </w:rPr>
      </w:pPr>
      <w:r w:rsidRPr="00941D9A">
        <w:rPr>
          <w:rFonts w:ascii="Courier New" w:hAnsi="Courier New" w:cs="Courier New"/>
        </w:rPr>
        <w:t xml:space="preserve">    &lt;SOAP:Body&gt;</w:t>
      </w:r>
    </w:p>
    <w:p w:rsidR="00941D9A" w:rsidRPr="00941D9A" w:rsidRDefault="00941D9A" w:rsidP="00941D9A">
      <w:pPr>
        <w:rPr>
          <w:rFonts w:ascii="Courier New" w:hAnsi="Courier New" w:cs="Courier New"/>
        </w:rPr>
      </w:pPr>
      <w:r w:rsidRPr="00941D9A">
        <w:rPr>
          <w:rFonts w:ascii="Courier New" w:hAnsi="Courier New" w:cs="Courier New"/>
        </w:rPr>
        <w:t xml:space="preserve">        &lt;Summary&gt;Number of Adverts Received : 1 Number successfully posted onto the website : 0&lt;/Summary&gt;</w:t>
      </w:r>
    </w:p>
    <w:p w:rsidR="00941D9A" w:rsidRPr="00941D9A" w:rsidRDefault="00941D9A" w:rsidP="00941D9A">
      <w:pPr>
        <w:rPr>
          <w:rFonts w:ascii="Courier New" w:hAnsi="Courier New" w:cs="Courier New"/>
        </w:rPr>
      </w:pPr>
      <w:r w:rsidRPr="00941D9A">
        <w:rPr>
          <w:rFonts w:ascii="Courier New" w:hAnsi="Courier New" w:cs="Courier New"/>
        </w:rPr>
        <w:t xml:space="preserve">        &lt;Results/&gt;</w:t>
      </w:r>
    </w:p>
    <w:p w:rsidR="00941D9A" w:rsidRPr="00941D9A" w:rsidRDefault="00941D9A" w:rsidP="00941D9A">
      <w:pPr>
        <w:rPr>
          <w:rFonts w:ascii="Courier New" w:hAnsi="Courier New" w:cs="Courier New"/>
        </w:rPr>
      </w:pPr>
      <w:r w:rsidRPr="00941D9A">
        <w:rPr>
          <w:rFonts w:ascii="Courier New" w:hAnsi="Courier New" w:cs="Courier New"/>
        </w:rPr>
        <w:t xml:space="preserve">        &lt;ValidationMessages&gt;</w:t>
      </w:r>
    </w:p>
    <w:p w:rsidR="00941D9A" w:rsidRPr="00941D9A" w:rsidRDefault="00941D9A" w:rsidP="00941D9A">
      <w:pPr>
        <w:rPr>
          <w:rFonts w:ascii="Courier New" w:hAnsi="Courier New" w:cs="Courier New"/>
        </w:rPr>
      </w:pPr>
      <w:r w:rsidRPr="00941D9A">
        <w:rPr>
          <w:rFonts w:ascii="Courier New" w:hAnsi="Courier New" w:cs="Courier New"/>
        </w:rPr>
        <w:t xml:space="preserve">            &lt;ValidationMessage&gt;</w:t>
      </w:r>
    </w:p>
    <w:p w:rsidR="00941D9A" w:rsidRPr="00941D9A" w:rsidRDefault="00941D9A" w:rsidP="00941D9A">
      <w:pPr>
        <w:rPr>
          <w:rFonts w:ascii="Courier New" w:hAnsi="Courier New" w:cs="Courier New"/>
        </w:rPr>
      </w:pPr>
      <w:r w:rsidRPr="00941D9A">
        <w:rPr>
          <w:rFonts w:ascii="Courier New" w:hAnsi="Courier New" w:cs="Courier New"/>
        </w:rPr>
        <w:t xml:space="preserve">                &lt;AdvertNumber&gt;1&lt;/AdvertNumber&gt;</w:t>
      </w:r>
    </w:p>
    <w:p w:rsidR="00941D9A" w:rsidRPr="00941D9A" w:rsidRDefault="00941D9A" w:rsidP="00941D9A">
      <w:pPr>
        <w:rPr>
          <w:rFonts w:ascii="Courier New" w:hAnsi="Courier New" w:cs="Courier New"/>
        </w:rPr>
      </w:pPr>
      <w:r w:rsidRPr="00941D9A">
        <w:rPr>
          <w:rFonts w:ascii="Courier New" w:hAnsi="Courier New" w:cs="Courier New"/>
        </w:rPr>
        <w:t xml:space="preserve">                &lt;Message&gt;Consultant Email was not specified and is mandatory with the schema being used.&lt;/Message&gt;</w:t>
      </w:r>
    </w:p>
    <w:p w:rsidR="00941D9A" w:rsidRPr="00941D9A" w:rsidRDefault="00941D9A" w:rsidP="00941D9A">
      <w:pPr>
        <w:rPr>
          <w:rFonts w:ascii="Courier New" w:hAnsi="Courier New" w:cs="Courier New"/>
        </w:rPr>
      </w:pPr>
      <w:r w:rsidRPr="00941D9A">
        <w:rPr>
          <w:rFonts w:ascii="Courier New" w:hAnsi="Courier New" w:cs="Courier New"/>
        </w:rPr>
        <w:t xml:space="preserve">            &lt;/ValidationMessage&gt;</w:t>
      </w:r>
    </w:p>
    <w:p w:rsidR="00941D9A" w:rsidRPr="00941D9A" w:rsidRDefault="00941D9A" w:rsidP="00941D9A">
      <w:pPr>
        <w:rPr>
          <w:rFonts w:ascii="Courier New" w:hAnsi="Courier New" w:cs="Courier New"/>
        </w:rPr>
      </w:pPr>
      <w:r w:rsidRPr="00941D9A">
        <w:rPr>
          <w:rFonts w:ascii="Courier New" w:hAnsi="Courier New" w:cs="Courier New"/>
        </w:rPr>
        <w:t xml:space="preserve">        &lt;/ValidationMessages&gt;</w:t>
      </w:r>
    </w:p>
    <w:p w:rsidR="00941D9A" w:rsidRPr="00941D9A" w:rsidRDefault="00941D9A" w:rsidP="00941D9A">
      <w:pPr>
        <w:rPr>
          <w:rFonts w:ascii="Courier New" w:hAnsi="Courier New" w:cs="Courier New"/>
        </w:rPr>
      </w:pPr>
      <w:r w:rsidRPr="00941D9A">
        <w:rPr>
          <w:rFonts w:ascii="Courier New" w:hAnsi="Courier New" w:cs="Courier New"/>
        </w:rPr>
        <w:t xml:space="preserve">    &lt;/SOAP:Body&gt;</w:t>
      </w:r>
    </w:p>
    <w:p w:rsidR="00941D9A" w:rsidRDefault="00941D9A" w:rsidP="008432AC">
      <w:pPr>
        <w:rPr>
          <w:rFonts w:ascii="Courier New" w:hAnsi="Courier New" w:cs="Courier New"/>
        </w:rPr>
      </w:pPr>
      <w:r w:rsidRPr="00941D9A">
        <w:rPr>
          <w:rFonts w:ascii="Courier New" w:hAnsi="Courier New" w:cs="Courier New"/>
        </w:rPr>
        <w:t>&lt;/SOAP:Envelope&gt;</w:t>
      </w:r>
    </w:p>
    <w:p w:rsidR="001752F7" w:rsidRDefault="001752F7" w:rsidP="008432AC">
      <w:pPr>
        <w:rPr>
          <w:rFonts w:ascii="Courier New" w:hAnsi="Courier New" w:cs="Courier New"/>
        </w:rPr>
      </w:pPr>
    </w:p>
    <w:p w:rsidR="00384409" w:rsidRDefault="00384409" w:rsidP="00384409">
      <w:pPr>
        <w:pStyle w:val="Heading3"/>
      </w:pPr>
      <w:bookmarkStart w:id="32" w:name="_Toc8028387"/>
      <w:r>
        <w:t>Jobserve’s Job Board Capabilities</w:t>
      </w:r>
      <w:bookmarkEnd w:id="32"/>
    </w:p>
    <w:p w:rsidR="001752F7" w:rsidRDefault="000C093A" w:rsidP="001752F7">
      <w:r>
        <w:t>This section explains how we conclude what the capabilities of Jobserve are, and how we populate the Channel attribute of the Channel class. The Channel attribute is discussed further in section 3.2.6.</w:t>
      </w:r>
    </w:p>
    <w:p w:rsidR="000C093A" w:rsidRDefault="000C093A" w:rsidP="001752F7"/>
    <w:tbl>
      <w:tblPr>
        <w:tblStyle w:val="TableGrid"/>
        <w:tblW w:w="0" w:type="auto"/>
        <w:tblLook w:val="04A0" w:firstRow="1" w:lastRow="0" w:firstColumn="1" w:lastColumn="0" w:noHBand="0" w:noVBand="1"/>
      </w:tblPr>
      <w:tblGrid>
        <w:gridCol w:w="2478"/>
        <w:gridCol w:w="1395"/>
        <w:gridCol w:w="5319"/>
      </w:tblGrid>
      <w:tr w:rsidR="007C2B36" w:rsidTr="000C093A">
        <w:tc>
          <w:tcPr>
            <w:tcW w:w="2405" w:type="dxa"/>
          </w:tcPr>
          <w:p w:rsidR="000C093A" w:rsidRDefault="000C093A" w:rsidP="001752F7">
            <w:r>
              <w:t>Channel Attribute Property</w:t>
            </w:r>
          </w:p>
        </w:tc>
        <w:tc>
          <w:tcPr>
            <w:tcW w:w="1701" w:type="dxa"/>
          </w:tcPr>
          <w:p w:rsidR="000C093A" w:rsidRDefault="000C093A" w:rsidP="001752F7">
            <w:r>
              <w:t>Value</w:t>
            </w:r>
          </w:p>
        </w:tc>
        <w:tc>
          <w:tcPr>
            <w:tcW w:w="5086" w:type="dxa"/>
          </w:tcPr>
          <w:p w:rsidR="000C093A" w:rsidRDefault="000C093A" w:rsidP="001752F7">
            <w:r>
              <w:t xml:space="preserve">Explanation </w:t>
            </w:r>
          </w:p>
        </w:tc>
      </w:tr>
      <w:tr w:rsidR="007C2B36" w:rsidTr="000C093A">
        <w:tc>
          <w:tcPr>
            <w:tcW w:w="2405" w:type="dxa"/>
          </w:tcPr>
          <w:p w:rsidR="000C093A" w:rsidRDefault="000C093A" w:rsidP="001752F7">
            <w:r>
              <w:t>PostDurationType</w:t>
            </w:r>
          </w:p>
        </w:tc>
        <w:tc>
          <w:tcPr>
            <w:tcW w:w="1701" w:type="dxa"/>
          </w:tcPr>
          <w:p w:rsidR="000C093A" w:rsidRDefault="000C093A" w:rsidP="001752F7">
            <w:r>
              <w:t>FixedDuration</w:t>
            </w:r>
          </w:p>
        </w:tc>
        <w:tc>
          <w:tcPr>
            <w:tcW w:w="5086" w:type="dxa"/>
          </w:tcPr>
          <w:p w:rsidR="000C093A" w:rsidRDefault="000C093A" w:rsidP="001752F7">
            <w:r>
              <w:t>Jobserve only allows us to specify how many whole weeks an advert will be visible for, so we cannot use an explicit date, therefore a fixed duration is the only option available for us.</w:t>
            </w:r>
          </w:p>
        </w:tc>
      </w:tr>
      <w:tr w:rsidR="007C2B36" w:rsidTr="000C093A">
        <w:tc>
          <w:tcPr>
            <w:tcW w:w="2405" w:type="dxa"/>
          </w:tcPr>
          <w:p w:rsidR="000C093A" w:rsidRDefault="000C093A" w:rsidP="001752F7">
            <w:r>
              <w:t>UpdateDurationBehaviour</w:t>
            </w:r>
          </w:p>
        </w:tc>
        <w:tc>
          <w:tcPr>
            <w:tcW w:w="1701" w:type="dxa"/>
          </w:tcPr>
          <w:p w:rsidR="000C093A" w:rsidRDefault="000C093A" w:rsidP="001752F7">
            <w:r>
              <w:t>Extend</w:t>
            </w:r>
          </w:p>
        </w:tc>
        <w:tc>
          <w:tcPr>
            <w:tcW w:w="5086" w:type="dxa"/>
          </w:tcPr>
          <w:p w:rsidR="000C093A" w:rsidRDefault="000C093A" w:rsidP="001752F7">
            <w:r>
              <w:t>When we update a Jobserve posting we have to tell the job board how many more weeks we want the advert to be live for. We are therefore extending the life of the advert.</w:t>
            </w:r>
          </w:p>
          <w:p w:rsidR="003A1208" w:rsidRDefault="003A1208" w:rsidP="001752F7"/>
          <w:p w:rsidR="00653445" w:rsidRDefault="00653445" w:rsidP="001752F7">
            <w:r>
              <w:t>There are four different options for UpdateDurationBehaviour, which are as follows:</w:t>
            </w:r>
          </w:p>
          <w:p w:rsidR="00E43C93" w:rsidRDefault="00E43C93" w:rsidP="001752F7"/>
          <w:p w:rsidR="00E43C93" w:rsidRDefault="00E43C93" w:rsidP="00864E26">
            <w:pPr>
              <w:pStyle w:val="ListParagraph"/>
              <w:numPr>
                <w:ilvl w:val="0"/>
                <w:numId w:val="28"/>
              </w:numPr>
            </w:pPr>
            <w:r w:rsidRPr="00864E26">
              <w:rPr>
                <w:rStyle w:val="CodeSampleChar"/>
              </w:rPr>
              <w:t>NotUpdatable</w:t>
            </w:r>
            <w:r>
              <w:t xml:space="preserve">: </w:t>
            </w:r>
            <w:r w:rsidRPr="00E43C93">
              <w:t>Channel supports updates, but the expiry date itself cannot be updated.</w:t>
            </w:r>
          </w:p>
          <w:p w:rsidR="00E43C93" w:rsidRDefault="00E43C93" w:rsidP="00864E26">
            <w:pPr>
              <w:pStyle w:val="ListParagraph"/>
              <w:numPr>
                <w:ilvl w:val="0"/>
                <w:numId w:val="28"/>
              </w:numPr>
            </w:pPr>
            <w:r w:rsidRPr="00864E26">
              <w:rPr>
                <w:rStyle w:val="CodeSampleChar"/>
              </w:rPr>
              <w:t>NotApplicable</w:t>
            </w:r>
            <w:r>
              <w:t xml:space="preserve">: </w:t>
            </w:r>
            <w:r w:rsidRPr="00E43C93">
              <w:t>Channel does not support updates.</w:t>
            </w:r>
          </w:p>
          <w:p w:rsidR="00E43C93" w:rsidRDefault="00E43C93" w:rsidP="00864E26">
            <w:pPr>
              <w:pStyle w:val="ListParagraph"/>
              <w:numPr>
                <w:ilvl w:val="0"/>
                <w:numId w:val="28"/>
              </w:numPr>
            </w:pPr>
            <w:r w:rsidRPr="00864E26">
              <w:rPr>
                <w:rStyle w:val="CodeSampleChar"/>
              </w:rPr>
              <w:t>Extend</w:t>
            </w:r>
            <w:r>
              <w:t xml:space="preserve">: </w:t>
            </w:r>
            <w:r w:rsidRPr="00E43C93">
              <w:t>The advert which was posted is updated and the life of the advert on the job board is extended.</w:t>
            </w:r>
          </w:p>
          <w:p w:rsidR="004452AD" w:rsidRDefault="00E43C93">
            <w:pPr>
              <w:pStyle w:val="ListParagraph"/>
              <w:pPrChange w:id="33" w:author="Andy Hudson" w:date="2016-08-30T10:12:00Z">
                <w:pPr/>
              </w:pPrChange>
            </w:pPr>
            <w:r w:rsidRPr="00864E26">
              <w:rPr>
                <w:rStyle w:val="CodeSampleChar"/>
              </w:rPr>
              <w:t>Replace</w:t>
            </w:r>
            <w:r>
              <w:t xml:space="preserve">: </w:t>
            </w:r>
            <w:r w:rsidRPr="00E43C93">
              <w:t>Generally for feeds whose post duration type is of Explicit Expiry Date. The advert which was posted originally is replaced with a new advert.</w:t>
            </w:r>
          </w:p>
        </w:tc>
      </w:tr>
      <w:tr w:rsidR="007C2B36" w:rsidTr="000C093A">
        <w:tc>
          <w:tcPr>
            <w:tcW w:w="2405" w:type="dxa"/>
          </w:tcPr>
          <w:p w:rsidR="000C093A" w:rsidRDefault="007C2B36" w:rsidP="001752F7">
            <w:r>
              <w:t>ExpiryDeleteBehaviour</w:t>
            </w:r>
          </w:p>
        </w:tc>
        <w:tc>
          <w:tcPr>
            <w:tcW w:w="1701" w:type="dxa"/>
          </w:tcPr>
          <w:p w:rsidR="000C093A" w:rsidRDefault="007C2B36" w:rsidP="001752F7">
            <w:r>
              <w:t>Delete</w:t>
            </w:r>
          </w:p>
        </w:tc>
        <w:tc>
          <w:tcPr>
            <w:tcW w:w="5086" w:type="dxa"/>
          </w:tcPr>
          <w:p w:rsidR="000C093A" w:rsidRDefault="007C2B36" w:rsidP="001752F7">
            <w:pPr>
              <w:rPr>
                <w:ins w:id="34" w:author="Lee Sanderson" w:date="2016-08-24T09:16:00Z"/>
              </w:rPr>
            </w:pPr>
            <w:r>
              <w:t>We want the PE to delete the advert for us automatically when the posting is due to expiry.</w:t>
            </w:r>
          </w:p>
          <w:p w:rsidR="00864E26" w:rsidRDefault="00864E26" w:rsidP="001752F7"/>
          <w:p w:rsidR="00864E26" w:rsidRDefault="00864E26" w:rsidP="001752F7">
            <w:r>
              <w:t>There are two options for ExpiryDeleteBehaviour which are as follows:</w:t>
            </w:r>
          </w:p>
          <w:p w:rsidR="00864E26" w:rsidRDefault="00864E26" w:rsidP="001752F7"/>
          <w:p w:rsidR="00864E26" w:rsidRDefault="00864E26" w:rsidP="007B26EF">
            <w:pPr>
              <w:pStyle w:val="ListParagraph"/>
              <w:numPr>
                <w:ilvl w:val="0"/>
                <w:numId w:val="29"/>
              </w:numPr>
            </w:pPr>
            <w:r w:rsidRPr="007B26EF">
              <w:rPr>
                <w:rStyle w:val="CodeSampleChar"/>
              </w:rPr>
              <w:t>Delete</w:t>
            </w:r>
            <w:r>
              <w:t>: The PE should delete the job from the job board automatically before deleting the vacancy from its internal database.</w:t>
            </w:r>
          </w:p>
          <w:p w:rsidR="003A1208" w:rsidRDefault="00864E26" w:rsidP="007B26EF">
            <w:pPr>
              <w:pStyle w:val="ListParagraph"/>
              <w:numPr>
                <w:ilvl w:val="0"/>
                <w:numId w:val="29"/>
              </w:numPr>
            </w:pPr>
            <w:r w:rsidRPr="007B26EF">
              <w:rPr>
                <w:rStyle w:val="CodeSampleChar"/>
              </w:rPr>
              <w:t>NoAction</w:t>
            </w:r>
            <w:r>
              <w:t>: The PE should delete the vacancy from its internal database without any interaction with the job board itself. This option is preferred if the job board does not support deletes (most likely social media such as Twitter) or if the job board deletes the job posting themselves, and the Delete operation would result in a “job not found” type error.</w:t>
            </w:r>
          </w:p>
          <w:p w:rsidR="00864E26" w:rsidRDefault="00864E26" w:rsidP="00864E26"/>
          <w:p w:rsidR="00864E26" w:rsidRDefault="00864E26" w:rsidP="0009295B">
            <w:r>
              <w:t xml:space="preserve">In respect to Jobserve, a request </w:t>
            </w:r>
            <w:r w:rsidR="0009295B">
              <w:t xml:space="preserve">to remove a job with a non-existent id does return an “Advert not valid” error, so we have to set this to “No Action”. </w:t>
            </w:r>
          </w:p>
          <w:p w:rsidR="0009295B" w:rsidRDefault="0009295B" w:rsidP="0009295B"/>
          <w:p w:rsidR="0009295B" w:rsidRDefault="0009295B" w:rsidP="0009295B">
            <w:r>
              <w:t>The best way to determine this at development time is to write a unit test in either test or production mode and try to delete an advert with an id of “xxx” or another nonsense identifier</w:t>
            </w:r>
            <w:r w:rsidR="00B0573F">
              <w:t xml:space="preserve"> and see what happens.</w:t>
            </w:r>
            <w:ins w:id="35" w:author="Andy Hudson" w:date="2016-08-30T10:34:00Z">
              <w:r w:rsidR="000F27A9">
                <w:t xml:space="preserve"> An example of a unit test can be seen in </w:t>
              </w:r>
            </w:ins>
            <w:ins w:id="36" w:author="Andy Hudson" w:date="2016-08-30T10:37:00Z">
              <w:r w:rsidR="000F27A9">
                <w:fldChar w:fldCharType="begin"/>
              </w:r>
              <w:r w:rsidR="000F27A9">
                <w:instrText xml:space="preserve"> HYPERLINK  \l "_Unit_Test_to" </w:instrText>
              </w:r>
              <w:r w:rsidR="000F27A9">
                <w:fldChar w:fldCharType="separate"/>
              </w:r>
              <w:r w:rsidR="000F27A9" w:rsidRPr="000F27A9">
                <w:rPr>
                  <w:rStyle w:val="Hyperlink"/>
                </w:rPr>
                <w:t>section 9.3.1</w:t>
              </w:r>
              <w:r w:rsidR="000F27A9">
                <w:fldChar w:fldCharType="end"/>
              </w:r>
              <w:r w:rsidR="000F27A9">
                <w:t>.</w:t>
              </w:r>
            </w:ins>
          </w:p>
        </w:tc>
      </w:tr>
      <w:tr w:rsidR="007C2B36" w:rsidTr="000C093A">
        <w:tc>
          <w:tcPr>
            <w:tcW w:w="2405" w:type="dxa"/>
          </w:tcPr>
          <w:p w:rsidR="007C2B36" w:rsidRDefault="007C2B36" w:rsidP="001752F7">
            <w:r>
              <w:t>RequiresAccount</w:t>
            </w:r>
          </w:p>
        </w:tc>
        <w:tc>
          <w:tcPr>
            <w:tcW w:w="1701" w:type="dxa"/>
          </w:tcPr>
          <w:p w:rsidR="007C2B36" w:rsidRDefault="007C2B36" w:rsidP="001752F7">
            <w:r>
              <w:t>True</w:t>
            </w:r>
          </w:p>
        </w:tc>
        <w:tc>
          <w:tcPr>
            <w:tcW w:w="5086" w:type="dxa"/>
          </w:tcPr>
          <w:p w:rsidR="007C2B36" w:rsidRDefault="007C2B36" w:rsidP="001752F7">
            <w:r>
              <w:t>The Jobserve feed requires credentials before we can post to it.</w:t>
            </w:r>
          </w:p>
        </w:tc>
      </w:tr>
      <w:tr w:rsidR="007C2B36" w:rsidTr="000C093A">
        <w:tc>
          <w:tcPr>
            <w:tcW w:w="2405" w:type="dxa"/>
          </w:tcPr>
          <w:p w:rsidR="007C2B36" w:rsidRDefault="007C2B36" w:rsidP="001752F7">
            <w:r>
              <w:t>SupportsAccountVerification</w:t>
            </w:r>
          </w:p>
        </w:tc>
        <w:tc>
          <w:tcPr>
            <w:tcW w:w="1701" w:type="dxa"/>
          </w:tcPr>
          <w:p w:rsidR="007C2B36" w:rsidRDefault="007C2B36" w:rsidP="001752F7">
            <w:r>
              <w:t>True</w:t>
            </w:r>
          </w:p>
        </w:tc>
        <w:tc>
          <w:tcPr>
            <w:tcW w:w="5086" w:type="dxa"/>
          </w:tcPr>
          <w:p w:rsidR="007C2B36" w:rsidRDefault="007C2B36" w:rsidP="001752F7">
            <w:r>
              <w:t>We have already determined if Jobserve can support account verification.</w:t>
            </w:r>
          </w:p>
        </w:tc>
      </w:tr>
      <w:tr w:rsidR="007C2B36" w:rsidTr="000C093A">
        <w:tc>
          <w:tcPr>
            <w:tcW w:w="2405" w:type="dxa"/>
          </w:tcPr>
          <w:p w:rsidR="007C2B36" w:rsidRDefault="007C2B36" w:rsidP="001752F7">
            <w:r>
              <w:t>SupportsGetUrl</w:t>
            </w:r>
          </w:p>
        </w:tc>
        <w:tc>
          <w:tcPr>
            <w:tcW w:w="1701" w:type="dxa"/>
          </w:tcPr>
          <w:p w:rsidR="007C2B36" w:rsidRDefault="007C2B36" w:rsidP="001752F7">
            <w:r>
              <w:t>False</w:t>
            </w:r>
          </w:p>
        </w:tc>
        <w:tc>
          <w:tcPr>
            <w:tcW w:w="5086" w:type="dxa"/>
          </w:tcPr>
          <w:p w:rsidR="007C2B36" w:rsidRDefault="007C2B36" w:rsidP="001752F7">
            <w:r>
              <w:t>The Jobserve specification gives us an example of a response here:</w:t>
            </w:r>
          </w:p>
          <w:p w:rsidR="007C2B36" w:rsidRDefault="007C2B36" w:rsidP="001752F7">
            <w:r>
              <w:rPr>
                <w:noProof/>
                <w:lang w:eastAsia="en-GB"/>
              </w:rPr>
              <w:lastRenderedPageBreak/>
              <w:drawing>
                <wp:inline distT="0" distB="0" distL="0" distR="0" wp14:anchorId="09740F45" wp14:editId="447A77EC">
                  <wp:extent cx="3240405" cy="1119287"/>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5376" cy="1127912"/>
                          </a:xfrm>
                          <a:prstGeom prst="rect">
                            <a:avLst/>
                          </a:prstGeom>
                        </pic:spPr>
                      </pic:pic>
                    </a:graphicData>
                  </a:graphic>
                </wp:inline>
              </w:drawing>
            </w:r>
          </w:p>
          <w:p w:rsidR="007C2B36" w:rsidRDefault="007C2B36" w:rsidP="001752F7">
            <w:r>
              <w:t xml:space="preserve">The response doesn’t supply us with a direct URL of the advert. However, this doesn’t necessarily mean we can’t support GetUrl. </w:t>
            </w:r>
          </w:p>
          <w:p w:rsidR="007C2B36" w:rsidRDefault="007C2B36" w:rsidP="001752F7"/>
          <w:p w:rsidR="007C2B36" w:rsidRDefault="007C2B36" w:rsidP="001752F7">
            <w:r>
              <w:t>Sometimes the Job ID returned can be appended to the end of the URL like so:</w:t>
            </w:r>
          </w:p>
          <w:p w:rsidR="007C2B36" w:rsidRDefault="007C2B36" w:rsidP="001752F7"/>
          <w:p w:rsidR="007C2B36" w:rsidRDefault="00FF44C5" w:rsidP="001752F7">
            <w:hyperlink r:id="rId24" w:history="1">
              <w:r w:rsidR="007C2B36" w:rsidRPr="00881B0E">
                <w:rPr>
                  <w:rStyle w:val="Hyperlink"/>
                </w:rPr>
                <w:t>http://www.jobserve.com/jobs/x0146000e85c81</w:t>
              </w:r>
            </w:hyperlink>
            <w:r w:rsidR="007C2B36">
              <w:t xml:space="preserve"> </w:t>
            </w:r>
          </w:p>
          <w:p w:rsidR="007C2B36" w:rsidRDefault="007C2B36" w:rsidP="001752F7"/>
          <w:p w:rsidR="007C2B36" w:rsidRDefault="007C2B36" w:rsidP="001752F7">
            <w:r>
              <w:t>If we can access an advert by simply appending the Job ID to the end of the job board URL, then we should support GetUrl.</w:t>
            </w:r>
          </w:p>
          <w:p w:rsidR="007C2B36" w:rsidRDefault="007C2B36" w:rsidP="001752F7"/>
          <w:p w:rsidR="007C2B36" w:rsidRDefault="007C2B36" w:rsidP="001752F7">
            <w:r>
              <w:t>However, Jobserve URL’s are actually like this:</w:t>
            </w:r>
          </w:p>
          <w:p w:rsidR="007C2B36" w:rsidRDefault="007C2B36" w:rsidP="001752F7"/>
          <w:p w:rsidR="007C2B36" w:rsidRDefault="00FF44C5" w:rsidP="001752F7">
            <w:hyperlink r:id="rId25" w:history="1">
              <w:r w:rsidR="007C2B36" w:rsidRPr="00881B0E">
                <w:rPr>
                  <w:rStyle w:val="Hyperlink"/>
                </w:rPr>
                <w:t>http://www.jobserve.com/EpgOs</w:t>
              </w:r>
            </w:hyperlink>
            <w:r w:rsidR="007C2B36">
              <w:t xml:space="preserve"> </w:t>
            </w:r>
          </w:p>
          <w:p w:rsidR="007C2B36" w:rsidRDefault="007C2B36" w:rsidP="001752F7"/>
          <w:p w:rsidR="007C2B36" w:rsidRDefault="007C2B36" w:rsidP="001752F7">
            <w:r>
              <w:t>We have no way of determining this from the job board response, so we have to conclude we cannot support GetUrl in this instance.</w:t>
            </w:r>
          </w:p>
        </w:tc>
      </w:tr>
    </w:tbl>
    <w:p w:rsidR="001752F7" w:rsidRDefault="001752F7" w:rsidP="001752F7"/>
    <w:p w:rsidR="001752F7" w:rsidRPr="001752F7" w:rsidRDefault="001752F7" w:rsidP="001752F7"/>
    <w:p w:rsidR="0051611C" w:rsidRDefault="00FF770E" w:rsidP="0051611C">
      <w:pPr>
        <w:pStyle w:val="Heading2"/>
      </w:pPr>
      <w:bookmarkStart w:id="37" w:name="_Toc8028388"/>
      <w:r>
        <w:t>Mapping Job Board Fields to the PE</w:t>
      </w:r>
      <w:bookmarkEnd w:id="37"/>
    </w:p>
    <w:p w:rsidR="004C65D1" w:rsidRDefault="004C65D1" w:rsidP="004C65D1">
      <w:r>
        <w:t xml:space="preserve">The PE will hold basic information about a vacancy such as </w:t>
      </w:r>
      <w:r w:rsidR="009B5BC9">
        <w:t>(</w:t>
      </w:r>
      <w:r>
        <w:t>but not limited to</w:t>
      </w:r>
      <w:r w:rsidR="009B5BC9">
        <w:t>)</w:t>
      </w:r>
      <w:r>
        <w:t>:</w:t>
      </w:r>
    </w:p>
    <w:p w:rsidR="004C65D1" w:rsidRDefault="004C65D1" w:rsidP="004C65D1">
      <w:pPr>
        <w:pStyle w:val="ListParagraph"/>
        <w:numPr>
          <w:ilvl w:val="0"/>
          <w:numId w:val="13"/>
        </w:numPr>
      </w:pPr>
      <w:r>
        <w:t>Vacancy Type (Permanent, Contract, or Temporary)</w:t>
      </w:r>
    </w:p>
    <w:p w:rsidR="004C65D1" w:rsidRDefault="004C65D1" w:rsidP="004C65D1">
      <w:pPr>
        <w:pStyle w:val="ListParagraph"/>
        <w:numPr>
          <w:ilvl w:val="0"/>
          <w:numId w:val="13"/>
        </w:numPr>
      </w:pPr>
      <w:r>
        <w:t>Working Hours (Full time or part time)</w:t>
      </w:r>
    </w:p>
    <w:p w:rsidR="004C65D1" w:rsidRDefault="004C65D1" w:rsidP="004C65D1">
      <w:pPr>
        <w:pStyle w:val="ListParagraph"/>
        <w:numPr>
          <w:ilvl w:val="0"/>
          <w:numId w:val="13"/>
        </w:numPr>
      </w:pPr>
      <w:r>
        <w:t>Minimum and maximum salary expressed as a double value.</w:t>
      </w:r>
    </w:p>
    <w:p w:rsidR="004C65D1" w:rsidRDefault="004C65D1" w:rsidP="004C65D1">
      <w:pPr>
        <w:pStyle w:val="ListParagraph"/>
        <w:numPr>
          <w:ilvl w:val="0"/>
          <w:numId w:val="13"/>
        </w:numPr>
      </w:pPr>
      <w:r>
        <w:t>Job title</w:t>
      </w:r>
    </w:p>
    <w:p w:rsidR="004C65D1" w:rsidRDefault="004C65D1" w:rsidP="004C65D1">
      <w:pPr>
        <w:pStyle w:val="ListParagraph"/>
        <w:numPr>
          <w:ilvl w:val="0"/>
          <w:numId w:val="13"/>
        </w:numPr>
      </w:pPr>
      <w:r>
        <w:t>Description</w:t>
      </w:r>
    </w:p>
    <w:p w:rsidR="009B5BC9" w:rsidRDefault="009B5BC9" w:rsidP="004C65D1">
      <w:pPr>
        <w:pStyle w:val="ListParagraph"/>
        <w:numPr>
          <w:ilvl w:val="0"/>
          <w:numId w:val="13"/>
        </w:numPr>
      </w:pPr>
      <w:r>
        <w:t>Vacancy reference</w:t>
      </w:r>
    </w:p>
    <w:p w:rsidR="009B5BC9" w:rsidRDefault="009B5BC9" w:rsidP="004C65D1">
      <w:pPr>
        <w:pStyle w:val="ListParagraph"/>
        <w:numPr>
          <w:ilvl w:val="0"/>
          <w:numId w:val="13"/>
        </w:numPr>
      </w:pPr>
      <w:r>
        <w:t>Application URL</w:t>
      </w:r>
    </w:p>
    <w:p w:rsidR="004C65D1" w:rsidRDefault="004C65D1" w:rsidP="004C65D1"/>
    <w:p w:rsidR="004C65D1" w:rsidRDefault="004C65D1" w:rsidP="004C65D1">
      <w:r>
        <w:t xml:space="preserve">This is an example of “common” vacancy data, because all vacancies which are advertised on the internet will </w:t>
      </w:r>
      <w:r w:rsidR="009B5BC9">
        <w:t>always require this data.</w:t>
      </w:r>
    </w:p>
    <w:p w:rsidR="004C65D1" w:rsidRDefault="004C65D1" w:rsidP="004C65D1"/>
    <w:p w:rsidR="00FF770E" w:rsidRDefault="004C65D1" w:rsidP="004C65D1">
      <w:r>
        <w:t xml:space="preserve">But most job boards will usually have a requirement to provide us with a fixed list of options to choose from for particular fields that the PE isn’t aware of. This could be a list of industry sectors or job categories, or a list qualifications. </w:t>
      </w:r>
    </w:p>
    <w:p w:rsidR="00FF770E" w:rsidRDefault="00FF770E" w:rsidP="004C65D1"/>
    <w:p w:rsidR="004C65D1" w:rsidRDefault="004C65D1" w:rsidP="004C65D1">
      <w:r>
        <w:t xml:space="preserve">This type of data is </w:t>
      </w:r>
      <w:r w:rsidR="009B5BC9">
        <w:t>known as “custom” vacancy data, and is data which is specific to the job board only.</w:t>
      </w:r>
    </w:p>
    <w:p w:rsidR="009B5BC9" w:rsidRDefault="009B5BC9" w:rsidP="004C65D1"/>
    <w:p w:rsidR="009B5BC9" w:rsidRDefault="009B5BC9" w:rsidP="004C65D1">
      <w:r>
        <w:t>Getting this information in advance will help us decide which bits of the job feed we can classify as common vacancy data, and which bits of the feed we can consider custom data.</w:t>
      </w:r>
    </w:p>
    <w:p w:rsidR="009B5BC9" w:rsidRDefault="009B5BC9" w:rsidP="004C65D1"/>
    <w:p w:rsidR="00FF770E" w:rsidRDefault="00FF770E" w:rsidP="00FF770E">
      <w:pPr>
        <w:pStyle w:val="Heading3"/>
      </w:pPr>
      <w:bookmarkStart w:id="38" w:name="_Toc8028389"/>
      <w:r>
        <w:t>Mapping Salaries</w:t>
      </w:r>
      <w:bookmarkEnd w:id="38"/>
    </w:p>
    <w:p w:rsidR="00FF770E" w:rsidRDefault="00F7142A" w:rsidP="004C65D1">
      <w:r>
        <w:t>Some job boards require us to send a unique identifier to represent a salary range. Let’s suppose the range of salaries is something like this:</w:t>
      </w:r>
    </w:p>
    <w:p w:rsidR="00F7142A" w:rsidRDefault="00F7142A" w:rsidP="004C65D1"/>
    <w:tbl>
      <w:tblPr>
        <w:tblStyle w:val="TableGrid"/>
        <w:tblW w:w="0" w:type="auto"/>
        <w:tblLook w:val="04A0" w:firstRow="1" w:lastRow="0" w:firstColumn="1" w:lastColumn="0" w:noHBand="0" w:noVBand="1"/>
      </w:tblPr>
      <w:tblGrid>
        <w:gridCol w:w="1555"/>
        <w:gridCol w:w="1701"/>
        <w:gridCol w:w="2551"/>
      </w:tblGrid>
      <w:tr w:rsidR="00F7142A" w:rsidTr="00F7142A">
        <w:tc>
          <w:tcPr>
            <w:tcW w:w="1555" w:type="dxa"/>
          </w:tcPr>
          <w:p w:rsidR="00F7142A" w:rsidRPr="00F7142A" w:rsidRDefault="00F7142A" w:rsidP="004C65D1">
            <w:pPr>
              <w:rPr>
                <w:b/>
              </w:rPr>
            </w:pPr>
            <w:r w:rsidRPr="00F7142A">
              <w:rPr>
                <w:b/>
              </w:rPr>
              <w:t>Salary Id</w:t>
            </w:r>
          </w:p>
        </w:tc>
        <w:tc>
          <w:tcPr>
            <w:tcW w:w="1701" w:type="dxa"/>
          </w:tcPr>
          <w:p w:rsidR="00F7142A" w:rsidRPr="00F7142A" w:rsidRDefault="00F7142A" w:rsidP="004C65D1">
            <w:pPr>
              <w:rPr>
                <w:b/>
              </w:rPr>
            </w:pPr>
            <w:r w:rsidRPr="00F7142A">
              <w:rPr>
                <w:b/>
              </w:rPr>
              <w:t>Min</w:t>
            </w:r>
            <w:r>
              <w:rPr>
                <w:b/>
              </w:rPr>
              <w:t xml:space="preserve"> (per year)</w:t>
            </w:r>
          </w:p>
        </w:tc>
        <w:tc>
          <w:tcPr>
            <w:tcW w:w="2551" w:type="dxa"/>
          </w:tcPr>
          <w:p w:rsidR="00F7142A" w:rsidRPr="00F7142A" w:rsidRDefault="00F7142A" w:rsidP="004C65D1">
            <w:pPr>
              <w:rPr>
                <w:b/>
              </w:rPr>
            </w:pPr>
            <w:r w:rsidRPr="00F7142A">
              <w:rPr>
                <w:b/>
              </w:rPr>
              <w:t>Max</w:t>
            </w:r>
            <w:r>
              <w:rPr>
                <w:b/>
              </w:rPr>
              <w:t xml:space="preserve"> (per year)</w:t>
            </w:r>
          </w:p>
        </w:tc>
      </w:tr>
      <w:tr w:rsidR="00F7142A" w:rsidTr="00F7142A">
        <w:tc>
          <w:tcPr>
            <w:tcW w:w="1555" w:type="dxa"/>
          </w:tcPr>
          <w:p w:rsidR="00F7142A" w:rsidRDefault="00F7142A" w:rsidP="004C65D1">
            <w:r>
              <w:t>1</w:t>
            </w:r>
          </w:p>
        </w:tc>
        <w:tc>
          <w:tcPr>
            <w:tcW w:w="1701" w:type="dxa"/>
          </w:tcPr>
          <w:p w:rsidR="00F7142A" w:rsidRDefault="00F7142A" w:rsidP="004C65D1">
            <w:r>
              <w:t>0k</w:t>
            </w:r>
          </w:p>
        </w:tc>
        <w:tc>
          <w:tcPr>
            <w:tcW w:w="2551" w:type="dxa"/>
          </w:tcPr>
          <w:p w:rsidR="00F7142A" w:rsidRDefault="00F7142A" w:rsidP="004C65D1">
            <w:r>
              <w:t>10k</w:t>
            </w:r>
          </w:p>
        </w:tc>
      </w:tr>
      <w:tr w:rsidR="00F7142A" w:rsidTr="00F7142A">
        <w:tc>
          <w:tcPr>
            <w:tcW w:w="1555" w:type="dxa"/>
          </w:tcPr>
          <w:p w:rsidR="00F7142A" w:rsidRDefault="00F7142A" w:rsidP="004C65D1">
            <w:r>
              <w:t>2</w:t>
            </w:r>
          </w:p>
        </w:tc>
        <w:tc>
          <w:tcPr>
            <w:tcW w:w="1701" w:type="dxa"/>
          </w:tcPr>
          <w:p w:rsidR="00F7142A" w:rsidRDefault="00F7142A" w:rsidP="004C65D1">
            <w:r>
              <w:t>10k</w:t>
            </w:r>
          </w:p>
        </w:tc>
        <w:tc>
          <w:tcPr>
            <w:tcW w:w="2551" w:type="dxa"/>
          </w:tcPr>
          <w:p w:rsidR="00F7142A" w:rsidRDefault="00F7142A" w:rsidP="004C65D1">
            <w:r>
              <w:t>20k</w:t>
            </w:r>
          </w:p>
        </w:tc>
      </w:tr>
      <w:tr w:rsidR="00F7142A" w:rsidTr="00F7142A">
        <w:tc>
          <w:tcPr>
            <w:tcW w:w="1555" w:type="dxa"/>
          </w:tcPr>
          <w:p w:rsidR="00F7142A" w:rsidRDefault="00F7142A" w:rsidP="004C65D1">
            <w:r>
              <w:t>3</w:t>
            </w:r>
          </w:p>
        </w:tc>
        <w:tc>
          <w:tcPr>
            <w:tcW w:w="1701" w:type="dxa"/>
          </w:tcPr>
          <w:p w:rsidR="00F7142A" w:rsidRDefault="00F7142A" w:rsidP="004C65D1">
            <w:r>
              <w:t>20k</w:t>
            </w:r>
          </w:p>
        </w:tc>
        <w:tc>
          <w:tcPr>
            <w:tcW w:w="2551" w:type="dxa"/>
          </w:tcPr>
          <w:p w:rsidR="00F7142A" w:rsidRDefault="00F7142A" w:rsidP="004C65D1">
            <w:r>
              <w:t>30k</w:t>
            </w:r>
          </w:p>
        </w:tc>
      </w:tr>
      <w:tr w:rsidR="00F7142A" w:rsidTr="00F7142A">
        <w:tc>
          <w:tcPr>
            <w:tcW w:w="1555" w:type="dxa"/>
          </w:tcPr>
          <w:p w:rsidR="00F7142A" w:rsidRDefault="00F7142A" w:rsidP="004C65D1">
            <w:r>
              <w:t>4</w:t>
            </w:r>
          </w:p>
        </w:tc>
        <w:tc>
          <w:tcPr>
            <w:tcW w:w="1701" w:type="dxa"/>
          </w:tcPr>
          <w:p w:rsidR="00F7142A" w:rsidRDefault="00F7142A" w:rsidP="004C65D1">
            <w:r>
              <w:t>30k</w:t>
            </w:r>
          </w:p>
        </w:tc>
        <w:tc>
          <w:tcPr>
            <w:tcW w:w="2551" w:type="dxa"/>
          </w:tcPr>
          <w:p w:rsidR="00F7142A" w:rsidRDefault="00F7142A" w:rsidP="004C65D1">
            <w:r>
              <w:t>40k</w:t>
            </w:r>
          </w:p>
        </w:tc>
      </w:tr>
      <w:tr w:rsidR="00F7142A" w:rsidTr="00F7142A">
        <w:tc>
          <w:tcPr>
            <w:tcW w:w="1555" w:type="dxa"/>
          </w:tcPr>
          <w:p w:rsidR="00F7142A" w:rsidRDefault="00F7142A" w:rsidP="004C65D1">
            <w:r>
              <w:t>5</w:t>
            </w:r>
          </w:p>
        </w:tc>
        <w:tc>
          <w:tcPr>
            <w:tcW w:w="1701" w:type="dxa"/>
          </w:tcPr>
          <w:p w:rsidR="00F7142A" w:rsidRDefault="00F7142A" w:rsidP="004C65D1">
            <w:r>
              <w:t>40k</w:t>
            </w:r>
          </w:p>
        </w:tc>
        <w:tc>
          <w:tcPr>
            <w:tcW w:w="2551" w:type="dxa"/>
          </w:tcPr>
          <w:p w:rsidR="00F7142A" w:rsidRDefault="00F7142A" w:rsidP="004C65D1">
            <w:r>
              <w:t>50k</w:t>
            </w:r>
          </w:p>
        </w:tc>
      </w:tr>
      <w:tr w:rsidR="00F7142A" w:rsidTr="00F7142A">
        <w:tc>
          <w:tcPr>
            <w:tcW w:w="1555" w:type="dxa"/>
          </w:tcPr>
          <w:p w:rsidR="00F7142A" w:rsidRDefault="00F7142A" w:rsidP="004C65D1">
            <w:r>
              <w:t>6</w:t>
            </w:r>
          </w:p>
        </w:tc>
        <w:tc>
          <w:tcPr>
            <w:tcW w:w="1701" w:type="dxa"/>
          </w:tcPr>
          <w:p w:rsidR="00F7142A" w:rsidRDefault="00F7142A" w:rsidP="004C65D1">
            <w:r>
              <w:t>50k</w:t>
            </w:r>
          </w:p>
        </w:tc>
        <w:tc>
          <w:tcPr>
            <w:tcW w:w="2551" w:type="dxa"/>
          </w:tcPr>
          <w:p w:rsidR="00F7142A" w:rsidRDefault="00F7142A" w:rsidP="004C65D1">
            <w:r>
              <w:t>999,999</w:t>
            </w:r>
          </w:p>
        </w:tc>
      </w:tr>
    </w:tbl>
    <w:p w:rsidR="00F7142A" w:rsidRDefault="00F7142A" w:rsidP="004C65D1"/>
    <w:p w:rsidR="00FF770E" w:rsidRDefault="00257E67" w:rsidP="004C65D1">
      <w:r>
        <w:t>It’s reasonable to hard code these values as salaries do not change very often. We could represent one of these salary ranges in a class like so:</w:t>
      </w:r>
    </w:p>
    <w:p w:rsidR="00257E67" w:rsidRDefault="00257E67" w:rsidP="004C65D1"/>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bookmarkStart w:id="39" w:name="OLE_LINK7"/>
      <w:r w:rsidRPr="00257E67">
        <w:rPr>
          <w:rFonts w:ascii="Consolas" w:hAnsi="Consolas" w:cs="Consolas"/>
          <w:color w:val="0000FF"/>
          <w:szCs w:val="15"/>
          <w:highlight w:val="white"/>
          <w:lang w:eastAsia="en-GB"/>
        </w:rPr>
        <w:t>public</w:t>
      </w:r>
      <w:r w:rsidRPr="00257E67">
        <w:rPr>
          <w:rFonts w:ascii="Consolas" w:hAnsi="Consolas" w:cs="Consolas"/>
          <w:color w:val="000000"/>
          <w:szCs w:val="15"/>
          <w:highlight w:val="white"/>
          <w:lang w:eastAsia="en-GB"/>
        </w:rPr>
        <w:t xml:space="preserve"> </w:t>
      </w:r>
      <w:r w:rsidRPr="00257E67">
        <w:rPr>
          <w:rFonts w:ascii="Consolas" w:hAnsi="Consolas" w:cs="Consolas"/>
          <w:color w:val="0000FF"/>
          <w:szCs w:val="15"/>
          <w:highlight w:val="white"/>
          <w:lang w:eastAsia="en-GB"/>
        </w:rPr>
        <w:t>class</w:t>
      </w:r>
      <w:r w:rsidRPr="00257E67">
        <w:rPr>
          <w:rFonts w:ascii="Consolas" w:hAnsi="Consolas" w:cs="Consolas"/>
          <w:color w:val="000000"/>
          <w:szCs w:val="15"/>
          <w:highlight w:val="white"/>
          <w:lang w:eastAsia="en-GB"/>
        </w:rPr>
        <w:t xml:space="preserve"> </w:t>
      </w:r>
      <w:r w:rsidRPr="00257E67">
        <w:rPr>
          <w:rFonts w:ascii="Consolas" w:hAnsi="Consolas" w:cs="Consolas"/>
          <w:color w:val="2B91AF"/>
          <w:szCs w:val="15"/>
          <w:highlight w:val="white"/>
          <w:lang w:eastAsia="en-GB"/>
        </w:rPr>
        <w:t>JobBoardSalaryValue</w:t>
      </w:r>
    </w:p>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r w:rsidRPr="00257E67">
        <w:rPr>
          <w:rFonts w:ascii="Consolas" w:hAnsi="Consolas" w:cs="Consolas"/>
          <w:color w:val="000000"/>
          <w:szCs w:val="15"/>
          <w:highlight w:val="white"/>
          <w:lang w:eastAsia="en-GB"/>
        </w:rPr>
        <w:t>{</w:t>
      </w:r>
    </w:p>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r w:rsidRPr="00257E67">
        <w:rPr>
          <w:rFonts w:ascii="Consolas" w:hAnsi="Consolas" w:cs="Consolas"/>
          <w:color w:val="000000"/>
          <w:szCs w:val="15"/>
          <w:highlight w:val="white"/>
          <w:lang w:eastAsia="en-GB"/>
        </w:rPr>
        <w:t xml:space="preserve">    </w:t>
      </w:r>
      <w:r w:rsidRPr="00257E67">
        <w:rPr>
          <w:rFonts w:ascii="Consolas" w:hAnsi="Consolas" w:cs="Consolas"/>
          <w:color w:val="0000FF"/>
          <w:szCs w:val="15"/>
          <w:highlight w:val="white"/>
          <w:lang w:eastAsia="en-GB"/>
        </w:rPr>
        <w:t>public</w:t>
      </w:r>
      <w:r w:rsidRPr="00257E67">
        <w:rPr>
          <w:rFonts w:ascii="Consolas" w:hAnsi="Consolas" w:cs="Consolas"/>
          <w:color w:val="000000"/>
          <w:szCs w:val="15"/>
          <w:highlight w:val="white"/>
          <w:lang w:eastAsia="en-GB"/>
        </w:rPr>
        <w:t xml:space="preserve"> </w:t>
      </w:r>
      <w:r w:rsidRPr="00257E67">
        <w:rPr>
          <w:rFonts w:ascii="Consolas" w:hAnsi="Consolas" w:cs="Consolas"/>
          <w:color w:val="0000FF"/>
          <w:szCs w:val="15"/>
          <w:highlight w:val="white"/>
          <w:lang w:eastAsia="en-GB"/>
        </w:rPr>
        <w:t>int</w:t>
      </w:r>
      <w:r w:rsidRPr="00257E67">
        <w:rPr>
          <w:rFonts w:ascii="Consolas" w:hAnsi="Consolas" w:cs="Consolas"/>
          <w:color w:val="000000"/>
          <w:szCs w:val="15"/>
          <w:highlight w:val="white"/>
          <w:lang w:eastAsia="en-GB"/>
        </w:rPr>
        <w:t xml:space="preserve"> SalaryId { </w:t>
      </w:r>
      <w:r w:rsidRPr="00257E67">
        <w:rPr>
          <w:rFonts w:ascii="Consolas" w:hAnsi="Consolas" w:cs="Consolas"/>
          <w:color w:val="0000FF"/>
          <w:szCs w:val="15"/>
          <w:highlight w:val="white"/>
          <w:lang w:eastAsia="en-GB"/>
        </w:rPr>
        <w:t>get</w:t>
      </w:r>
      <w:r w:rsidRPr="00257E67">
        <w:rPr>
          <w:rFonts w:ascii="Consolas" w:hAnsi="Consolas" w:cs="Consolas"/>
          <w:color w:val="000000"/>
          <w:szCs w:val="15"/>
          <w:highlight w:val="white"/>
          <w:lang w:eastAsia="en-GB"/>
        </w:rPr>
        <w:t xml:space="preserve">; </w:t>
      </w:r>
      <w:r w:rsidRPr="00257E67">
        <w:rPr>
          <w:rFonts w:ascii="Consolas" w:hAnsi="Consolas" w:cs="Consolas"/>
          <w:color w:val="0000FF"/>
          <w:szCs w:val="15"/>
          <w:highlight w:val="white"/>
          <w:lang w:eastAsia="en-GB"/>
        </w:rPr>
        <w:t>set</w:t>
      </w:r>
      <w:r w:rsidRPr="00257E67">
        <w:rPr>
          <w:rFonts w:ascii="Consolas" w:hAnsi="Consolas" w:cs="Consolas"/>
          <w:color w:val="000000"/>
          <w:szCs w:val="15"/>
          <w:highlight w:val="white"/>
          <w:lang w:eastAsia="en-GB"/>
        </w:rPr>
        <w:t>; }</w:t>
      </w:r>
    </w:p>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p>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r w:rsidRPr="00257E67">
        <w:rPr>
          <w:rFonts w:ascii="Consolas" w:hAnsi="Consolas" w:cs="Consolas"/>
          <w:color w:val="000000"/>
          <w:szCs w:val="15"/>
          <w:highlight w:val="white"/>
          <w:lang w:eastAsia="en-GB"/>
        </w:rPr>
        <w:t xml:space="preserve">    </w:t>
      </w:r>
      <w:r w:rsidRPr="00257E67">
        <w:rPr>
          <w:rFonts w:ascii="Consolas" w:hAnsi="Consolas" w:cs="Consolas"/>
          <w:color w:val="0000FF"/>
          <w:szCs w:val="15"/>
          <w:highlight w:val="white"/>
          <w:lang w:eastAsia="en-GB"/>
        </w:rPr>
        <w:t>public</w:t>
      </w:r>
      <w:r w:rsidRPr="00257E67">
        <w:rPr>
          <w:rFonts w:ascii="Consolas" w:hAnsi="Consolas" w:cs="Consolas"/>
          <w:color w:val="000000"/>
          <w:szCs w:val="15"/>
          <w:highlight w:val="white"/>
          <w:lang w:eastAsia="en-GB"/>
        </w:rPr>
        <w:t xml:space="preserve"> </w:t>
      </w:r>
      <w:r w:rsidRPr="00257E67">
        <w:rPr>
          <w:rFonts w:ascii="Consolas" w:hAnsi="Consolas" w:cs="Consolas"/>
          <w:color w:val="0000FF"/>
          <w:szCs w:val="15"/>
          <w:highlight w:val="white"/>
          <w:lang w:eastAsia="en-GB"/>
        </w:rPr>
        <w:t>double</w:t>
      </w:r>
      <w:r w:rsidRPr="00257E67">
        <w:rPr>
          <w:rFonts w:ascii="Consolas" w:hAnsi="Consolas" w:cs="Consolas"/>
          <w:color w:val="000000"/>
          <w:szCs w:val="15"/>
          <w:highlight w:val="white"/>
          <w:lang w:eastAsia="en-GB"/>
        </w:rPr>
        <w:t xml:space="preserve"> LowerRange { </w:t>
      </w:r>
      <w:r w:rsidRPr="00257E67">
        <w:rPr>
          <w:rFonts w:ascii="Consolas" w:hAnsi="Consolas" w:cs="Consolas"/>
          <w:color w:val="0000FF"/>
          <w:szCs w:val="15"/>
          <w:highlight w:val="white"/>
          <w:lang w:eastAsia="en-GB"/>
        </w:rPr>
        <w:t>get</w:t>
      </w:r>
      <w:r w:rsidRPr="00257E67">
        <w:rPr>
          <w:rFonts w:ascii="Consolas" w:hAnsi="Consolas" w:cs="Consolas"/>
          <w:color w:val="000000"/>
          <w:szCs w:val="15"/>
          <w:highlight w:val="white"/>
          <w:lang w:eastAsia="en-GB"/>
        </w:rPr>
        <w:t xml:space="preserve">; </w:t>
      </w:r>
      <w:r w:rsidRPr="00257E67">
        <w:rPr>
          <w:rFonts w:ascii="Consolas" w:hAnsi="Consolas" w:cs="Consolas"/>
          <w:color w:val="0000FF"/>
          <w:szCs w:val="15"/>
          <w:highlight w:val="white"/>
          <w:lang w:eastAsia="en-GB"/>
        </w:rPr>
        <w:t>set</w:t>
      </w:r>
      <w:r w:rsidRPr="00257E67">
        <w:rPr>
          <w:rFonts w:ascii="Consolas" w:hAnsi="Consolas" w:cs="Consolas"/>
          <w:color w:val="000000"/>
          <w:szCs w:val="15"/>
          <w:highlight w:val="white"/>
          <w:lang w:eastAsia="en-GB"/>
        </w:rPr>
        <w:t>; }</w:t>
      </w:r>
    </w:p>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p>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r w:rsidRPr="00257E67">
        <w:rPr>
          <w:rFonts w:ascii="Consolas" w:hAnsi="Consolas" w:cs="Consolas"/>
          <w:color w:val="000000"/>
          <w:szCs w:val="15"/>
          <w:highlight w:val="white"/>
          <w:lang w:eastAsia="en-GB"/>
        </w:rPr>
        <w:t xml:space="preserve">    </w:t>
      </w:r>
      <w:r w:rsidRPr="00257E67">
        <w:rPr>
          <w:rFonts w:ascii="Consolas" w:hAnsi="Consolas" w:cs="Consolas"/>
          <w:color w:val="0000FF"/>
          <w:szCs w:val="15"/>
          <w:highlight w:val="white"/>
          <w:lang w:eastAsia="en-GB"/>
        </w:rPr>
        <w:t>public</w:t>
      </w:r>
      <w:r w:rsidRPr="00257E67">
        <w:rPr>
          <w:rFonts w:ascii="Consolas" w:hAnsi="Consolas" w:cs="Consolas"/>
          <w:color w:val="000000"/>
          <w:szCs w:val="15"/>
          <w:highlight w:val="white"/>
          <w:lang w:eastAsia="en-GB"/>
        </w:rPr>
        <w:t xml:space="preserve"> </w:t>
      </w:r>
      <w:r w:rsidRPr="00257E67">
        <w:rPr>
          <w:rFonts w:ascii="Consolas" w:hAnsi="Consolas" w:cs="Consolas"/>
          <w:color w:val="0000FF"/>
          <w:szCs w:val="15"/>
          <w:highlight w:val="white"/>
          <w:lang w:eastAsia="en-GB"/>
        </w:rPr>
        <w:t>double</w:t>
      </w:r>
      <w:r w:rsidRPr="00257E67">
        <w:rPr>
          <w:rFonts w:ascii="Consolas" w:hAnsi="Consolas" w:cs="Consolas"/>
          <w:color w:val="000000"/>
          <w:szCs w:val="15"/>
          <w:highlight w:val="white"/>
          <w:lang w:eastAsia="en-GB"/>
        </w:rPr>
        <w:t xml:space="preserve"> HigherRange { </w:t>
      </w:r>
      <w:r w:rsidRPr="00257E67">
        <w:rPr>
          <w:rFonts w:ascii="Consolas" w:hAnsi="Consolas" w:cs="Consolas"/>
          <w:color w:val="0000FF"/>
          <w:szCs w:val="15"/>
          <w:highlight w:val="white"/>
          <w:lang w:eastAsia="en-GB"/>
        </w:rPr>
        <w:t>get</w:t>
      </w:r>
      <w:r w:rsidRPr="00257E67">
        <w:rPr>
          <w:rFonts w:ascii="Consolas" w:hAnsi="Consolas" w:cs="Consolas"/>
          <w:color w:val="000000"/>
          <w:szCs w:val="15"/>
          <w:highlight w:val="white"/>
          <w:lang w:eastAsia="en-GB"/>
        </w:rPr>
        <w:t xml:space="preserve">; </w:t>
      </w:r>
      <w:r w:rsidRPr="00257E67">
        <w:rPr>
          <w:rFonts w:ascii="Consolas" w:hAnsi="Consolas" w:cs="Consolas"/>
          <w:color w:val="0000FF"/>
          <w:szCs w:val="15"/>
          <w:highlight w:val="white"/>
          <w:lang w:eastAsia="en-GB"/>
        </w:rPr>
        <w:t>set</w:t>
      </w:r>
      <w:r w:rsidRPr="00257E67">
        <w:rPr>
          <w:rFonts w:ascii="Consolas" w:hAnsi="Consolas" w:cs="Consolas"/>
          <w:color w:val="000000"/>
          <w:szCs w:val="15"/>
          <w:highlight w:val="white"/>
          <w:lang w:eastAsia="en-GB"/>
        </w:rPr>
        <w:t>; }</w:t>
      </w:r>
    </w:p>
    <w:p w:rsidR="00257E67" w:rsidRDefault="00257E67" w:rsidP="00257E67">
      <w:pPr>
        <w:rPr>
          <w:rFonts w:ascii="Consolas" w:hAnsi="Consolas" w:cs="Consolas"/>
          <w:color w:val="000000"/>
          <w:szCs w:val="15"/>
          <w:lang w:eastAsia="en-GB"/>
        </w:rPr>
      </w:pPr>
      <w:r w:rsidRPr="00257E67">
        <w:rPr>
          <w:rFonts w:ascii="Consolas" w:hAnsi="Consolas" w:cs="Consolas"/>
          <w:color w:val="000000"/>
          <w:szCs w:val="15"/>
          <w:highlight w:val="white"/>
          <w:lang w:eastAsia="en-GB"/>
        </w:rPr>
        <w:t>}</w:t>
      </w:r>
    </w:p>
    <w:bookmarkEnd w:id="39"/>
    <w:p w:rsidR="00257E67" w:rsidRDefault="00257E67" w:rsidP="00257E67">
      <w:pPr>
        <w:rPr>
          <w:rFonts w:ascii="Consolas" w:hAnsi="Consolas" w:cs="Consolas"/>
          <w:color w:val="000000"/>
          <w:szCs w:val="15"/>
          <w:lang w:eastAsia="en-GB"/>
        </w:rPr>
      </w:pPr>
    </w:p>
    <w:p w:rsidR="00257E67" w:rsidRDefault="00257E67" w:rsidP="00257E67">
      <w:pPr>
        <w:rPr>
          <w:lang w:eastAsia="en-GB"/>
        </w:rPr>
      </w:pPr>
      <w:r>
        <w:rPr>
          <w:lang w:eastAsia="en-GB"/>
        </w:rPr>
        <w:t>Then we could populate a list of salary ranges like so:</w:t>
      </w:r>
    </w:p>
    <w:p w:rsidR="00257E67" w:rsidRPr="00257E67" w:rsidRDefault="00257E67" w:rsidP="00257E67">
      <w:pPr>
        <w:rPr>
          <w:rFonts w:ascii="Consolas" w:hAnsi="Consolas" w:cs="Consolas"/>
          <w:color w:val="000000"/>
          <w:szCs w:val="15"/>
          <w:lang w:eastAsia="en-GB"/>
        </w:rPr>
      </w:pPr>
      <w:r w:rsidRPr="00257E67">
        <w:rPr>
          <w:rFonts w:ascii="Consolas" w:hAnsi="Consolas" w:cs="Consolas"/>
          <w:color w:val="0000FF"/>
          <w:szCs w:val="15"/>
          <w:highlight w:val="white"/>
          <w:lang w:eastAsia="en-GB"/>
        </w:rPr>
        <w:t>private</w:t>
      </w:r>
      <w:r w:rsidRPr="00257E67">
        <w:rPr>
          <w:rFonts w:ascii="Consolas" w:hAnsi="Consolas" w:cs="Consolas"/>
          <w:color w:val="000000"/>
          <w:szCs w:val="15"/>
          <w:highlight w:val="white"/>
          <w:lang w:eastAsia="en-GB"/>
        </w:rPr>
        <w:t xml:space="preserve"> </w:t>
      </w:r>
      <w:r w:rsidRPr="00257E67">
        <w:rPr>
          <w:rFonts w:ascii="Consolas" w:hAnsi="Consolas" w:cs="Consolas"/>
          <w:color w:val="2B91AF"/>
          <w:szCs w:val="15"/>
          <w:highlight w:val="white"/>
          <w:lang w:eastAsia="en-GB"/>
        </w:rPr>
        <w:t>List</w:t>
      </w:r>
      <w:r w:rsidRPr="00257E67">
        <w:rPr>
          <w:rFonts w:ascii="Consolas" w:hAnsi="Consolas" w:cs="Consolas"/>
          <w:color w:val="000000"/>
          <w:szCs w:val="15"/>
          <w:highlight w:val="white"/>
          <w:lang w:eastAsia="en-GB"/>
        </w:rPr>
        <w:t>&lt;</w:t>
      </w:r>
      <w:r w:rsidRPr="00257E67">
        <w:rPr>
          <w:rFonts w:ascii="Consolas" w:hAnsi="Consolas" w:cs="Consolas"/>
          <w:color w:val="2B91AF"/>
          <w:szCs w:val="15"/>
          <w:highlight w:val="white"/>
          <w:lang w:eastAsia="en-GB"/>
        </w:rPr>
        <w:t>JobBoardSalaryValue</w:t>
      </w:r>
      <w:r w:rsidRPr="00257E67">
        <w:rPr>
          <w:rFonts w:ascii="Consolas" w:hAnsi="Consolas" w:cs="Consolas"/>
          <w:color w:val="000000"/>
          <w:szCs w:val="15"/>
          <w:highlight w:val="white"/>
          <w:lang w:eastAsia="en-GB"/>
        </w:rPr>
        <w:t>&gt; salaryRanges;</w:t>
      </w:r>
    </w:p>
    <w:p w:rsidR="00257E67" w:rsidRPr="00257E67" w:rsidRDefault="00257E67" w:rsidP="00257E67">
      <w:pPr>
        <w:rPr>
          <w:rFonts w:ascii="Consolas" w:hAnsi="Consolas" w:cs="Consolas"/>
          <w:color w:val="000000"/>
          <w:szCs w:val="15"/>
          <w:lang w:eastAsia="en-GB"/>
        </w:rPr>
      </w:pPr>
    </w:p>
    <w:p w:rsidR="00257E67" w:rsidRDefault="00257E67" w:rsidP="00257E67">
      <w:pPr>
        <w:autoSpaceDE w:val="0"/>
        <w:autoSpaceDN w:val="0"/>
        <w:adjustRightInd w:val="0"/>
        <w:spacing w:after="0"/>
        <w:rPr>
          <w:rFonts w:ascii="Consolas" w:hAnsi="Consolas" w:cs="Consolas"/>
          <w:color w:val="000000"/>
          <w:szCs w:val="15"/>
          <w:highlight w:val="white"/>
          <w:lang w:eastAsia="en-GB"/>
        </w:rPr>
      </w:pPr>
      <w:bookmarkStart w:id="40" w:name="OLE_LINK6"/>
      <w:r w:rsidRPr="00257E67">
        <w:rPr>
          <w:rFonts w:ascii="Consolas" w:hAnsi="Consolas" w:cs="Consolas"/>
          <w:color w:val="000000"/>
          <w:szCs w:val="15"/>
          <w:highlight w:val="white"/>
          <w:lang w:eastAsia="en-GB"/>
        </w:rPr>
        <w:t xml:space="preserve">salaryRanges = </w:t>
      </w:r>
      <w:r w:rsidRPr="00257E67">
        <w:rPr>
          <w:rFonts w:ascii="Consolas" w:hAnsi="Consolas" w:cs="Consolas"/>
          <w:color w:val="0000FF"/>
          <w:szCs w:val="15"/>
          <w:highlight w:val="white"/>
          <w:lang w:eastAsia="en-GB"/>
        </w:rPr>
        <w:t>new</w:t>
      </w:r>
      <w:r w:rsidRPr="00257E67">
        <w:rPr>
          <w:rFonts w:ascii="Consolas" w:hAnsi="Consolas" w:cs="Consolas"/>
          <w:color w:val="000000"/>
          <w:szCs w:val="15"/>
          <w:highlight w:val="white"/>
          <w:lang w:eastAsia="en-GB"/>
        </w:rPr>
        <w:t xml:space="preserve"> </w:t>
      </w:r>
      <w:r w:rsidRPr="00257E67">
        <w:rPr>
          <w:rFonts w:ascii="Consolas" w:hAnsi="Consolas" w:cs="Consolas"/>
          <w:color w:val="2B91AF"/>
          <w:szCs w:val="15"/>
          <w:highlight w:val="white"/>
          <w:lang w:eastAsia="en-GB"/>
        </w:rPr>
        <w:t>List</w:t>
      </w:r>
      <w:r w:rsidRPr="00257E67">
        <w:rPr>
          <w:rFonts w:ascii="Consolas" w:hAnsi="Consolas" w:cs="Consolas"/>
          <w:color w:val="000000"/>
          <w:szCs w:val="15"/>
          <w:highlight w:val="white"/>
          <w:lang w:eastAsia="en-GB"/>
        </w:rPr>
        <w:t>&lt;</w:t>
      </w:r>
      <w:r w:rsidRPr="00257E67">
        <w:rPr>
          <w:rFonts w:ascii="Consolas" w:hAnsi="Consolas" w:cs="Consolas"/>
          <w:color w:val="2B91AF"/>
          <w:szCs w:val="15"/>
          <w:highlight w:val="white"/>
          <w:lang w:eastAsia="en-GB"/>
        </w:rPr>
        <w:t>JobBoardSalaryValue</w:t>
      </w:r>
      <w:r w:rsidRPr="00257E67">
        <w:rPr>
          <w:rFonts w:ascii="Consolas" w:hAnsi="Consolas" w:cs="Consolas"/>
          <w:color w:val="000000"/>
          <w:szCs w:val="15"/>
          <w:highlight w:val="white"/>
          <w:lang w:eastAsia="en-GB"/>
        </w:rPr>
        <w:t>&gt;();</w:t>
      </w:r>
    </w:p>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p>
    <w:p w:rsidR="00257E67" w:rsidRDefault="00257E67" w:rsidP="00257E67">
      <w:pPr>
        <w:autoSpaceDE w:val="0"/>
        <w:autoSpaceDN w:val="0"/>
        <w:adjustRightInd w:val="0"/>
        <w:spacing w:after="0"/>
        <w:rPr>
          <w:rFonts w:ascii="Consolas" w:hAnsi="Consolas" w:cs="Consolas"/>
          <w:color w:val="000000"/>
          <w:szCs w:val="15"/>
          <w:highlight w:val="white"/>
          <w:lang w:eastAsia="en-GB"/>
        </w:rPr>
      </w:pPr>
      <w:r w:rsidRPr="00257E67">
        <w:rPr>
          <w:rFonts w:ascii="Consolas" w:hAnsi="Consolas" w:cs="Consolas"/>
          <w:color w:val="000000"/>
          <w:szCs w:val="15"/>
          <w:highlight w:val="white"/>
          <w:lang w:eastAsia="en-GB"/>
        </w:rPr>
        <w:t>salaryRanges.Add(</w:t>
      </w:r>
      <w:r w:rsidRPr="00257E67">
        <w:rPr>
          <w:rFonts w:ascii="Consolas" w:hAnsi="Consolas" w:cs="Consolas"/>
          <w:color w:val="0000FF"/>
          <w:szCs w:val="15"/>
          <w:highlight w:val="white"/>
          <w:lang w:eastAsia="en-GB"/>
        </w:rPr>
        <w:t>new</w:t>
      </w:r>
      <w:r w:rsidRPr="00257E67">
        <w:rPr>
          <w:rFonts w:ascii="Consolas" w:hAnsi="Consolas" w:cs="Consolas"/>
          <w:color w:val="000000"/>
          <w:szCs w:val="15"/>
          <w:highlight w:val="white"/>
          <w:lang w:eastAsia="en-GB"/>
        </w:rPr>
        <w:t xml:space="preserve"> </w:t>
      </w:r>
      <w:r w:rsidRPr="00257E67">
        <w:rPr>
          <w:rFonts w:ascii="Consolas" w:hAnsi="Consolas" w:cs="Consolas"/>
          <w:color w:val="2B91AF"/>
          <w:szCs w:val="15"/>
          <w:highlight w:val="white"/>
          <w:lang w:eastAsia="en-GB"/>
        </w:rPr>
        <w:t>JobBoardSalaryValue</w:t>
      </w:r>
      <w:r w:rsidRPr="00257E67">
        <w:rPr>
          <w:rFonts w:ascii="Consolas" w:hAnsi="Consolas" w:cs="Consolas"/>
          <w:color w:val="000000"/>
          <w:szCs w:val="15"/>
          <w:highlight w:val="white"/>
          <w:lang w:eastAsia="en-GB"/>
        </w:rPr>
        <w:t xml:space="preserve"> { SalaryId = 1, LowerRange = 0, HigherRange = 10000 });</w:t>
      </w:r>
    </w:p>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p>
    <w:p w:rsidR="00257E67" w:rsidRDefault="00257E67" w:rsidP="00257E67">
      <w:pPr>
        <w:autoSpaceDE w:val="0"/>
        <w:autoSpaceDN w:val="0"/>
        <w:adjustRightInd w:val="0"/>
        <w:spacing w:after="0"/>
        <w:rPr>
          <w:rFonts w:ascii="Consolas" w:hAnsi="Consolas" w:cs="Consolas"/>
          <w:color w:val="000000"/>
          <w:szCs w:val="15"/>
          <w:highlight w:val="white"/>
          <w:lang w:eastAsia="en-GB"/>
        </w:rPr>
      </w:pPr>
      <w:r w:rsidRPr="00257E67">
        <w:rPr>
          <w:rFonts w:ascii="Consolas" w:hAnsi="Consolas" w:cs="Consolas"/>
          <w:color w:val="000000"/>
          <w:szCs w:val="15"/>
          <w:highlight w:val="white"/>
          <w:lang w:eastAsia="en-GB"/>
        </w:rPr>
        <w:t>salaryRanges.Add(</w:t>
      </w:r>
      <w:r w:rsidRPr="00257E67">
        <w:rPr>
          <w:rFonts w:ascii="Consolas" w:hAnsi="Consolas" w:cs="Consolas"/>
          <w:color w:val="0000FF"/>
          <w:szCs w:val="15"/>
          <w:highlight w:val="white"/>
          <w:lang w:eastAsia="en-GB"/>
        </w:rPr>
        <w:t>new</w:t>
      </w:r>
      <w:r w:rsidRPr="00257E67">
        <w:rPr>
          <w:rFonts w:ascii="Consolas" w:hAnsi="Consolas" w:cs="Consolas"/>
          <w:color w:val="000000"/>
          <w:szCs w:val="15"/>
          <w:highlight w:val="white"/>
          <w:lang w:eastAsia="en-GB"/>
        </w:rPr>
        <w:t xml:space="preserve"> </w:t>
      </w:r>
      <w:r w:rsidRPr="00257E67">
        <w:rPr>
          <w:rFonts w:ascii="Consolas" w:hAnsi="Consolas" w:cs="Consolas"/>
          <w:color w:val="2B91AF"/>
          <w:szCs w:val="15"/>
          <w:highlight w:val="white"/>
          <w:lang w:eastAsia="en-GB"/>
        </w:rPr>
        <w:t>JobBoardSalaryValue</w:t>
      </w:r>
      <w:r w:rsidRPr="00257E67">
        <w:rPr>
          <w:rFonts w:ascii="Consolas" w:hAnsi="Consolas" w:cs="Consolas"/>
          <w:color w:val="000000"/>
          <w:szCs w:val="15"/>
          <w:highlight w:val="white"/>
          <w:lang w:eastAsia="en-GB"/>
        </w:rPr>
        <w:t xml:space="preserve"> { SalaryId = 2, LowerRange = 10000, HigherRange = 20000 });</w:t>
      </w:r>
    </w:p>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p>
    <w:p w:rsidR="00257E67" w:rsidRDefault="00257E67" w:rsidP="00257E67">
      <w:pPr>
        <w:autoSpaceDE w:val="0"/>
        <w:autoSpaceDN w:val="0"/>
        <w:adjustRightInd w:val="0"/>
        <w:spacing w:after="0"/>
        <w:rPr>
          <w:rFonts w:ascii="Consolas" w:hAnsi="Consolas" w:cs="Consolas"/>
          <w:color w:val="000000"/>
          <w:szCs w:val="15"/>
          <w:highlight w:val="white"/>
          <w:lang w:eastAsia="en-GB"/>
        </w:rPr>
      </w:pPr>
      <w:r w:rsidRPr="00257E67">
        <w:rPr>
          <w:rFonts w:ascii="Consolas" w:hAnsi="Consolas" w:cs="Consolas"/>
          <w:color w:val="000000"/>
          <w:szCs w:val="15"/>
          <w:highlight w:val="white"/>
          <w:lang w:eastAsia="en-GB"/>
        </w:rPr>
        <w:t>salaryRanges.Add(</w:t>
      </w:r>
      <w:r w:rsidRPr="00257E67">
        <w:rPr>
          <w:rFonts w:ascii="Consolas" w:hAnsi="Consolas" w:cs="Consolas"/>
          <w:color w:val="0000FF"/>
          <w:szCs w:val="15"/>
          <w:highlight w:val="white"/>
          <w:lang w:eastAsia="en-GB"/>
        </w:rPr>
        <w:t>new</w:t>
      </w:r>
      <w:r w:rsidRPr="00257E67">
        <w:rPr>
          <w:rFonts w:ascii="Consolas" w:hAnsi="Consolas" w:cs="Consolas"/>
          <w:color w:val="000000"/>
          <w:szCs w:val="15"/>
          <w:highlight w:val="white"/>
          <w:lang w:eastAsia="en-GB"/>
        </w:rPr>
        <w:t xml:space="preserve"> </w:t>
      </w:r>
      <w:r w:rsidRPr="00257E67">
        <w:rPr>
          <w:rFonts w:ascii="Consolas" w:hAnsi="Consolas" w:cs="Consolas"/>
          <w:color w:val="2B91AF"/>
          <w:szCs w:val="15"/>
          <w:highlight w:val="white"/>
          <w:lang w:eastAsia="en-GB"/>
        </w:rPr>
        <w:t>JobBoardSalaryValue</w:t>
      </w:r>
      <w:r w:rsidRPr="00257E67">
        <w:rPr>
          <w:rFonts w:ascii="Consolas" w:hAnsi="Consolas" w:cs="Consolas"/>
          <w:color w:val="000000"/>
          <w:szCs w:val="15"/>
          <w:highlight w:val="white"/>
          <w:lang w:eastAsia="en-GB"/>
        </w:rPr>
        <w:t xml:space="preserve"> { SalaryId = 3, LowerRange = 20000, HigherRange = 30000 });</w:t>
      </w:r>
    </w:p>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p>
    <w:p w:rsidR="00257E67" w:rsidRDefault="00257E67" w:rsidP="00257E67">
      <w:pPr>
        <w:autoSpaceDE w:val="0"/>
        <w:autoSpaceDN w:val="0"/>
        <w:adjustRightInd w:val="0"/>
        <w:spacing w:after="0"/>
        <w:rPr>
          <w:rFonts w:ascii="Consolas" w:hAnsi="Consolas" w:cs="Consolas"/>
          <w:color w:val="000000"/>
          <w:szCs w:val="15"/>
          <w:highlight w:val="white"/>
          <w:lang w:eastAsia="en-GB"/>
        </w:rPr>
      </w:pPr>
      <w:r w:rsidRPr="00257E67">
        <w:rPr>
          <w:rFonts w:ascii="Consolas" w:hAnsi="Consolas" w:cs="Consolas"/>
          <w:color w:val="000000"/>
          <w:szCs w:val="15"/>
          <w:highlight w:val="white"/>
          <w:lang w:eastAsia="en-GB"/>
        </w:rPr>
        <w:t>salaryRanges.Add(</w:t>
      </w:r>
      <w:r w:rsidRPr="00257E67">
        <w:rPr>
          <w:rFonts w:ascii="Consolas" w:hAnsi="Consolas" w:cs="Consolas"/>
          <w:color w:val="0000FF"/>
          <w:szCs w:val="15"/>
          <w:highlight w:val="white"/>
          <w:lang w:eastAsia="en-GB"/>
        </w:rPr>
        <w:t>new</w:t>
      </w:r>
      <w:r w:rsidRPr="00257E67">
        <w:rPr>
          <w:rFonts w:ascii="Consolas" w:hAnsi="Consolas" w:cs="Consolas"/>
          <w:color w:val="000000"/>
          <w:szCs w:val="15"/>
          <w:highlight w:val="white"/>
          <w:lang w:eastAsia="en-GB"/>
        </w:rPr>
        <w:t xml:space="preserve"> </w:t>
      </w:r>
      <w:r w:rsidRPr="00257E67">
        <w:rPr>
          <w:rFonts w:ascii="Consolas" w:hAnsi="Consolas" w:cs="Consolas"/>
          <w:color w:val="2B91AF"/>
          <w:szCs w:val="15"/>
          <w:highlight w:val="white"/>
          <w:lang w:eastAsia="en-GB"/>
        </w:rPr>
        <w:t>JobBoardSalaryValue</w:t>
      </w:r>
      <w:r w:rsidRPr="00257E67">
        <w:rPr>
          <w:rFonts w:ascii="Consolas" w:hAnsi="Consolas" w:cs="Consolas"/>
          <w:color w:val="000000"/>
          <w:szCs w:val="15"/>
          <w:highlight w:val="white"/>
          <w:lang w:eastAsia="en-GB"/>
        </w:rPr>
        <w:t xml:space="preserve"> { SalaryId = 4, LowerRange = 30000, HigherRange = 40000 });</w:t>
      </w:r>
    </w:p>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p>
    <w:p w:rsidR="00257E67" w:rsidRDefault="00257E67" w:rsidP="00257E67">
      <w:pPr>
        <w:autoSpaceDE w:val="0"/>
        <w:autoSpaceDN w:val="0"/>
        <w:adjustRightInd w:val="0"/>
        <w:spacing w:after="0"/>
        <w:rPr>
          <w:rFonts w:ascii="Consolas" w:hAnsi="Consolas" w:cs="Consolas"/>
          <w:color w:val="000000"/>
          <w:szCs w:val="15"/>
          <w:highlight w:val="white"/>
          <w:lang w:eastAsia="en-GB"/>
        </w:rPr>
      </w:pPr>
      <w:r w:rsidRPr="00257E67">
        <w:rPr>
          <w:rFonts w:ascii="Consolas" w:hAnsi="Consolas" w:cs="Consolas"/>
          <w:color w:val="000000"/>
          <w:szCs w:val="15"/>
          <w:highlight w:val="white"/>
          <w:lang w:eastAsia="en-GB"/>
        </w:rPr>
        <w:t>salaryRanges.Add(</w:t>
      </w:r>
      <w:r w:rsidRPr="00257E67">
        <w:rPr>
          <w:rFonts w:ascii="Consolas" w:hAnsi="Consolas" w:cs="Consolas"/>
          <w:color w:val="0000FF"/>
          <w:szCs w:val="15"/>
          <w:highlight w:val="white"/>
          <w:lang w:eastAsia="en-GB"/>
        </w:rPr>
        <w:t>new</w:t>
      </w:r>
      <w:r w:rsidRPr="00257E67">
        <w:rPr>
          <w:rFonts w:ascii="Consolas" w:hAnsi="Consolas" w:cs="Consolas"/>
          <w:color w:val="000000"/>
          <w:szCs w:val="15"/>
          <w:highlight w:val="white"/>
          <w:lang w:eastAsia="en-GB"/>
        </w:rPr>
        <w:t xml:space="preserve"> </w:t>
      </w:r>
      <w:r w:rsidRPr="00257E67">
        <w:rPr>
          <w:rFonts w:ascii="Consolas" w:hAnsi="Consolas" w:cs="Consolas"/>
          <w:color w:val="2B91AF"/>
          <w:szCs w:val="15"/>
          <w:highlight w:val="white"/>
          <w:lang w:eastAsia="en-GB"/>
        </w:rPr>
        <w:t>JobBoardSalaryValue</w:t>
      </w:r>
      <w:r w:rsidRPr="00257E67">
        <w:rPr>
          <w:rFonts w:ascii="Consolas" w:hAnsi="Consolas" w:cs="Consolas"/>
          <w:color w:val="000000"/>
          <w:szCs w:val="15"/>
          <w:highlight w:val="white"/>
          <w:lang w:eastAsia="en-GB"/>
        </w:rPr>
        <w:t xml:space="preserve"> { SalaryId = 5, LowerRange = 40000, HigherRange = 50000 });</w:t>
      </w:r>
    </w:p>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p>
    <w:p w:rsidR="00257E67" w:rsidRPr="00257E67" w:rsidRDefault="00257E67" w:rsidP="00257E67">
      <w:pPr>
        <w:rPr>
          <w:sz w:val="22"/>
          <w:lang w:eastAsia="en-GB"/>
        </w:rPr>
      </w:pPr>
      <w:r w:rsidRPr="00257E67">
        <w:rPr>
          <w:rFonts w:ascii="Consolas" w:hAnsi="Consolas" w:cs="Consolas"/>
          <w:color w:val="000000"/>
          <w:szCs w:val="15"/>
          <w:highlight w:val="white"/>
          <w:lang w:eastAsia="en-GB"/>
        </w:rPr>
        <w:t>salaryRanges.Add(</w:t>
      </w:r>
      <w:r w:rsidRPr="00257E67">
        <w:rPr>
          <w:rFonts w:ascii="Consolas" w:hAnsi="Consolas" w:cs="Consolas"/>
          <w:color w:val="0000FF"/>
          <w:szCs w:val="15"/>
          <w:highlight w:val="white"/>
          <w:lang w:eastAsia="en-GB"/>
        </w:rPr>
        <w:t>new</w:t>
      </w:r>
      <w:r w:rsidRPr="00257E67">
        <w:rPr>
          <w:rFonts w:ascii="Consolas" w:hAnsi="Consolas" w:cs="Consolas"/>
          <w:color w:val="000000"/>
          <w:szCs w:val="15"/>
          <w:highlight w:val="white"/>
          <w:lang w:eastAsia="en-GB"/>
        </w:rPr>
        <w:t xml:space="preserve"> </w:t>
      </w:r>
      <w:r w:rsidRPr="00257E67">
        <w:rPr>
          <w:rFonts w:ascii="Consolas" w:hAnsi="Consolas" w:cs="Consolas"/>
          <w:color w:val="2B91AF"/>
          <w:szCs w:val="15"/>
          <w:highlight w:val="white"/>
          <w:lang w:eastAsia="en-GB"/>
        </w:rPr>
        <w:t>JobBoardSalaryValue</w:t>
      </w:r>
      <w:r w:rsidRPr="00257E67">
        <w:rPr>
          <w:rFonts w:ascii="Consolas" w:hAnsi="Consolas" w:cs="Consolas"/>
          <w:color w:val="000000"/>
          <w:szCs w:val="15"/>
          <w:highlight w:val="white"/>
          <w:lang w:eastAsia="en-GB"/>
        </w:rPr>
        <w:t xml:space="preserve"> { SalaryId = 6, LowerRange = 50000, HigherRange = 999999 });</w:t>
      </w:r>
    </w:p>
    <w:bookmarkEnd w:id="40"/>
    <w:p w:rsidR="00257E67" w:rsidRDefault="00257E67" w:rsidP="00257E67">
      <w:pPr>
        <w:rPr>
          <w:sz w:val="22"/>
        </w:rPr>
      </w:pPr>
    </w:p>
    <w:p w:rsidR="00257E67" w:rsidRDefault="00257E67" w:rsidP="00257E67">
      <w:r>
        <w:t>A simple LINQ query can pull out the relevant salary Id we need to send to the job board:</w:t>
      </w:r>
    </w:p>
    <w:p w:rsidR="00257E67" w:rsidRDefault="00257E67" w:rsidP="00257E67"/>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r w:rsidRPr="00257E67">
        <w:rPr>
          <w:rFonts w:ascii="Consolas" w:hAnsi="Consolas" w:cs="Consolas"/>
          <w:color w:val="2B91AF"/>
          <w:szCs w:val="15"/>
          <w:highlight w:val="white"/>
          <w:lang w:eastAsia="en-GB"/>
        </w:rPr>
        <w:t>JobserveContent</w:t>
      </w:r>
      <w:r w:rsidRPr="00257E67">
        <w:rPr>
          <w:rFonts w:ascii="Consolas" w:hAnsi="Consolas" w:cs="Consolas"/>
          <w:color w:val="000000"/>
          <w:szCs w:val="15"/>
          <w:highlight w:val="white"/>
          <w:lang w:eastAsia="en-GB"/>
        </w:rPr>
        <w:t xml:space="preserve"> content = </w:t>
      </w:r>
      <w:r w:rsidRPr="00257E67">
        <w:rPr>
          <w:rFonts w:ascii="Consolas" w:hAnsi="Consolas" w:cs="Consolas"/>
          <w:color w:val="0000FF"/>
          <w:szCs w:val="15"/>
          <w:highlight w:val="white"/>
          <w:lang w:eastAsia="en-GB"/>
        </w:rPr>
        <w:t>new</w:t>
      </w:r>
      <w:r w:rsidRPr="00257E67">
        <w:rPr>
          <w:rFonts w:ascii="Consolas" w:hAnsi="Consolas" w:cs="Consolas"/>
          <w:color w:val="000000"/>
          <w:szCs w:val="15"/>
          <w:highlight w:val="white"/>
          <w:lang w:eastAsia="en-GB"/>
        </w:rPr>
        <w:t xml:space="preserve"> </w:t>
      </w:r>
      <w:r w:rsidRPr="00257E67">
        <w:rPr>
          <w:rFonts w:ascii="Consolas" w:hAnsi="Consolas" w:cs="Consolas"/>
          <w:color w:val="2B91AF"/>
          <w:szCs w:val="15"/>
          <w:highlight w:val="white"/>
          <w:lang w:eastAsia="en-GB"/>
        </w:rPr>
        <w:t>JobserveContent</w:t>
      </w:r>
      <w:r w:rsidRPr="00257E67">
        <w:rPr>
          <w:rFonts w:ascii="Consolas" w:hAnsi="Consolas" w:cs="Consolas"/>
          <w:color w:val="000000"/>
          <w:szCs w:val="15"/>
          <w:highlight w:val="white"/>
          <w:lang w:eastAsia="en-GB"/>
        </w:rPr>
        <w:t>();</w:t>
      </w:r>
    </w:p>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r w:rsidRPr="00257E67">
        <w:rPr>
          <w:rFonts w:ascii="Consolas" w:hAnsi="Consolas" w:cs="Consolas"/>
          <w:color w:val="000000"/>
          <w:szCs w:val="15"/>
          <w:highlight w:val="white"/>
          <w:lang w:eastAsia="en-GB"/>
        </w:rPr>
        <w:t>content.Vacancy.MinSalary = 28000;</w:t>
      </w:r>
    </w:p>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r w:rsidRPr="00257E67">
        <w:rPr>
          <w:rFonts w:ascii="Consolas" w:hAnsi="Consolas" w:cs="Consolas"/>
          <w:color w:val="000000"/>
          <w:szCs w:val="15"/>
          <w:highlight w:val="white"/>
          <w:lang w:eastAsia="en-GB"/>
        </w:rPr>
        <w:t>content.Vacancy.MaxSalary = 32000;</w:t>
      </w:r>
    </w:p>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p>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r w:rsidRPr="00257E67">
        <w:rPr>
          <w:rFonts w:ascii="Consolas" w:hAnsi="Consolas" w:cs="Consolas"/>
          <w:color w:val="0000FF"/>
          <w:szCs w:val="15"/>
          <w:highlight w:val="white"/>
          <w:lang w:eastAsia="en-GB"/>
        </w:rPr>
        <w:t>float</w:t>
      </w:r>
      <w:r w:rsidRPr="00257E67">
        <w:rPr>
          <w:rFonts w:ascii="Consolas" w:hAnsi="Consolas" w:cs="Consolas"/>
          <w:color w:val="000000"/>
          <w:szCs w:val="15"/>
          <w:highlight w:val="white"/>
          <w:lang w:eastAsia="en-GB"/>
        </w:rPr>
        <w:t xml:space="preserve"> minSalary = (</w:t>
      </w:r>
      <w:r w:rsidRPr="00257E67">
        <w:rPr>
          <w:rFonts w:ascii="Consolas" w:hAnsi="Consolas" w:cs="Consolas"/>
          <w:color w:val="0000FF"/>
          <w:szCs w:val="15"/>
          <w:highlight w:val="white"/>
          <w:lang w:eastAsia="en-GB"/>
        </w:rPr>
        <w:t>float</w:t>
      </w:r>
      <w:r w:rsidRPr="00257E67">
        <w:rPr>
          <w:rFonts w:ascii="Consolas" w:hAnsi="Consolas" w:cs="Consolas"/>
          <w:color w:val="000000"/>
          <w:szCs w:val="15"/>
          <w:highlight w:val="white"/>
          <w:lang w:eastAsia="en-GB"/>
        </w:rPr>
        <w:t>)content.Vacancy.MinSalary;</w:t>
      </w:r>
    </w:p>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p>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bookmarkStart w:id="41" w:name="OLE_LINK8"/>
      <w:bookmarkStart w:id="42" w:name="OLE_LINK9"/>
      <w:r w:rsidRPr="00257E67">
        <w:rPr>
          <w:rFonts w:ascii="Consolas" w:hAnsi="Consolas" w:cs="Consolas"/>
          <w:color w:val="0000FF"/>
          <w:szCs w:val="15"/>
          <w:highlight w:val="white"/>
          <w:lang w:eastAsia="en-GB"/>
        </w:rPr>
        <w:t>int</w:t>
      </w:r>
      <w:r w:rsidRPr="00257E67">
        <w:rPr>
          <w:rFonts w:ascii="Consolas" w:hAnsi="Consolas" w:cs="Consolas"/>
          <w:color w:val="000000"/>
          <w:szCs w:val="15"/>
          <w:highlight w:val="white"/>
          <w:lang w:eastAsia="en-GB"/>
        </w:rPr>
        <w:t xml:space="preserve"> selectedSalaryId = salaryRanges.Where(x =&gt; x.LowerRange &lt;= minSalary &amp;&amp; x.HigherRange &gt;= minSalary).Select(r =&gt; r.SalaryId).FirstOrDefault();</w:t>
      </w:r>
    </w:p>
    <w:bookmarkEnd w:id="41"/>
    <w:bookmarkEnd w:id="42"/>
    <w:p w:rsidR="00257E67" w:rsidRPr="00257E67" w:rsidRDefault="00257E67" w:rsidP="00257E67">
      <w:pPr>
        <w:autoSpaceDE w:val="0"/>
        <w:autoSpaceDN w:val="0"/>
        <w:adjustRightInd w:val="0"/>
        <w:spacing w:after="0"/>
        <w:rPr>
          <w:rFonts w:ascii="Consolas" w:hAnsi="Consolas" w:cs="Consolas"/>
          <w:color w:val="000000"/>
          <w:szCs w:val="15"/>
          <w:highlight w:val="white"/>
          <w:lang w:eastAsia="en-GB"/>
        </w:rPr>
      </w:pPr>
    </w:p>
    <w:p w:rsidR="00257E67" w:rsidRPr="00257E67" w:rsidRDefault="00257E67" w:rsidP="00257E67">
      <w:pPr>
        <w:rPr>
          <w:sz w:val="22"/>
        </w:rPr>
      </w:pPr>
      <w:r w:rsidRPr="00257E67">
        <w:rPr>
          <w:rFonts w:ascii="Consolas" w:hAnsi="Consolas" w:cs="Consolas"/>
          <w:color w:val="2B91AF"/>
          <w:szCs w:val="15"/>
          <w:highlight w:val="white"/>
          <w:lang w:eastAsia="en-GB"/>
        </w:rPr>
        <w:t>Assert</w:t>
      </w:r>
      <w:r w:rsidRPr="00257E67">
        <w:rPr>
          <w:rFonts w:ascii="Consolas" w:hAnsi="Consolas" w:cs="Consolas"/>
          <w:color w:val="000000"/>
          <w:szCs w:val="15"/>
          <w:highlight w:val="white"/>
          <w:lang w:eastAsia="en-GB"/>
        </w:rPr>
        <w:t>.AreEqual(3, selectedSalaryId);</w:t>
      </w:r>
    </w:p>
    <w:p w:rsidR="00257E67" w:rsidRDefault="00257E67" w:rsidP="00257E67">
      <w:pPr>
        <w:rPr>
          <w:sz w:val="22"/>
        </w:rPr>
      </w:pPr>
    </w:p>
    <w:p w:rsidR="003A1208" w:rsidRPr="009F3B22" w:rsidRDefault="009F3B22" w:rsidP="009F3B22">
      <w:r w:rsidRPr="009F3B22">
        <w:t xml:space="preserve">If a boundary salary is chosen </w:t>
      </w:r>
      <w:r>
        <w:t>(such as £10,000) then the first lower range of the list will be returned.</w:t>
      </w:r>
    </w:p>
    <w:p w:rsidR="003A1208" w:rsidRPr="00257E67" w:rsidRDefault="003A1208" w:rsidP="00257E67">
      <w:pPr>
        <w:rPr>
          <w:sz w:val="22"/>
        </w:rPr>
      </w:pPr>
    </w:p>
    <w:p w:rsidR="009B5BC9" w:rsidRDefault="009B5BC9" w:rsidP="009B5BC9">
      <w:pPr>
        <w:pStyle w:val="Heading3"/>
      </w:pPr>
      <w:bookmarkStart w:id="43" w:name="_Toc8028390"/>
      <w:r>
        <w:t>Mapping Vacancy Type</w:t>
      </w:r>
      <w:bookmarkEnd w:id="43"/>
    </w:p>
    <w:p w:rsidR="009B5BC9" w:rsidRDefault="009B5BC9" w:rsidP="009B5BC9">
      <w:r>
        <w:t xml:space="preserve">The PE supports three types of vacancies as defined by the </w:t>
      </w:r>
      <w:r w:rsidRPr="00E90AA9">
        <w:rPr>
          <w:rFonts w:ascii="Consolas" w:hAnsi="Consolas" w:cs="Consolas"/>
          <w:color w:val="2B91AF"/>
          <w:szCs w:val="15"/>
          <w:highlight w:val="white"/>
          <w:lang w:eastAsia="en-GB"/>
        </w:rPr>
        <w:t>VacancyType</w:t>
      </w:r>
      <w:r w:rsidRPr="00E90AA9">
        <w:rPr>
          <w:sz w:val="22"/>
        </w:rPr>
        <w:t xml:space="preserve"> </w:t>
      </w:r>
      <w:r>
        <w:t xml:space="preserve">enumeration: Permanent, Temporary </w:t>
      </w:r>
      <w:r w:rsidR="00BA365A">
        <w:t>and Contract. What about job boards that support options in addition to this? It’s not uncommon for a job board to offer a vacancy type such as:</w:t>
      </w:r>
    </w:p>
    <w:p w:rsidR="00BA365A" w:rsidRDefault="00BA365A" w:rsidP="009B5BC9"/>
    <w:p w:rsidR="00BA365A" w:rsidRDefault="00BA365A" w:rsidP="00BA365A">
      <w:pPr>
        <w:pStyle w:val="ListParagraph"/>
        <w:numPr>
          <w:ilvl w:val="0"/>
          <w:numId w:val="14"/>
        </w:numPr>
      </w:pPr>
      <w:r>
        <w:t xml:space="preserve">Internment </w:t>
      </w:r>
    </w:p>
    <w:p w:rsidR="00BA365A" w:rsidRDefault="00BA365A" w:rsidP="00BA365A">
      <w:pPr>
        <w:pStyle w:val="ListParagraph"/>
        <w:numPr>
          <w:ilvl w:val="0"/>
          <w:numId w:val="14"/>
        </w:numPr>
      </w:pPr>
      <w:r>
        <w:t>Apprenticeship</w:t>
      </w:r>
    </w:p>
    <w:p w:rsidR="00BA365A" w:rsidRDefault="00BA365A" w:rsidP="00BA365A"/>
    <w:p w:rsidR="00BA365A" w:rsidRDefault="00BA365A" w:rsidP="00BA365A">
      <w:r>
        <w:t xml:space="preserve">The PE does not natively support these vacancy types. In this case, we should treat each of these as custom vacancy options which would override </w:t>
      </w:r>
      <w:r w:rsidR="00BD5D08">
        <w:t>any selection of vacancy types.</w:t>
      </w:r>
    </w:p>
    <w:p w:rsidR="009B5BC9" w:rsidRDefault="009B5BC9" w:rsidP="009B5BC9"/>
    <w:p w:rsidR="009B5BC9" w:rsidRDefault="009B5BC9" w:rsidP="00EF29B5">
      <w:pPr>
        <w:pStyle w:val="Heading4"/>
      </w:pPr>
      <w:r>
        <w:t xml:space="preserve">Our Example: </w:t>
      </w:r>
      <w:r w:rsidR="00BD5D08">
        <w:t>Jobserve</w:t>
      </w:r>
      <w:r>
        <w:t xml:space="preserve"> Vacancy Types</w:t>
      </w:r>
    </w:p>
    <w:p w:rsidR="00BD5D08" w:rsidRDefault="00BD5D08" w:rsidP="009B5BC9">
      <w:r>
        <w:rPr>
          <w:noProof/>
          <w:lang w:eastAsia="en-GB"/>
        </w:rPr>
        <w:drawing>
          <wp:inline distT="0" distB="0" distL="0" distR="0" wp14:anchorId="295778DE" wp14:editId="1BC4B837">
            <wp:extent cx="5843270" cy="357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43270" cy="357505"/>
                    </a:xfrm>
                    <a:prstGeom prst="rect">
                      <a:avLst/>
                    </a:prstGeom>
                  </pic:spPr>
                </pic:pic>
              </a:graphicData>
            </a:graphic>
          </wp:inline>
        </w:drawing>
      </w:r>
    </w:p>
    <w:p w:rsidR="00BD5D08" w:rsidRDefault="00BD5D08" w:rsidP="009B5BC9"/>
    <w:p w:rsidR="00E34CAC" w:rsidRDefault="00BD5D08" w:rsidP="009B5BC9">
      <w:r>
        <w:t xml:space="preserve">According to the Jobserve specification, we can either have Permanent, or Contract, or both. </w:t>
      </w:r>
      <w:r w:rsidR="00E34CAC">
        <w:t>The PE understands that vacancies can natively be any of the following as defined by the Kaonix.PE.API.Channels.Vacancies.VacancyType enumeration:</w:t>
      </w:r>
    </w:p>
    <w:p w:rsidR="00E34CAC" w:rsidRDefault="00E34CAC" w:rsidP="00E34CAC">
      <w:pPr>
        <w:pStyle w:val="ListParagraph"/>
        <w:numPr>
          <w:ilvl w:val="0"/>
          <w:numId w:val="22"/>
        </w:numPr>
      </w:pPr>
      <w:r>
        <w:t>Perm (Displayed as “Permanent”)</w:t>
      </w:r>
    </w:p>
    <w:p w:rsidR="00E34CAC" w:rsidRDefault="00E34CAC" w:rsidP="00E34CAC">
      <w:pPr>
        <w:pStyle w:val="ListParagraph"/>
        <w:numPr>
          <w:ilvl w:val="0"/>
          <w:numId w:val="22"/>
        </w:numPr>
      </w:pPr>
      <w:r>
        <w:t>Temp (Displayed as “Temporary”)</w:t>
      </w:r>
    </w:p>
    <w:p w:rsidR="00E34CAC" w:rsidRDefault="00E34CAC" w:rsidP="00E34CAC">
      <w:pPr>
        <w:pStyle w:val="ListParagraph"/>
        <w:numPr>
          <w:ilvl w:val="0"/>
          <w:numId w:val="22"/>
        </w:numPr>
      </w:pPr>
      <w:r>
        <w:t>Contract (Displayed as “Contract”)</w:t>
      </w:r>
    </w:p>
    <w:p w:rsidR="00E34CAC" w:rsidRDefault="00E34CAC" w:rsidP="00E34CAC"/>
    <w:p w:rsidR="00E34CAC" w:rsidRDefault="00E34CAC" w:rsidP="00E34CAC">
      <w:r>
        <w:t>But it doesn’t understand how a vacancy can be both permanent and contract, and Jobserve doesn’t understand the notion of a temporary vacancy. In this case, we will write a method to control the mapping like so:</w:t>
      </w:r>
    </w:p>
    <w:p w:rsidR="00E34CAC" w:rsidRDefault="00E34CAC" w:rsidP="00E34CAC"/>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r w:rsidRPr="00B67234">
        <w:rPr>
          <w:rFonts w:ascii="Consolas" w:hAnsi="Consolas" w:cs="Consolas"/>
          <w:color w:val="0000FF"/>
          <w:szCs w:val="15"/>
          <w:highlight w:val="white"/>
          <w:lang w:eastAsia="en-GB"/>
        </w:rPr>
        <w:t>private</w:t>
      </w:r>
      <w:r w:rsidRPr="00B67234">
        <w:rPr>
          <w:rFonts w:ascii="Consolas" w:hAnsi="Consolas" w:cs="Consolas"/>
          <w:color w:val="000000"/>
          <w:szCs w:val="15"/>
          <w:highlight w:val="white"/>
          <w:lang w:eastAsia="en-GB"/>
        </w:rPr>
        <w:t xml:space="preserve"> </w:t>
      </w:r>
      <w:r w:rsidRPr="00B67234">
        <w:rPr>
          <w:rFonts w:ascii="Consolas" w:hAnsi="Consolas" w:cs="Consolas"/>
          <w:color w:val="0000FF"/>
          <w:szCs w:val="15"/>
          <w:highlight w:val="white"/>
          <w:lang w:eastAsia="en-GB"/>
        </w:rPr>
        <w:t>char</w:t>
      </w:r>
      <w:r w:rsidRPr="00B67234">
        <w:rPr>
          <w:rFonts w:ascii="Consolas" w:hAnsi="Consolas" w:cs="Consolas"/>
          <w:color w:val="000000"/>
          <w:szCs w:val="15"/>
          <w:highlight w:val="white"/>
          <w:lang w:eastAsia="en-GB"/>
        </w:rPr>
        <w:t xml:space="preserve"> GetJobType()</w:t>
      </w: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r w:rsidRPr="00B67234">
        <w:rPr>
          <w:rFonts w:ascii="Consolas" w:hAnsi="Consolas" w:cs="Consolas"/>
          <w:color w:val="000000"/>
          <w:szCs w:val="15"/>
          <w:highlight w:val="white"/>
          <w:lang w:eastAsia="en-GB"/>
        </w:rPr>
        <w:t>{</w:t>
      </w: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r w:rsidRPr="00B67234">
        <w:rPr>
          <w:rFonts w:ascii="Consolas" w:hAnsi="Consolas" w:cs="Consolas"/>
          <w:color w:val="000000"/>
          <w:szCs w:val="15"/>
          <w:highlight w:val="white"/>
          <w:lang w:eastAsia="en-GB"/>
        </w:rPr>
        <w:t xml:space="preserve">    </w:t>
      </w:r>
      <w:r w:rsidRPr="00B67234">
        <w:rPr>
          <w:rFonts w:ascii="Consolas" w:hAnsi="Consolas" w:cs="Consolas"/>
          <w:color w:val="0000FF"/>
          <w:szCs w:val="15"/>
          <w:highlight w:val="white"/>
          <w:lang w:eastAsia="en-GB"/>
        </w:rPr>
        <w:t>if</w:t>
      </w:r>
      <w:r w:rsidRPr="00B67234">
        <w:rPr>
          <w:rFonts w:ascii="Consolas" w:hAnsi="Consolas" w:cs="Consolas"/>
          <w:color w:val="000000"/>
          <w:szCs w:val="15"/>
          <w:highlight w:val="white"/>
          <w:lang w:eastAsia="en-GB"/>
        </w:rPr>
        <w:t xml:space="preserve"> (customData.PermanentAndContract)</w:t>
      </w: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r w:rsidRPr="00B67234">
        <w:rPr>
          <w:rFonts w:ascii="Consolas" w:hAnsi="Consolas" w:cs="Consolas"/>
          <w:color w:val="000000"/>
          <w:szCs w:val="15"/>
          <w:highlight w:val="white"/>
          <w:lang w:eastAsia="en-GB"/>
        </w:rPr>
        <w:t xml:space="preserve">    {</w:t>
      </w: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r w:rsidRPr="00B67234">
        <w:rPr>
          <w:rFonts w:ascii="Consolas" w:hAnsi="Consolas" w:cs="Consolas"/>
          <w:color w:val="000000"/>
          <w:szCs w:val="15"/>
          <w:highlight w:val="white"/>
          <w:lang w:eastAsia="en-GB"/>
        </w:rPr>
        <w:t xml:space="preserve">        </w:t>
      </w:r>
      <w:r w:rsidRPr="00B67234">
        <w:rPr>
          <w:rFonts w:ascii="Consolas" w:hAnsi="Consolas" w:cs="Consolas"/>
          <w:color w:val="0000FF"/>
          <w:szCs w:val="15"/>
          <w:highlight w:val="white"/>
          <w:lang w:eastAsia="en-GB"/>
        </w:rPr>
        <w:t>return</w:t>
      </w:r>
      <w:r w:rsidRPr="00B67234">
        <w:rPr>
          <w:rFonts w:ascii="Consolas" w:hAnsi="Consolas" w:cs="Consolas"/>
          <w:color w:val="000000"/>
          <w:szCs w:val="15"/>
          <w:highlight w:val="white"/>
          <w:lang w:eastAsia="en-GB"/>
        </w:rPr>
        <w:t xml:space="preserve"> </w:t>
      </w:r>
      <w:r w:rsidRPr="00B67234">
        <w:rPr>
          <w:rFonts w:ascii="Consolas" w:hAnsi="Consolas" w:cs="Consolas"/>
          <w:color w:val="2B91AF"/>
          <w:szCs w:val="15"/>
          <w:highlight w:val="white"/>
          <w:lang w:eastAsia="en-GB"/>
        </w:rPr>
        <w:t>JobserveContractType</w:t>
      </w:r>
      <w:r w:rsidRPr="00B67234">
        <w:rPr>
          <w:rFonts w:ascii="Consolas" w:hAnsi="Consolas" w:cs="Consolas"/>
          <w:color w:val="000000"/>
          <w:szCs w:val="15"/>
          <w:highlight w:val="white"/>
          <w:lang w:eastAsia="en-GB"/>
        </w:rPr>
        <w:t>.Both;</w:t>
      </w: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r w:rsidRPr="00B67234">
        <w:rPr>
          <w:rFonts w:ascii="Consolas" w:hAnsi="Consolas" w:cs="Consolas"/>
          <w:color w:val="000000"/>
          <w:szCs w:val="15"/>
          <w:highlight w:val="white"/>
          <w:lang w:eastAsia="en-GB"/>
        </w:rPr>
        <w:t xml:space="preserve">    }</w:t>
      </w: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r w:rsidRPr="00B67234">
        <w:rPr>
          <w:rFonts w:ascii="Consolas" w:hAnsi="Consolas" w:cs="Consolas"/>
          <w:color w:val="000000"/>
          <w:szCs w:val="15"/>
          <w:highlight w:val="white"/>
          <w:lang w:eastAsia="en-GB"/>
        </w:rPr>
        <w:t xml:space="preserve">    </w:t>
      </w:r>
      <w:r w:rsidRPr="00B67234">
        <w:rPr>
          <w:rFonts w:ascii="Consolas" w:hAnsi="Consolas" w:cs="Consolas"/>
          <w:color w:val="0000FF"/>
          <w:szCs w:val="15"/>
          <w:highlight w:val="white"/>
          <w:lang w:eastAsia="en-GB"/>
        </w:rPr>
        <w:t>switch</w:t>
      </w:r>
      <w:r w:rsidRPr="00B67234">
        <w:rPr>
          <w:rFonts w:ascii="Consolas" w:hAnsi="Consolas" w:cs="Consolas"/>
          <w:color w:val="000000"/>
          <w:szCs w:val="15"/>
          <w:highlight w:val="white"/>
          <w:lang w:eastAsia="en-GB"/>
        </w:rPr>
        <w:t xml:space="preserve"> (vacancyData.VacancyType)</w:t>
      </w: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r w:rsidRPr="00B67234">
        <w:rPr>
          <w:rFonts w:ascii="Consolas" w:hAnsi="Consolas" w:cs="Consolas"/>
          <w:color w:val="000000"/>
          <w:szCs w:val="15"/>
          <w:highlight w:val="white"/>
          <w:lang w:eastAsia="en-GB"/>
        </w:rPr>
        <w:t xml:space="preserve">    {</w:t>
      </w: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r w:rsidRPr="00B67234">
        <w:rPr>
          <w:rFonts w:ascii="Consolas" w:hAnsi="Consolas" w:cs="Consolas"/>
          <w:color w:val="000000"/>
          <w:szCs w:val="15"/>
          <w:highlight w:val="white"/>
          <w:lang w:eastAsia="en-GB"/>
        </w:rPr>
        <w:t xml:space="preserve">        </w:t>
      </w:r>
      <w:r w:rsidRPr="00B67234">
        <w:rPr>
          <w:rFonts w:ascii="Consolas" w:hAnsi="Consolas" w:cs="Consolas"/>
          <w:color w:val="0000FF"/>
          <w:szCs w:val="15"/>
          <w:highlight w:val="white"/>
          <w:lang w:eastAsia="en-GB"/>
        </w:rPr>
        <w:t>case</w:t>
      </w:r>
      <w:r w:rsidRPr="00B67234">
        <w:rPr>
          <w:rFonts w:ascii="Consolas" w:hAnsi="Consolas" w:cs="Consolas"/>
          <w:color w:val="000000"/>
          <w:szCs w:val="15"/>
          <w:highlight w:val="white"/>
          <w:lang w:eastAsia="en-GB"/>
        </w:rPr>
        <w:t xml:space="preserve"> </w:t>
      </w:r>
      <w:r w:rsidRPr="00B67234">
        <w:rPr>
          <w:rFonts w:ascii="Consolas" w:hAnsi="Consolas" w:cs="Consolas"/>
          <w:color w:val="2B91AF"/>
          <w:szCs w:val="15"/>
          <w:highlight w:val="white"/>
          <w:lang w:eastAsia="en-GB"/>
        </w:rPr>
        <w:t>VacancyType</w:t>
      </w:r>
      <w:r w:rsidRPr="00B67234">
        <w:rPr>
          <w:rFonts w:ascii="Consolas" w:hAnsi="Consolas" w:cs="Consolas"/>
          <w:color w:val="000000"/>
          <w:szCs w:val="15"/>
          <w:highlight w:val="white"/>
          <w:lang w:eastAsia="en-GB"/>
        </w:rPr>
        <w:t>.Perm:</w:t>
      </w: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r w:rsidRPr="00B67234">
        <w:rPr>
          <w:rFonts w:ascii="Consolas" w:hAnsi="Consolas" w:cs="Consolas"/>
          <w:color w:val="000000"/>
          <w:szCs w:val="15"/>
          <w:highlight w:val="white"/>
          <w:lang w:eastAsia="en-GB"/>
        </w:rPr>
        <w:t xml:space="preserve">            </w:t>
      </w:r>
      <w:r w:rsidRPr="00B67234">
        <w:rPr>
          <w:rFonts w:ascii="Consolas" w:hAnsi="Consolas" w:cs="Consolas"/>
          <w:color w:val="0000FF"/>
          <w:szCs w:val="15"/>
          <w:highlight w:val="white"/>
          <w:lang w:eastAsia="en-GB"/>
        </w:rPr>
        <w:t>return</w:t>
      </w:r>
      <w:r w:rsidRPr="00B67234">
        <w:rPr>
          <w:rFonts w:ascii="Consolas" w:hAnsi="Consolas" w:cs="Consolas"/>
          <w:color w:val="000000"/>
          <w:szCs w:val="15"/>
          <w:highlight w:val="white"/>
          <w:lang w:eastAsia="en-GB"/>
        </w:rPr>
        <w:t xml:space="preserve"> </w:t>
      </w:r>
      <w:r w:rsidRPr="00B67234">
        <w:rPr>
          <w:rFonts w:ascii="Consolas" w:hAnsi="Consolas" w:cs="Consolas"/>
          <w:color w:val="2B91AF"/>
          <w:szCs w:val="15"/>
          <w:highlight w:val="white"/>
          <w:lang w:eastAsia="en-GB"/>
        </w:rPr>
        <w:t>JobserveContractType</w:t>
      </w:r>
      <w:r w:rsidRPr="00B67234">
        <w:rPr>
          <w:rFonts w:ascii="Consolas" w:hAnsi="Consolas" w:cs="Consolas"/>
          <w:color w:val="000000"/>
          <w:szCs w:val="15"/>
          <w:highlight w:val="white"/>
          <w:lang w:eastAsia="en-GB"/>
        </w:rPr>
        <w:t>.Permanent;</w:t>
      </w: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r w:rsidRPr="00B67234">
        <w:rPr>
          <w:rFonts w:ascii="Consolas" w:hAnsi="Consolas" w:cs="Consolas"/>
          <w:color w:val="000000"/>
          <w:szCs w:val="15"/>
          <w:highlight w:val="white"/>
          <w:lang w:eastAsia="en-GB"/>
        </w:rPr>
        <w:t xml:space="preserve">        </w:t>
      </w:r>
      <w:r w:rsidRPr="00B67234">
        <w:rPr>
          <w:rFonts w:ascii="Consolas" w:hAnsi="Consolas" w:cs="Consolas"/>
          <w:color w:val="0000FF"/>
          <w:szCs w:val="15"/>
          <w:highlight w:val="white"/>
          <w:lang w:eastAsia="en-GB"/>
        </w:rPr>
        <w:t>case</w:t>
      </w:r>
      <w:r w:rsidRPr="00B67234">
        <w:rPr>
          <w:rFonts w:ascii="Consolas" w:hAnsi="Consolas" w:cs="Consolas"/>
          <w:color w:val="000000"/>
          <w:szCs w:val="15"/>
          <w:highlight w:val="white"/>
          <w:lang w:eastAsia="en-GB"/>
        </w:rPr>
        <w:t xml:space="preserve"> </w:t>
      </w:r>
      <w:r w:rsidRPr="00B67234">
        <w:rPr>
          <w:rFonts w:ascii="Consolas" w:hAnsi="Consolas" w:cs="Consolas"/>
          <w:color w:val="2B91AF"/>
          <w:szCs w:val="15"/>
          <w:highlight w:val="white"/>
          <w:lang w:eastAsia="en-GB"/>
        </w:rPr>
        <w:t>VacancyType</w:t>
      </w:r>
      <w:r w:rsidRPr="00B67234">
        <w:rPr>
          <w:rFonts w:ascii="Consolas" w:hAnsi="Consolas" w:cs="Consolas"/>
          <w:color w:val="000000"/>
          <w:szCs w:val="15"/>
          <w:highlight w:val="white"/>
          <w:lang w:eastAsia="en-GB"/>
        </w:rPr>
        <w:t>.Contract:</w:t>
      </w: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r w:rsidRPr="00B67234">
        <w:rPr>
          <w:rFonts w:ascii="Consolas" w:hAnsi="Consolas" w:cs="Consolas"/>
          <w:color w:val="000000"/>
          <w:szCs w:val="15"/>
          <w:highlight w:val="white"/>
          <w:lang w:eastAsia="en-GB"/>
        </w:rPr>
        <w:t xml:space="preserve">            </w:t>
      </w:r>
      <w:r w:rsidRPr="00B67234">
        <w:rPr>
          <w:rFonts w:ascii="Consolas" w:hAnsi="Consolas" w:cs="Consolas"/>
          <w:color w:val="0000FF"/>
          <w:szCs w:val="15"/>
          <w:highlight w:val="white"/>
          <w:lang w:eastAsia="en-GB"/>
        </w:rPr>
        <w:t>return</w:t>
      </w:r>
      <w:r w:rsidRPr="00B67234">
        <w:rPr>
          <w:rFonts w:ascii="Consolas" w:hAnsi="Consolas" w:cs="Consolas"/>
          <w:color w:val="000000"/>
          <w:szCs w:val="15"/>
          <w:highlight w:val="white"/>
          <w:lang w:eastAsia="en-GB"/>
        </w:rPr>
        <w:t xml:space="preserve"> </w:t>
      </w:r>
      <w:r w:rsidRPr="00B67234">
        <w:rPr>
          <w:rFonts w:ascii="Consolas" w:hAnsi="Consolas" w:cs="Consolas"/>
          <w:color w:val="2B91AF"/>
          <w:szCs w:val="15"/>
          <w:highlight w:val="white"/>
          <w:lang w:eastAsia="en-GB"/>
        </w:rPr>
        <w:t>JobserveContractType</w:t>
      </w:r>
      <w:r w:rsidRPr="00B67234">
        <w:rPr>
          <w:rFonts w:ascii="Consolas" w:hAnsi="Consolas" w:cs="Consolas"/>
          <w:color w:val="000000"/>
          <w:szCs w:val="15"/>
          <w:highlight w:val="white"/>
          <w:lang w:eastAsia="en-GB"/>
        </w:rPr>
        <w:t>.Contract;</w:t>
      </w: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r w:rsidRPr="00B67234">
        <w:rPr>
          <w:rFonts w:ascii="Consolas" w:hAnsi="Consolas" w:cs="Consolas"/>
          <w:color w:val="000000"/>
          <w:szCs w:val="15"/>
          <w:highlight w:val="white"/>
          <w:lang w:eastAsia="en-GB"/>
        </w:rPr>
        <w:t xml:space="preserve">        </w:t>
      </w:r>
      <w:r w:rsidRPr="00B67234">
        <w:rPr>
          <w:rFonts w:ascii="Consolas" w:hAnsi="Consolas" w:cs="Consolas"/>
          <w:color w:val="0000FF"/>
          <w:szCs w:val="15"/>
          <w:highlight w:val="white"/>
          <w:lang w:eastAsia="en-GB"/>
        </w:rPr>
        <w:t>case</w:t>
      </w:r>
      <w:r w:rsidRPr="00B67234">
        <w:rPr>
          <w:rFonts w:ascii="Consolas" w:hAnsi="Consolas" w:cs="Consolas"/>
          <w:color w:val="000000"/>
          <w:szCs w:val="15"/>
          <w:highlight w:val="white"/>
          <w:lang w:eastAsia="en-GB"/>
        </w:rPr>
        <w:t xml:space="preserve"> </w:t>
      </w:r>
      <w:r w:rsidRPr="00B67234">
        <w:rPr>
          <w:rFonts w:ascii="Consolas" w:hAnsi="Consolas" w:cs="Consolas"/>
          <w:color w:val="2B91AF"/>
          <w:szCs w:val="15"/>
          <w:highlight w:val="white"/>
          <w:lang w:eastAsia="en-GB"/>
        </w:rPr>
        <w:t>VacancyType</w:t>
      </w:r>
      <w:r w:rsidRPr="00B67234">
        <w:rPr>
          <w:rFonts w:ascii="Consolas" w:hAnsi="Consolas" w:cs="Consolas"/>
          <w:color w:val="000000"/>
          <w:szCs w:val="15"/>
          <w:highlight w:val="white"/>
          <w:lang w:eastAsia="en-GB"/>
        </w:rPr>
        <w:t>.Temp:</w:t>
      </w: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r w:rsidRPr="00B67234">
        <w:rPr>
          <w:rFonts w:ascii="Consolas" w:hAnsi="Consolas" w:cs="Consolas"/>
          <w:color w:val="000000"/>
          <w:szCs w:val="15"/>
          <w:highlight w:val="white"/>
          <w:lang w:eastAsia="en-GB"/>
        </w:rPr>
        <w:t xml:space="preserve">            </w:t>
      </w:r>
      <w:r w:rsidRPr="00B67234">
        <w:rPr>
          <w:rFonts w:ascii="Consolas" w:hAnsi="Consolas" w:cs="Consolas"/>
          <w:color w:val="0000FF"/>
          <w:szCs w:val="15"/>
          <w:highlight w:val="white"/>
          <w:lang w:eastAsia="en-GB"/>
        </w:rPr>
        <w:t>return</w:t>
      </w:r>
      <w:r w:rsidRPr="00B67234">
        <w:rPr>
          <w:rFonts w:ascii="Consolas" w:hAnsi="Consolas" w:cs="Consolas"/>
          <w:color w:val="000000"/>
          <w:szCs w:val="15"/>
          <w:highlight w:val="white"/>
          <w:lang w:eastAsia="en-GB"/>
        </w:rPr>
        <w:t xml:space="preserve"> </w:t>
      </w:r>
      <w:r w:rsidRPr="00B67234">
        <w:rPr>
          <w:rFonts w:ascii="Consolas" w:hAnsi="Consolas" w:cs="Consolas"/>
          <w:color w:val="2B91AF"/>
          <w:szCs w:val="15"/>
          <w:highlight w:val="white"/>
          <w:lang w:eastAsia="en-GB"/>
        </w:rPr>
        <w:t>JobserveContractType</w:t>
      </w:r>
      <w:r w:rsidRPr="00B67234">
        <w:rPr>
          <w:rFonts w:ascii="Consolas" w:hAnsi="Consolas" w:cs="Consolas"/>
          <w:color w:val="000000"/>
          <w:szCs w:val="15"/>
          <w:highlight w:val="white"/>
          <w:lang w:eastAsia="en-GB"/>
        </w:rPr>
        <w:t>.Contract;</w:t>
      </w: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r w:rsidRPr="00B67234">
        <w:rPr>
          <w:rFonts w:ascii="Consolas" w:hAnsi="Consolas" w:cs="Consolas"/>
          <w:color w:val="000000"/>
          <w:szCs w:val="15"/>
          <w:highlight w:val="white"/>
          <w:lang w:eastAsia="en-GB"/>
        </w:rPr>
        <w:t xml:space="preserve">        </w:t>
      </w:r>
      <w:r w:rsidRPr="00B67234">
        <w:rPr>
          <w:rFonts w:ascii="Consolas" w:hAnsi="Consolas" w:cs="Consolas"/>
          <w:color w:val="0000FF"/>
          <w:szCs w:val="15"/>
          <w:highlight w:val="white"/>
          <w:lang w:eastAsia="en-GB"/>
        </w:rPr>
        <w:t>default</w:t>
      </w:r>
      <w:r w:rsidRPr="00B67234">
        <w:rPr>
          <w:rFonts w:ascii="Consolas" w:hAnsi="Consolas" w:cs="Consolas"/>
          <w:color w:val="000000"/>
          <w:szCs w:val="15"/>
          <w:highlight w:val="white"/>
          <w:lang w:eastAsia="en-GB"/>
        </w:rPr>
        <w:t>:</w:t>
      </w: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r w:rsidRPr="00B67234">
        <w:rPr>
          <w:rFonts w:ascii="Consolas" w:hAnsi="Consolas" w:cs="Consolas"/>
          <w:color w:val="000000"/>
          <w:szCs w:val="15"/>
          <w:highlight w:val="white"/>
          <w:lang w:eastAsia="en-GB"/>
        </w:rPr>
        <w:t xml:space="preserve">            </w:t>
      </w:r>
      <w:r w:rsidRPr="00B67234">
        <w:rPr>
          <w:rFonts w:ascii="Consolas" w:hAnsi="Consolas" w:cs="Consolas"/>
          <w:color w:val="0000FF"/>
          <w:szCs w:val="15"/>
          <w:highlight w:val="white"/>
          <w:lang w:eastAsia="en-GB"/>
        </w:rPr>
        <w:t>return</w:t>
      </w:r>
      <w:r w:rsidRPr="00B67234">
        <w:rPr>
          <w:rFonts w:ascii="Consolas" w:hAnsi="Consolas" w:cs="Consolas"/>
          <w:color w:val="000000"/>
          <w:szCs w:val="15"/>
          <w:highlight w:val="white"/>
          <w:lang w:eastAsia="en-GB"/>
        </w:rPr>
        <w:t xml:space="preserve"> </w:t>
      </w:r>
      <w:r w:rsidRPr="00B67234">
        <w:rPr>
          <w:rFonts w:ascii="Consolas" w:hAnsi="Consolas" w:cs="Consolas"/>
          <w:color w:val="2B91AF"/>
          <w:szCs w:val="15"/>
          <w:highlight w:val="white"/>
          <w:lang w:eastAsia="en-GB"/>
        </w:rPr>
        <w:t>JobserveContractType</w:t>
      </w:r>
      <w:r w:rsidRPr="00B67234">
        <w:rPr>
          <w:rFonts w:ascii="Consolas" w:hAnsi="Consolas" w:cs="Consolas"/>
          <w:color w:val="000000"/>
          <w:szCs w:val="15"/>
          <w:highlight w:val="white"/>
          <w:lang w:eastAsia="en-GB"/>
        </w:rPr>
        <w:t xml:space="preserve">.Both; </w:t>
      </w:r>
      <w:r w:rsidRPr="00B67234">
        <w:rPr>
          <w:rFonts w:ascii="Consolas" w:hAnsi="Consolas" w:cs="Consolas"/>
          <w:color w:val="008000"/>
          <w:szCs w:val="15"/>
          <w:highlight w:val="white"/>
          <w:lang w:eastAsia="en-GB"/>
        </w:rPr>
        <w:t>// required to satisfy compiler so method has return statement for all possibilities</w:t>
      </w:r>
    </w:p>
    <w:p w:rsidR="00B67234" w:rsidRPr="00B67234" w:rsidRDefault="00B67234" w:rsidP="00B67234">
      <w:pPr>
        <w:autoSpaceDE w:val="0"/>
        <w:autoSpaceDN w:val="0"/>
        <w:adjustRightInd w:val="0"/>
        <w:spacing w:after="0"/>
        <w:rPr>
          <w:rFonts w:ascii="Consolas" w:hAnsi="Consolas" w:cs="Consolas"/>
          <w:color w:val="000000"/>
          <w:szCs w:val="15"/>
          <w:highlight w:val="white"/>
          <w:lang w:eastAsia="en-GB"/>
        </w:rPr>
      </w:pPr>
      <w:r w:rsidRPr="00B67234">
        <w:rPr>
          <w:rFonts w:ascii="Consolas" w:hAnsi="Consolas" w:cs="Consolas"/>
          <w:color w:val="000000"/>
          <w:szCs w:val="15"/>
          <w:highlight w:val="white"/>
          <w:lang w:eastAsia="en-GB"/>
        </w:rPr>
        <w:t xml:space="preserve">    }</w:t>
      </w:r>
    </w:p>
    <w:p w:rsidR="00BD5D08" w:rsidRDefault="00B67234" w:rsidP="009B5BC9">
      <w:r w:rsidRPr="00B67234">
        <w:rPr>
          <w:rFonts w:ascii="Consolas" w:hAnsi="Consolas" w:cs="Consolas"/>
          <w:color w:val="000000"/>
          <w:szCs w:val="15"/>
          <w:highlight w:val="white"/>
          <w:lang w:eastAsia="en-GB"/>
        </w:rPr>
        <w:t>}</w:t>
      </w:r>
    </w:p>
    <w:p w:rsidR="004B30AB" w:rsidRDefault="004B30AB" w:rsidP="009B5BC9"/>
    <w:p w:rsidR="00E34CAC" w:rsidRDefault="00E34CAC" w:rsidP="009B5BC9">
      <w:r>
        <w:t xml:space="preserve">This example is repeated in section 5.5, but to explain, the </w:t>
      </w:r>
      <w:r w:rsidRPr="001117B0">
        <w:rPr>
          <w:rStyle w:val="CodeSampleChar"/>
        </w:rPr>
        <w:t>JobserveContractType</w:t>
      </w:r>
      <w:r>
        <w:t xml:space="preserve"> </w:t>
      </w:r>
      <w:r w:rsidR="001117B0">
        <w:t xml:space="preserve">is a static class with methods returning a char </w:t>
      </w:r>
      <w:r>
        <w:t>representing the different types of contracts which Jobserve offer. If a PE vacancy is a temporary vacancy, we have no choice but to force it become a Jobserve contract vacancy as Jobserve doesn’t support temporary vacancies. The default in the switch statement is a fall back, it is unlikely to ever fall through to that point.</w:t>
      </w:r>
    </w:p>
    <w:p w:rsidR="00E34CAC" w:rsidRDefault="00E34CAC" w:rsidP="009B5BC9"/>
    <w:p w:rsidR="009B5BC9" w:rsidRDefault="009B5BC9" w:rsidP="009B5BC9">
      <w:pPr>
        <w:pStyle w:val="Heading3"/>
      </w:pPr>
      <w:bookmarkStart w:id="44" w:name="_Toc8028391"/>
      <w:r>
        <w:lastRenderedPageBreak/>
        <w:t>Mapping Working Hours</w:t>
      </w:r>
      <w:bookmarkEnd w:id="44"/>
    </w:p>
    <w:p w:rsidR="009B5BC9" w:rsidRDefault="002B2F3C" w:rsidP="009B5BC9">
      <w:r>
        <w:t xml:space="preserve">The PE supports three types of working hours as defined by the </w:t>
      </w:r>
      <w:r>
        <w:rPr>
          <w:rFonts w:ascii="Consolas" w:hAnsi="Consolas" w:cs="Consolas"/>
          <w:color w:val="2B91AF"/>
          <w:sz w:val="15"/>
          <w:szCs w:val="15"/>
          <w:highlight w:val="white"/>
          <w:lang w:eastAsia="en-GB"/>
        </w:rPr>
        <w:t>WorkingHours</w:t>
      </w:r>
      <w:r>
        <w:rPr>
          <w:rFonts w:ascii="Consolas" w:hAnsi="Consolas" w:cs="Consolas"/>
          <w:color w:val="2B91AF"/>
          <w:sz w:val="15"/>
          <w:szCs w:val="15"/>
          <w:lang w:eastAsia="en-GB"/>
        </w:rPr>
        <w:t xml:space="preserve"> </w:t>
      </w:r>
      <w:r w:rsidRPr="002B2F3C">
        <w:t>enumeration</w:t>
      </w:r>
      <w:r>
        <w:t>: Full-Time, Part-Time or N/A.</w:t>
      </w:r>
    </w:p>
    <w:p w:rsidR="002B2F3C" w:rsidRDefault="002B2F3C" w:rsidP="009B5BC9"/>
    <w:p w:rsidR="009B5BC9" w:rsidRDefault="009B5BC9" w:rsidP="00EF29B5">
      <w:pPr>
        <w:pStyle w:val="Heading4"/>
      </w:pPr>
      <w:r>
        <w:t xml:space="preserve">Our Example: </w:t>
      </w:r>
      <w:r w:rsidR="002B2F3C">
        <w:t>Jobserve</w:t>
      </w:r>
      <w:r>
        <w:t xml:space="preserve"> Working Hours</w:t>
      </w:r>
    </w:p>
    <w:p w:rsidR="00242048" w:rsidRDefault="00604606" w:rsidP="009B5BC9">
      <w:r>
        <w:t xml:space="preserve">Jobserve does have temporary </w:t>
      </w:r>
      <w:r w:rsidR="00F40479">
        <w:t>and part-time option in their category extension list (see Appendix C).</w:t>
      </w:r>
      <w:r w:rsidR="007D216B">
        <w:t xml:space="preserve"> </w:t>
      </w:r>
      <w:r w:rsidR="00CF4518">
        <w:t>For a part-time vacancy, we’d have to generate another element in the XML which looks like this:</w:t>
      </w:r>
    </w:p>
    <w:p w:rsidR="00CF4518" w:rsidRDefault="00CF4518" w:rsidP="009B5BC9"/>
    <w:p w:rsidR="00CF4518" w:rsidRDefault="00CF4518" w:rsidP="009B5BC9">
      <w:pPr>
        <w:rPr>
          <w:rFonts w:ascii="Consolas" w:hAnsi="Consolas" w:cs="Consolas"/>
          <w:color w:val="000000"/>
          <w:sz w:val="20"/>
          <w:szCs w:val="20"/>
          <w:lang w:val="en-US" w:eastAsia="en-GB"/>
        </w:rPr>
      </w:pPr>
      <w:r>
        <w:rPr>
          <w:rFonts w:ascii="Consolas" w:hAnsi="Consolas" w:cs="Consolas"/>
          <w:color w:val="000000"/>
          <w:sz w:val="20"/>
          <w:szCs w:val="20"/>
          <w:lang w:val="en-US" w:eastAsia="en-GB"/>
        </w:rPr>
        <w:t>&lt;Categories&gt;Part Time&lt;/Categories&gt;</w:t>
      </w:r>
    </w:p>
    <w:p w:rsidR="00CF4518" w:rsidRDefault="00CF4518" w:rsidP="009B5BC9">
      <w:pPr>
        <w:rPr>
          <w:rFonts w:ascii="Consolas" w:hAnsi="Consolas" w:cs="Consolas"/>
          <w:color w:val="000000"/>
          <w:sz w:val="20"/>
          <w:szCs w:val="20"/>
          <w:lang w:val="en-US" w:eastAsia="en-GB"/>
        </w:rPr>
      </w:pPr>
    </w:p>
    <w:p w:rsidR="00CF4518" w:rsidRDefault="00CF4518" w:rsidP="00CF4518">
      <w:r>
        <w:t>We can write a simple method</w:t>
      </w:r>
      <w:r w:rsidR="004B450C">
        <w:t xml:space="preserve"> returning a string, if the string is empty then we know we don’t want to generate a &lt;Categories&gt; element</w:t>
      </w:r>
      <w:r>
        <w:t>:</w:t>
      </w:r>
    </w:p>
    <w:p w:rsidR="00CF4518" w:rsidRDefault="00CF4518" w:rsidP="00CF4518"/>
    <w:p w:rsidR="00CF4518" w:rsidRPr="00CF4518" w:rsidRDefault="00CF4518" w:rsidP="00CF4518">
      <w:pPr>
        <w:autoSpaceDE w:val="0"/>
        <w:autoSpaceDN w:val="0"/>
        <w:adjustRightInd w:val="0"/>
        <w:spacing w:after="0"/>
        <w:rPr>
          <w:rFonts w:ascii="Consolas" w:hAnsi="Consolas" w:cs="Consolas"/>
          <w:color w:val="000000"/>
          <w:szCs w:val="15"/>
          <w:highlight w:val="white"/>
          <w:lang w:eastAsia="en-GB"/>
        </w:rPr>
      </w:pPr>
      <w:r w:rsidRPr="00CF4518">
        <w:rPr>
          <w:rFonts w:ascii="Consolas" w:hAnsi="Consolas" w:cs="Consolas"/>
          <w:color w:val="0000FF"/>
          <w:szCs w:val="15"/>
          <w:highlight w:val="white"/>
          <w:lang w:eastAsia="en-GB"/>
        </w:rPr>
        <w:t>private</w:t>
      </w:r>
      <w:r w:rsidRPr="00CF4518">
        <w:rPr>
          <w:rFonts w:ascii="Consolas" w:hAnsi="Consolas" w:cs="Consolas"/>
          <w:color w:val="000000"/>
          <w:szCs w:val="15"/>
          <w:highlight w:val="white"/>
          <w:lang w:eastAsia="en-GB"/>
        </w:rPr>
        <w:t xml:space="preserve"> </w:t>
      </w:r>
      <w:r w:rsidRPr="00CF4518">
        <w:rPr>
          <w:rFonts w:ascii="Consolas" w:hAnsi="Consolas" w:cs="Consolas"/>
          <w:color w:val="0000FF"/>
          <w:szCs w:val="15"/>
          <w:highlight w:val="white"/>
          <w:lang w:eastAsia="en-GB"/>
        </w:rPr>
        <w:t>string</w:t>
      </w:r>
      <w:r w:rsidRPr="00CF4518">
        <w:rPr>
          <w:rFonts w:ascii="Consolas" w:hAnsi="Consolas" w:cs="Consolas"/>
          <w:color w:val="000000"/>
          <w:szCs w:val="15"/>
          <w:highlight w:val="white"/>
          <w:lang w:eastAsia="en-GB"/>
        </w:rPr>
        <w:t xml:space="preserve"> GetCategory()</w:t>
      </w:r>
    </w:p>
    <w:p w:rsidR="00CF4518" w:rsidRPr="00CF4518" w:rsidRDefault="00CF4518" w:rsidP="00CF4518">
      <w:pPr>
        <w:autoSpaceDE w:val="0"/>
        <w:autoSpaceDN w:val="0"/>
        <w:adjustRightInd w:val="0"/>
        <w:spacing w:after="0"/>
        <w:rPr>
          <w:rFonts w:ascii="Consolas" w:hAnsi="Consolas" w:cs="Consolas"/>
          <w:color w:val="000000"/>
          <w:szCs w:val="15"/>
          <w:highlight w:val="white"/>
          <w:lang w:eastAsia="en-GB"/>
        </w:rPr>
      </w:pPr>
      <w:r w:rsidRPr="00CF4518">
        <w:rPr>
          <w:rFonts w:ascii="Consolas" w:hAnsi="Consolas" w:cs="Consolas"/>
          <w:color w:val="000000"/>
          <w:szCs w:val="15"/>
          <w:highlight w:val="white"/>
          <w:lang w:eastAsia="en-GB"/>
        </w:rPr>
        <w:t>{</w:t>
      </w:r>
    </w:p>
    <w:p w:rsidR="00CF4518" w:rsidRPr="00CF4518" w:rsidRDefault="00CF4518" w:rsidP="00CF4518">
      <w:pPr>
        <w:autoSpaceDE w:val="0"/>
        <w:autoSpaceDN w:val="0"/>
        <w:adjustRightInd w:val="0"/>
        <w:spacing w:after="0"/>
        <w:rPr>
          <w:rFonts w:ascii="Consolas" w:hAnsi="Consolas" w:cs="Consolas"/>
          <w:color w:val="000000"/>
          <w:szCs w:val="15"/>
          <w:highlight w:val="white"/>
          <w:lang w:eastAsia="en-GB"/>
        </w:rPr>
      </w:pPr>
      <w:r w:rsidRPr="00CF4518">
        <w:rPr>
          <w:rFonts w:ascii="Consolas" w:hAnsi="Consolas" w:cs="Consolas"/>
          <w:color w:val="000000"/>
          <w:szCs w:val="15"/>
          <w:highlight w:val="white"/>
          <w:lang w:eastAsia="en-GB"/>
        </w:rPr>
        <w:t xml:space="preserve">    </w:t>
      </w:r>
      <w:r w:rsidRPr="00CF4518">
        <w:rPr>
          <w:rFonts w:ascii="Consolas" w:hAnsi="Consolas" w:cs="Consolas"/>
          <w:color w:val="0000FF"/>
          <w:szCs w:val="15"/>
          <w:highlight w:val="white"/>
          <w:lang w:eastAsia="en-GB"/>
        </w:rPr>
        <w:t>const</w:t>
      </w:r>
      <w:r w:rsidRPr="00CF4518">
        <w:rPr>
          <w:rFonts w:ascii="Consolas" w:hAnsi="Consolas" w:cs="Consolas"/>
          <w:color w:val="000000"/>
          <w:szCs w:val="15"/>
          <w:highlight w:val="white"/>
          <w:lang w:eastAsia="en-GB"/>
        </w:rPr>
        <w:t xml:space="preserve"> </w:t>
      </w:r>
      <w:r w:rsidRPr="00CF4518">
        <w:rPr>
          <w:rFonts w:ascii="Consolas" w:hAnsi="Consolas" w:cs="Consolas"/>
          <w:color w:val="0000FF"/>
          <w:szCs w:val="15"/>
          <w:highlight w:val="white"/>
          <w:lang w:eastAsia="en-GB"/>
        </w:rPr>
        <w:t>string</w:t>
      </w:r>
      <w:r w:rsidRPr="00CF4518">
        <w:rPr>
          <w:rFonts w:ascii="Consolas" w:hAnsi="Consolas" w:cs="Consolas"/>
          <w:color w:val="000000"/>
          <w:szCs w:val="15"/>
          <w:highlight w:val="white"/>
          <w:lang w:eastAsia="en-GB"/>
        </w:rPr>
        <w:t xml:space="preserve"> PartTime = </w:t>
      </w:r>
      <w:r w:rsidRPr="00CF4518">
        <w:rPr>
          <w:rFonts w:ascii="Consolas" w:hAnsi="Consolas" w:cs="Consolas"/>
          <w:color w:val="A31515"/>
          <w:szCs w:val="15"/>
          <w:highlight w:val="white"/>
          <w:lang w:eastAsia="en-GB"/>
        </w:rPr>
        <w:t>"Part Time"</w:t>
      </w:r>
      <w:r w:rsidRPr="00CF4518">
        <w:rPr>
          <w:rFonts w:ascii="Consolas" w:hAnsi="Consolas" w:cs="Consolas"/>
          <w:color w:val="000000"/>
          <w:szCs w:val="15"/>
          <w:highlight w:val="white"/>
          <w:lang w:eastAsia="en-GB"/>
        </w:rPr>
        <w:t>;</w:t>
      </w:r>
    </w:p>
    <w:p w:rsidR="00CF4518" w:rsidRPr="00CF4518" w:rsidRDefault="00CF4518" w:rsidP="00CF4518">
      <w:pPr>
        <w:autoSpaceDE w:val="0"/>
        <w:autoSpaceDN w:val="0"/>
        <w:adjustRightInd w:val="0"/>
        <w:spacing w:after="0"/>
        <w:rPr>
          <w:rFonts w:ascii="Consolas" w:hAnsi="Consolas" w:cs="Consolas"/>
          <w:color w:val="000000"/>
          <w:szCs w:val="15"/>
          <w:highlight w:val="white"/>
          <w:lang w:eastAsia="en-GB"/>
        </w:rPr>
      </w:pPr>
      <w:r w:rsidRPr="00CF4518">
        <w:rPr>
          <w:rFonts w:ascii="Consolas" w:hAnsi="Consolas" w:cs="Consolas"/>
          <w:color w:val="000000"/>
          <w:szCs w:val="15"/>
          <w:highlight w:val="white"/>
          <w:lang w:eastAsia="en-GB"/>
        </w:rPr>
        <w:t xml:space="preserve">    </w:t>
      </w:r>
      <w:r w:rsidRPr="00CF4518">
        <w:rPr>
          <w:rFonts w:ascii="Consolas" w:hAnsi="Consolas" w:cs="Consolas"/>
          <w:color w:val="0000FF"/>
          <w:szCs w:val="15"/>
          <w:highlight w:val="white"/>
          <w:lang w:eastAsia="en-GB"/>
        </w:rPr>
        <w:t>return</w:t>
      </w:r>
      <w:r w:rsidRPr="00CF4518">
        <w:rPr>
          <w:rFonts w:ascii="Consolas" w:hAnsi="Consolas" w:cs="Consolas"/>
          <w:color w:val="000000"/>
          <w:szCs w:val="15"/>
          <w:highlight w:val="white"/>
          <w:lang w:eastAsia="en-GB"/>
        </w:rPr>
        <w:t xml:space="preserve"> vacancyData.WorkingHours == </w:t>
      </w:r>
      <w:r w:rsidRPr="00CF4518">
        <w:rPr>
          <w:rFonts w:ascii="Consolas" w:hAnsi="Consolas" w:cs="Consolas"/>
          <w:color w:val="2B91AF"/>
          <w:szCs w:val="15"/>
          <w:highlight w:val="white"/>
          <w:lang w:eastAsia="en-GB"/>
        </w:rPr>
        <w:t>WorkingHours</w:t>
      </w:r>
      <w:r w:rsidRPr="00CF4518">
        <w:rPr>
          <w:rFonts w:ascii="Consolas" w:hAnsi="Consolas" w:cs="Consolas"/>
          <w:color w:val="000000"/>
          <w:szCs w:val="15"/>
          <w:highlight w:val="white"/>
          <w:lang w:eastAsia="en-GB"/>
        </w:rPr>
        <w:t xml:space="preserve">.PartTime ? PartTime : </w:t>
      </w:r>
      <w:r w:rsidRPr="00CF4518">
        <w:rPr>
          <w:rFonts w:ascii="Consolas" w:hAnsi="Consolas" w:cs="Consolas"/>
          <w:color w:val="0000FF"/>
          <w:szCs w:val="15"/>
          <w:highlight w:val="white"/>
          <w:lang w:eastAsia="en-GB"/>
        </w:rPr>
        <w:t>string</w:t>
      </w:r>
      <w:r w:rsidRPr="00CF4518">
        <w:rPr>
          <w:rFonts w:ascii="Consolas" w:hAnsi="Consolas" w:cs="Consolas"/>
          <w:color w:val="000000"/>
          <w:szCs w:val="15"/>
          <w:highlight w:val="white"/>
          <w:lang w:eastAsia="en-GB"/>
        </w:rPr>
        <w:t>.Empty;</w:t>
      </w:r>
    </w:p>
    <w:p w:rsidR="00CF4518" w:rsidRPr="00CF4518" w:rsidRDefault="00CF4518" w:rsidP="00CF4518">
      <w:pPr>
        <w:rPr>
          <w:sz w:val="22"/>
        </w:rPr>
      </w:pPr>
      <w:r w:rsidRPr="00CF4518">
        <w:rPr>
          <w:rFonts w:ascii="Consolas" w:hAnsi="Consolas" w:cs="Consolas"/>
          <w:color w:val="000000"/>
          <w:szCs w:val="15"/>
          <w:highlight w:val="white"/>
          <w:lang w:eastAsia="en-GB"/>
        </w:rPr>
        <w:t>}</w:t>
      </w:r>
    </w:p>
    <w:p w:rsidR="00CF4518" w:rsidRDefault="00CF4518" w:rsidP="009B5BC9"/>
    <w:p w:rsidR="00C031DF" w:rsidRDefault="00C031DF" w:rsidP="009B5BC9">
      <w:r>
        <w:t xml:space="preserve">When we </w:t>
      </w:r>
      <w:r w:rsidR="00E54A2B">
        <w:t>need to generate the XML, all we need to in this case is test if the string returned from GetCategory is empty or not</w:t>
      </w:r>
      <w:r>
        <w:t>:</w:t>
      </w:r>
    </w:p>
    <w:p w:rsidR="00E54A2B" w:rsidRDefault="00E54A2B" w:rsidP="009B5BC9"/>
    <w:p w:rsidR="00C031DF" w:rsidRPr="00C031DF" w:rsidRDefault="00C031DF" w:rsidP="00C031DF">
      <w:pPr>
        <w:autoSpaceDE w:val="0"/>
        <w:autoSpaceDN w:val="0"/>
        <w:adjustRightInd w:val="0"/>
        <w:spacing w:after="0"/>
        <w:rPr>
          <w:rFonts w:ascii="Consolas" w:hAnsi="Consolas" w:cs="Consolas"/>
          <w:color w:val="0000FF"/>
          <w:szCs w:val="15"/>
          <w:highlight w:val="white"/>
          <w:lang w:eastAsia="en-GB"/>
        </w:rPr>
      </w:pPr>
      <w:r w:rsidRPr="00C031DF">
        <w:rPr>
          <w:rFonts w:ascii="Consolas" w:hAnsi="Consolas" w:cs="Consolas"/>
          <w:color w:val="008000"/>
          <w:szCs w:val="15"/>
          <w:highlight w:val="white"/>
          <w:lang w:eastAsia="en-GB"/>
        </w:rPr>
        <w:t>// Result of GetCategory() is assigned to the Category property</w:t>
      </w:r>
    </w:p>
    <w:p w:rsidR="00C031DF" w:rsidRPr="00C031DF" w:rsidRDefault="00C031DF" w:rsidP="00C031DF">
      <w:pPr>
        <w:autoSpaceDE w:val="0"/>
        <w:autoSpaceDN w:val="0"/>
        <w:adjustRightInd w:val="0"/>
        <w:spacing w:after="0"/>
        <w:rPr>
          <w:rFonts w:ascii="Consolas" w:hAnsi="Consolas" w:cs="Consolas"/>
          <w:color w:val="000000"/>
          <w:szCs w:val="15"/>
          <w:highlight w:val="white"/>
          <w:lang w:eastAsia="en-GB"/>
        </w:rPr>
      </w:pPr>
      <w:r w:rsidRPr="00C031DF">
        <w:rPr>
          <w:rFonts w:ascii="Consolas" w:hAnsi="Consolas" w:cs="Consolas"/>
          <w:color w:val="0000FF"/>
          <w:szCs w:val="15"/>
          <w:highlight w:val="white"/>
          <w:lang w:eastAsia="en-GB"/>
        </w:rPr>
        <w:t>if</w:t>
      </w:r>
      <w:r w:rsidRPr="00C031DF">
        <w:rPr>
          <w:rFonts w:ascii="Consolas" w:hAnsi="Consolas" w:cs="Consolas"/>
          <w:color w:val="000000"/>
          <w:szCs w:val="15"/>
          <w:highlight w:val="white"/>
          <w:lang w:eastAsia="en-GB"/>
        </w:rPr>
        <w:t xml:space="preserve"> (!</w:t>
      </w:r>
      <w:r w:rsidRPr="00C031DF">
        <w:rPr>
          <w:rFonts w:ascii="Consolas" w:hAnsi="Consolas" w:cs="Consolas"/>
          <w:color w:val="0000FF"/>
          <w:szCs w:val="15"/>
          <w:highlight w:val="white"/>
          <w:lang w:eastAsia="en-GB"/>
        </w:rPr>
        <w:t>string</w:t>
      </w:r>
      <w:r w:rsidRPr="00C031DF">
        <w:rPr>
          <w:rFonts w:ascii="Consolas" w:hAnsi="Consolas" w:cs="Consolas"/>
          <w:color w:val="000000"/>
          <w:szCs w:val="15"/>
          <w:highlight w:val="white"/>
          <w:lang w:eastAsia="en-GB"/>
        </w:rPr>
        <w:t xml:space="preserve">.IsNullOrEmpty(Category) &amp;&amp; RequestType != </w:t>
      </w:r>
      <w:r w:rsidRPr="00C031DF">
        <w:rPr>
          <w:rFonts w:ascii="Consolas" w:hAnsi="Consolas" w:cs="Consolas"/>
          <w:color w:val="2B91AF"/>
          <w:szCs w:val="15"/>
          <w:highlight w:val="white"/>
          <w:lang w:eastAsia="en-GB"/>
        </w:rPr>
        <w:t>JobserveRequestType</w:t>
      </w:r>
      <w:r w:rsidRPr="00C031DF">
        <w:rPr>
          <w:rFonts w:ascii="Consolas" w:hAnsi="Consolas" w:cs="Consolas"/>
          <w:color w:val="000000"/>
          <w:szCs w:val="15"/>
          <w:highlight w:val="white"/>
          <w:lang w:eastAsia="en-GB"/>
        </w:rPr>
        <w:t>.AmendAdvert)</w:t>
      </w:r>
    </w:p>
    <w:p w:rsidR="00C031DF" w:rsidRPr="00C031DF" w:rsidRDefault="00C031DF" w:rsidP="00C031DF">
      <w:pPr>
        <w:autoSpaceDE w:val="0"/>
        <w:autoSpaceDN w:val="0"/>
        <w:adjustRightInd w:val="0"/>
        <w:spacing w:after="0"/>
        <w:rPr>
          <w:rFonts w:ascii="Consolas" w:hAnsi="Consolas" w:cs="Consolas"/>
          <w:color w:val="000000"/>
          <w:szCs w:val="15"/>
          <w:highlight w:val="white"/>
          <w:lang w:eastAsia="en-GB"/>
        </w:rPr>
      </w:pPr>
      <w:r w:rsidRPr="00C031DF">
        <w:rPr>
          <w:rFonts w:ascii="Consolas" w:hAnsi="Consolas" w:cs="Consolas"/>
          <w:color w:val="000000"/>
          <w:szCs w:val="15"/>
          <w:highlight w:val="white"/>
          <w:lang w:eastAsia="en-GB"/>
        </w:rPr>
        <w:t>{</w:t>
      </w:r>
    </w:p>
    <w:p w:rsidR="00C031DF" w:rsidRPr="00C031DF" w:rsidRDefault="00C031DF" w:rsidP="00C031DF">
      <w:pPr>
        <w:autoSpaceDE w:val="0"/>
        <w:autoSpaceDN w:val="0"/>
        <w:adjustRightInd w:val="0"/>
        <w:spacing w:after="0"/>
        <w:rPr>
          <w:rFonts w:ascii="Consolas" w:hAnsi="Consolas" w:cs="Consolas"/>
          <w:color w:val="000000"/>
          <w:szCs w:val="15"/>
          <w:highlight w:val="white"/>
          <w:lang w:eastAsia="en-GB"/>
        </w:rPr>
      </w:pPr>
      <w:r w:rsidRPr="00C031DF">
        <w:rPr>
          <w:rFonts w:ascii="Consolas" w:hAnsi="Consolas" w:cs="Consolas"/>
          <w:color w:val="000000"/>
          <w:szCs w:val="15"/>
          <w:highlight w:val="white"/>
          <w:lang w:eastAsia="en-GB"/>
        </w:rPr>
        <w:t xml:space="preserve">    xw.WriteElementString(</w:t>
      </w:r>
      <w:r w:rsidRPr="00C031DF">
        <w:rPr>
          <w:rFonts w:ascii="Consolas" w:hAnsi="Consolas" w:cs="Consolas"/>
          <w:color w:val="A31515"/>
          <w:szCs w:val="15"/>
          <w:highlight w:val="white"/>
          <w:lang w:eastAsia="en-GB"/>
        </w:rPr>
        <w:t>"Categories"</w:t>
      </w:r>
      <w:r w:rsidRPr="00C031DF">
        <w:rPr>
          <w:rFonts w:ascii="Consolas" w:hAnsi="Consolas" w:cs="Consolas"/>
          <w:color w:val="000000"/>
          <w:szCs w:val="15"/>
          <w:highlight w:val="white"/>
          <w:lang w:eastAsia="en-GB"/>
        </w:rPr>
        <w:t xml:space="preserve">, Category); </w:t>
      </w:r>
    </w:p>
    <w:p w:rsidR="00C031DF" w:rsidRPr="00C031DF" w:rsidRDefault="00C031DF" w:rsidP="00C031DF">
      <w:pPr>
        <w:rPr>
          <w:rFonts w:ascii="Consolas" w:hAnsi="Consolas" w:cs="Consolas"/>
          <w:color w:val="000000"/>
          <w:szCs w:val="15"/>
          <w:lang w:eastAsia="en-GB"/>
        </w:rPr>
      </w:pPr>
      <w:r w:rsidRPr="00C031DF">
        <w:rPr>
          <w:rFonts w:ascii="Consolas" w:hAnsi="Consolas" w:cs="Consolas"/>
          <w:color w:val="000000"/>
          <w:szCs w:val="15"/>
          <w:highlight w:val="white"/>
          <w:lang w:eastAsia="en-GB"/>
        </w:rPr>
        <w:t>}</w:t>
      </w:r>
    </w:p>
    <w:p w:rsidR="00C031DF" w:rsidRDefault="00C031DF" w:rsidP="00C031DF"/>
    <w:p w:rsidR="009B5BC9" w:rsidRDefault="00722526" w:rsidP="009B5BC9">
      <w:pPr>
        <w:pStyle w:val="Heading2"/>
      </w:pPr>
      <w:bookmarkStart w:id="45" w:name="_Toc8028393"/>
      <w:r>
        <w:t xml:space="preserve">Ignore </w:t>
      </w:r>
      <w:r w:rsidR="009B5BC9">
        <w:t>Web-cruit Considerations</w:t>
      </w:r>
      <w:bookmarkEnd w:id="45"/>
    </w:p>
    <w:p w:rsidR="00BA365A" w:rsidRDefault="009B5BC9" w:rsidP="009B5BC9">
      <w:r>
        <w:t>Web-cruit is a third party system which will integrate with the PE feed once the feed has been written. However, we should not think about web-cruit whilst developing the feed. The PE is designed to be a stand-alone service</w:t>
      </w:r>
      <w:r w:rsidR="00BA365A">
        <w:t xml:space="preserve">. </w:t>
      </w:r>
    </w:p>
    <w:p w:rsidR="00BA365A" w:rsidRDefault="00BA365A" w:rsidP="009B5BC9"/>
    <w:p w:rsidR="009B5BC9" w:rsidRPr="009B5BC9" w:rsidRDefault="009B5BC9" w:rsidP="009B5BC9">
      <w:r>
        <w:t>For example, although the PE has three different type</w:t>
      </w:r>
      <w:r w:rsidR="00BA365A">
        <w:t>s</w:t>
      </w:r>
      <w:r>
        <w:t xml:space="preserve"> of vacancy</w:t>
      </w:r>
      <w:r w:rsidR="00BA365A">
        <w:t>, web-cruit in fact supports more types of vacancies (e.g. Maternity Leave, Holiday Cover, Apprenticeships). However, most job boards do not support these options, so we do not consider them for the PE. These extra vacancy types will be displayed on the web-cruit career site but we will have to map them differently to job boards. In most cases, Maternity Leave and Holiday Cover can be mapped as “Temporary” in the PE because that is essentially what they are, temporary vacancies.</w:t>
      </w:r>
    </w:p>
    <w:p w:rsidR="009B5BC9" w:rsidRPr="009B5BC9" w:rsidRDefault="009B5BC9" w:rsidP="009B5BC9"/>
    <w:p w:rsidR="0051611C" w:rsidRDefault="00BA365A" w:rsidP="0051611C">
      <w:r>
        <w:t xml:space="preserve">So the rule of thumb is to forget about web-cruit until the PE feed itself is complete. </w:t>
      </w:r>
    </w:p>
    <w:p w:rsidR="00DC585B" w:rsidRDefault="00DC585B" w:rsidP="0051611C"/>
    <w:p w:rsidR="0051611C" w:rsidRDefault="002D1A95" w:rsidP="007433C4">
      <w:pPr>
        <w:pStyle w:val="Heading1"/>
      </w:pPr>
      <w:bookmarkStart w:id="46" w:name="_Toc8028394"/>
      <w:r>
        <w:t>Create the Basic Feed Components</w:t>
      </w:r>
      <w:bookmarkEnd w:id="46"/>
    </w:p>
    <w:p w:rsidR="002D1A95" w:rsidRDefault="002D1A95" w:rsidP="002D1A95"/>
    <w:p w:rsidR="000C6665" w:rsidRDefault="00924F07" w:rsidP="002D1A95">
      <w:r>
        <w:t>This section will describe how to set up the bare minimum requirements of a feed so we can get to a stage where we can compile and test the feed.</w:t>
      </w:r>
    </w:p>
    <w:p w:rsidR="000C6665" w:rsidRDefault="000C6665" w:rsidP="000C6665">
      <w:pPr>
        <w:pStyle w:val="Heading2"/>
      </w:pPr>
      <w:bookmarkStart w:id="47" w:name="_Toc8028395"/>
      <w:r>
        <w:t>Basic Feed Classes</w:t>
      </w:r>
      <w:bookmarkEnd w:id="47"/>
    </w:p>
    <w:p w:rsidR="000C6665" w:rsidRDefault="000C6665" w:rsidP="000C6665">
      <w:r>
        <w:t>This section will outline the minimum classes we would expect in a job feed.</w:t>
      </w:r>
      <w:r w:rsidR="007A7339">
        <w:t xml:space="preserve"> The naming convention would typically be the job board name followed by the class name, so for example, a CustomData class for Jobserve would be called “</w:t>
      </w:r>
      <w:r w:rsidR="007A7339" w:rsidRPr="007A7339">
        <w:rPr>
          <w:rStyle w:val="CodeSampleChar"/>
        </w:rPr>
        <w:t>JobserveCustomData</w:t>
      </w:r>
      <w:r w:rsidR="007A7339">
        <w:t>”.</w:t>
      </w:r>
    </w:p>
    <w:p w:rsidR="000C6665" w:rsidRDefault="000C6665" w:rsidP="000C6665"/>
    <w:tbl>
      <w:tblPr>
        <w:tblStyle w:val="TableGrid"/>
        <w:tblW w:w="0" w:type="auto"/>
        <w:tblLook w:val="04A0" w:firstRow="1" w:lastRow="0" w:firstColumn="1" w:lastColumn="0" w:noHBand="0" w:noVBand="1"/>
      </w:tblPr>
      <w:tblGrid>
        <w:gridCol w:w="1467"/>
        <w:gridCol w:w="7513"/>
      </w:tblGrid>
      <w:tr w:rsidR="000C6665" w:rsidTr="007A7339">
        <w:tc>
          <w:tcPr>
            <w:tcW w:w="1413" w:type="dxa"/>
          </w:tcPr>
          <w:p w:rsidR="000C6665" w:rsidRPr="007A7339" w:rsidRDefault="000C6665" w:rsidP="000C6665">
            <w:pPr>
              <w:rPr>
                <w:b/>
              </w:rPr>
            </w:pPr>
            <w:r w:rsidRPr="007A7339">
              <w:rPr>
                <w:b/>
              </w:rPr>
              <w:t>Class</w:t>
            </w:r>
          </w:p>
        </w:tc>
        <w:tc>
          <w:tcPr>
            <w:tcW w:w="7513" w:type="dxa"/>
          </w:tcPr>
          <w:p w:rsidR="000C6665" w:rsidRPr="007A7339" w:rsidRDefault="000C6665" w:rsidP="000C6665">
            <w:pPr>
              <w:rPr>
                <w:b/>
              </w:rPr>
            </w:pPr>
            <w:r w:rsidRPr="007A7339">
              <w:rPr>
                <w:b/>
              </w:rPr>
              <w:t>Purpose</w:t>
            </w:r>
          </w:p>
        </w:tc>
      </w:tr>
      <w:tr w:rsidR="007A7339" w:rsidTr="007A7339">
        <w:tc>
          <w:tcPr>
            <w:tcW w:w="1413" w:type="dxa"/>
          </w:tcPr>
          <w:p w:rsidR="007A7339" w:rsidRDefault="007A7339" w:rsidP="000C6665">
            <w:r>
              <w:t>Vacancy</w:t>
            </w:r>
          </w:p>
        </w:tc>
        <w:tc>
          <w:tcPr>
            <w:tcW w:w="7513" w:type="dxa"/>
          </w:tcPr>
          <w:p w:rsidR="007A7339" w:rsidRDefault="007A7339" w:rsidP="007A7339">
            <w:r>
              <w:t xml:space="preserve">This class contains common fields which are expected to be found in most job boards, for example, we expect every job board to have a job title and a job description. Properties are </w:t>
            </w:r>
            <w:r>
              <w:lastRenderedPageBreak/>
              <w:t xml:space="preserve">overridden to tell the PE we expect them to be used within the feed, and we also set validation rules on these properties. The Vacancy class inherits from </w:t>
            </w:r>
            <w:r w:rsidRPr="007A7339">
              <w:rPr>
                <w:rStyle w:val="CodeSampleChar"/>
              </w:rPr>
              <w:t>VacancyData</w:t>
            </w:r>
            <w:r>
              <w:t>.</w:t>
            </w:r>
          </w:p>
        </w:tc>
      </w:tr>
      <w:tr w:rsidR="007A7339" w:rsidTr="007A7339">
        <w:tc>
          <w:tcPr>
            <w:tcW w:w="1413" w:type="dxa"/>
          </w:tcPr>
          <w:p w:rsidR="007A7339" w:rsidRDefault="007A7339" w:rsidP="000C6665">
            <w:r>
              <w:lastRenderedPageBreak/>
              <w:t>AccountData</w:t>
            </w:r>
          </w:p>
        </w:tc>
        <w:tc>
          <w:tcPr>
            <w:tcW w:w="7513" w:type="dxa"/>
          </w:tcPr>
          <w:p w:rsidR="007A7339" w:rsidRDefault="007A7339" w:rsidP="007A7339">
            <w:r>
              <w:t xml:space="preserve">This class allows us to tell the PE how the job board credentials are stored in the feed. There is a default class of </w:t>
            </w:r>
            <w:r w:rsidRPr="007A7339">
              <w:rPr>
                <w:rStyle w:val="CodeSampleChar"/>
              </w:rPr>
              <w:t>AccountData</w:t>
            </w:r>
            <w:r>
              <w:t xml:space="preserve"> which can be used if the job board has a simple </w:t>
            </w:r>
            <w:r w:rsidRPr="007A7339">
              <w:rPr>
                <w:rStyle w:val="CodeSampleChar"/>
              </w:rPr>
              <w:t>Username</w:t>
            </w:r>
            <w:r>
              <w:t xml:space="preserve"> and </w:t>
            </w:r>
            <w:r w:rsidRPr="007A7339">
              <w:rPr>
                <w:rStyle w:val="CodeSampleChar"/>
              </w:rPr>
              <w:t>Password</w:t>
            </w:r>
            <w:r>
              <w:t xml:space="preserve"> setup. We can either inherit from this if we wish to extend beyond the </w:t>
            </w:r>
            <w:r w:rsidRPr="007A7339">
              <w:rPr>
                <w:rStyle w:val="CodeSampleChar"/>
              </w:rPr>
              <w:t>Username</w:t>
            </w:r>
            <w:r>
              <w:t xml:space="preserve"> and </w:t>
            </w:r>
            <w:r w:rsidRPr="007A7339">
              <w:rPr>
                <w:rStyle w:val="CodeSampleChar"/>
              </w:rPr>
              <w:t>Password</w:t>
            </w:r>
            <w:r>
              <w:t xml:space="preserve">, or we can create our own Account class inherited from </w:t>
            </w:r>
            <w:r w:rsidRPr="007A7339">
              <w:rPr>
                <w:rStyle w:val="CodeSampleChar"/>
              </w:rPr>
              <w:t>ChannelData</w:t>
            </w:r>
            <w:r>
              <w:t>.</w:t>
            </w:r>
          </w:p>
        </w:tc>
      </w:tr>
      <w:tr w:rsidR="007A7339" w:rsidTr="007A7339">
        <w:tc>
          <w:tcPr>
            <w:tcW w:w="1413" w:type="dxa"/>
          </w:tcPr>
          <w:p w:rsidR="007A7339" w:rsidRDefault="007A7339" w:rsidP="000C6665">
            <w:r>
              <w:t>CustomData</w:t>
            </w:r>
          </w:p>
        </w:tc>
        <w:tc>
          <w:tcPr>
            <w:tcW w:w="7513" w:type="dxa"/>
          </w:tcPr>
          <w:p w:rsidR="007A7339" w:rsidRDefault="007A7339">
            <w:r>
              <w:t xml:space="preserve">If a job board contains fields in the feed that the PE cannot provide in the Vacancy class, then we need to create a </w:t>
            </w:r>
            <w:r w:rsidRPr="007A7339">
              <w:rPr>
                <w:rStyle w:val="CodeSampleChar"/>
              </w:rPr>
              <w:t>CustomData</w:t>
            </w:r>
            <w:r>
              <w:t xml:space="preserve"> class and add properties to it. The CustomData class inherits from </w:t>
            </w:r>
            <w:r w:rsidRPr="007A7339">
              <w:rPr>
                <w:rStyle w:val="CodeSampleChar"/>
              </w:rPr>
              <w:t>ChannelData</w:t>
            </w:r>
            <w:r>
              <w:t xml:space="preserve">. If </w:t>
            </w:r>
            <w:r w:rsidR="009F0B30">
              <w:t xml:space="preserve">a </w:t>
            </w:r>
            <w:r>
              <w:t xml:space="preserve">property of a class requires a specific set of values then we will need to create an additional class inherited from a </w:t>
            </w:r>
            <w:r w:rsidRPr="007A7339">
              <w:rPr>
                <w:rStyle w:val="CodeSampleChar"/>
              </w:rPr>
              <w:t>RestrictionValueFactory</w:t>
            </w:r>
            <w:r>
              <w:t xml:space="preserve"> or create an </w:t>
            </w:r>
            <w:r w:rsidRPr="007A7339">
              <w:rPr>
                <w:rStyle w:val="CodeSampleChar"/>
              </w:rPr>
              <w:t>enum</w:t>
            </w:r>
            <w:r>
              <w:t>.</w:t>
            </w:r>
          </w:p>
        </w:tc>
      </w:tr>
      <w:tr w:rsidR="007A7339" w:rsidTr="007A7339">
        <w:tc>
          <w:tcPr>
            <w:tcW w:w="1413" w:type="dxa"/>
          </w:tcPr>
          <w:p w:rsidR="007A7339" w:rsidRDefault="007A7339" w:rsidP="000C6665">
            <w:r>
              <w:t>SettingsFactory</w:t>
            </w:r>
          </w:p>
        </w:tc>
        <w:tc>
          <w:tcPr>
            <w:tcW w:w="7513" w:type="dxa"/>
          </w:tcPr>
          <w:p w:rsidR="007A7339" w:rsidRDefault="007A7339" w:rsidP="007A7339">
            <w:r>
              <w:t xml:space="preserve">The settings factory is used to store configurable settings which may vary depending on the environment the feed is running in. There are three modes that a feed can be executed in (Debug, Testing, or Production). If the URL between the test site of the job board is different to that of the live site, then this is the class where the job board URL will be stored. This class is inherited from </w:t>
            </w:r>
            <w:r w:rsidRPr="007A7339">
              <w:rPr>
                <w:rStyle w:val="CodeSampleChar"/>
              </w:rPr>
              <w:t>VacancySettingsChannelFactory</w:t>
            </w:r>
            <w:r w:rsidR="009F0B30">
              <w:rPr>
                <w:rStyle w:val="CodeSampleChar"/>
              </w:rPr>
              <w:t xml:space="preserve"> </w:t>
            </w:r>
            <w:r w:rsidR="009F0B30" w:rsidRPr="003D4E4B">
              <w:t>or</w:t>
            </w:r>
            <w:r w:rsidR="009F0B30">
              <w:rPr>
                <w:rStyle w:val="CodeSampleChar"/>
              </w:rPr>
              <w:t xml:space="preserve"> </w:t>
            </w:r>
            <w:r w:rsidR="009F0B30">
              <w:rPr>
                <w:rFonts w:ascii="Consolas" w:hAnsi="Consolas" w:cs="Consolas"/>
                <w:color w:val="2B91AF"/>
                <w:sz w:val="19"/>
                <w:szCs w:val="19"/>
                <w:highlight w:val="white"/>
                <w:lang w:eastAsia="en-GB"/>
              </w:rPr>
              <w:t>ChannelSettingsFactory</w:t>
            </w:r>
            <w:r>
              <w:t>.</w:t>
            </w:r>
          </w:p>
        </w:tc>
      </w:tr>
      <w:tr w:rsidR="00E477A0" w:rsidTr="007A7339">
        <w:tc>
          <w:tcPr>
            <w:tcW w:w="1413" w:type="dxa"/>
          </w:tcPr>
          <w:p w:rsidR="00E477A0" w:rsidRDefault="00E477A0" w:rsidP="000C6665">
            <w:r>
              <w:t>Channel</w:t>
            </w:r>
          </w:p>
        </w:tc>
        <w:tc>
          <w:tcPr>
            <w:tcW w:w="7513" w:type="dxa"/>
          </w:tcPr>
          <w:p w:rsidR="00E477A0" w:rsidRDefault="00E477A0" w:rsidP="007A7339">
            <w:r>
              <w:t xml:space="preserve">Whilst the other classes previously mentioned are responsible for holding data that we will use to build a request, this class actually does something with the data and is responsible for sending and receiving the requests. This class requires all the previous classes to already be written before we can create a channel class. </w:t>
            </w:r>
          </w:p>
          <w:p w:rsidR="00E477A0" w:rsidRDefault="00E477A0" w:rsidP="007A7339"/>
          <w:p w:rsidR="00E477A0" w:rsidRDefault="00E477A0" w:rsidP="007A7339">
            <w:r>
              <w:t xml:space="preserve">A channel class inherits from </w:t>
            </w:r>
            <w:r w:rsidRPr="00E477A0">
              <w:rPr>
                <w:rStyle w:val="CodeSampleChar"/>
              </w:rPr>
              <w:t xml:space="preserve">VacancyChannel&lt;TVacancy, TAccount, TCustomData, TOutputData&gt;. </w:t>
            </w:r>
            <w:r>
              <w:t>It has up</w:t>
            </w:r>
            <w:r w:rsidR="00B659A3">
              <w:t xml:space="preserve"> </w:t>
            </w:r>
            <w:r>
              <w:t xml:space="preserve">to </w:t>
            </w:r>
            <w:r w:rsidR="009F0B30">
              <w:t xml:space="preserve">four </w:t>
            </w:r>
            <w:r>
              <w:t xml:space="preserve">methods which will be overridden if the job board feed supports it: </w:t>
            </w:r>
          </w:p>
          <w:p w:rsidR="00E477A0" w:rsidRDefault="00E477A0" w:rsidP="007A7339"/>
          <w:p w:rsidR="00E477A0" w:rsidRDefault="00E477A0" w:rsidP="00E477A0">
            <w:pPr>
              <w:pStyle w:val="ListParagraph"/>
              <w:numPr>
                <w:ilvl w:val="0"/>
                <w:numId w:val="24"/>
              </w:numPr>
            </w:pPr>
            <w:r>
              <w:t>Post (all job feeds should at least support this)</w:t>
            </w:r>
          </w:p>
          <w:p w:rsidR="00E477A0" w:rsidRDefault="00E477A0" w:rsidP="00E477A0">
            <w:pPr>
              <w:pStyle w:val="ListParagraph"/>
              <w:numPr>
                <w:ilvl w:val="0"/>
                <w:numId w:val="24"/>
              </w:numPr>
            </w:pPr>
            <w:r>
              <w:t>Update</w:t>
            </w:r>
          </w:p>
          <w:p w:rsidR="00E477A0" w:rsidRDefault="00E477A0" w:rsidP="00E477A0">
            <w:pPr>
              <w:pStyle w:val="ListParagraph"/>
              <w:numPr>
                <w:ilvl w:val="0"/>
                <w:numId w:val="24"/>
              </w:numPr>
            </w:pPr>
            <w:r>
              <w:t>Repost (if a job board supports delete, then this should also be supported)</w:t>
            </w:r>
          </w:p>
          <w:p w:rsidR="00E477A0" w:rsidRDefault="00E477A0" w:rsidP="00E477A0">
            <w:pPr>
              <w:pStyle w:val="ListParagraph"/>
              <w:numPr>
                <w:ilvl w:val="0"/>
                <w:numId w:val="24"/>
              </w:numPr>
            </w:pPr>
            <w:r>
              <w:t>Delete (most job boards apart will support this apart from social media API’s)</w:t>
            </w:r>
          </w:p>
          <w:p w:rsidR="00E477A0" w:rsidRDefault="00E477A0" w:rsidP="00E477A0"/>
          <w:p w:rsidR="00E477A0" w:rsidRDefault="00E477A0" w:rsidP="00E477A0">
            <w:r>
              <w:t>Optionally, we can also override:</w:t>
            </w:r>
          </w:p>
          <w:p w:rsidR="00E477A0" w:rsidRDefault="00E477A0" w:rsidP="00E477A0">
            <w:pPr>
              <w:pStyle w:val="ListParagraph"/>
              <w:numPr>
                <w:ilvl w:val="0"/>
                <w:numId w:val="25"/>
              </w:numPr>
            </w:pPr>
            <w:r>
              <w:t>VerifyAccount</w:t>
            </w:r>
          </w:p>
          <w:p w:rsidR="00E477A0" w:rsidRDefault="00E477A0" w:rsidP="00E477A0">
            <w:pPr>
              <w:pStyle w:val="ListParagraph"/>
              <w:numPr>
                <w:ilvl w:val="0"/>
                <w:numId w:val="25"/>
              </w:numPr>
            </w:pPr>
            <w:r>
              <w:t>GetUrl</w:t>
            </w:r>
          </w:p>
          <w:p w:rsidR="00E477A0" w:rsidRDefault="00E477A0" w:rsidP="00E477A0"/>
          <w:p w:rsidR="00E477A0" w:rsidRDefault="00E477A0" w:rsidP="00E477A0">
            <w:r>
              <w:t xml:space="preserve">Each channel class must be decorated with the </w:t>
            </w:r>
            <w:r w:rsidRPr="00E477A0">
              <w:rPr>
                <w:rStyle w:val="CodeSampleChar"/>
              </w:rPr>
              <w:t>[Channel]</w:t>
            </w:r>
            <w:r>
              <w:t xml:space="preserve"> attribute as this tells the PE (and anyone consuming the PE web service) important information about the feed and what its capabilities are.</w:t>
            </w:r>
          </w:p>
        </w:tc>
      </w:tr>
    </w:tbl>
    <w:p w:rsidR="000C6665" w:rsidRDefault="000C6665" w:rsidP="000C6665"/>
    <w:p w:rsidR="000F57FE" w:rsidRDefault="00B659A3" w:rsidP="000C6665">
      <w:r>
        <w:t>There are a couple of o</w:t>
      </w:r>
      <w:r w:rsidR="000F57FE">
        <w:t>ther notable classes</w:t>
      </w:r>
      <w:r>
        <w:t xml:space="preserve"> that we need to be aware of, although we don’t necessarily create them</w:t>
      </w:r>
      <w:r w:rsidR="000F57FE">
        <w:t>:</w:t>
      </w:r>
    </w:p>
    <w:tbl>
      <w:tblPr>
        <w:tblStyle w:val="TableGrid"/>
        <w:tblW w:w="0" w:type="auto"/>
        <w:tblLook w:val="04A0" w:firstRow="1" w:lastRow="0" w:firstColumn="1" w:lastColumn="0" w:noHBand="0" w:noVBand="1"/>
      </w:tblPr>
      <w:tblGrid>
        <w:gridCol w:w="1413"/>
        <w:gridCol w:w="7513"/>
      </w:tblGrid>
      <w:tr w:rsidR="000F57FE" w:rsidRPr="007A7339" w:rsidTr="00CA754D">
        <w:tc>
          <w:tcPr>
            <w:tcW w:w="1413" w:type="dxa"/>
          </w:tcPr>
          <w:p w:rsidR="000F57FE" w:rsidRPr="007A7339" w:rsidRDefault="000F57FE" w:rsidP="00CA754D">
            <w:pPr>
              <w:rPr>
                <w:b/>
              </w:rPr>
            </w:pPr>
            <w:r w:rsidRPr="007A7339">
              <w:rPr>
                <w:b/>
              </w:rPr>
              <w:t>Class</w:t>
            </w:r>
          </w:p>
        </w:tc>
        <w:tc>
          <w:tcPr>
            <w:tcW w:w="7513" w:type="dxa"/>
          </w:tcPr>
          <w:p w:rsidR="000F57FE" w:rsidRPr="007A7339" w:rsidRDefault="000F57FE" w:rsidP="00CA754D">
            <w:pPr>
              <w:rPr>
                <w:b/>
              </w:rPr>
            </w:pPr>
            <w:r w:rsidRPr="007A7339">
              <w:rPr>
                <w:b/>
              </w:rPr>
              <w:t>Purpose</w:t>
            </w:r>
          </w:p>
        </w:tc>
      </w:tr>
      <w:tr w:rsidR="000F57FE" w:rsidTr="00CA754D">
        <w:tc>
          <w:tcPr>
            <w:tcW w:w="1413" w:type="dxa"/>
          </w:tcPr>
          <w:p w:rsidR="000F57FE" w:rsidRDefault="00B659A3" w:rsidP="00CA754D">
            <w:r>
              <w:t>OutputData</w:t>
            </w:r>
          </w:p>
        </w:tc>
        <w:tc>
          <w:tcPr>
            <w:tcW w:w="7513" w:type="dxa"/>
          </w:tcPr>
          <w:p w:rsidR="000F57FE" w:rsidRDefault="00B659A3" w:rsidP="000F57FE">
            <w:r>
              <w:t xml:space="preserve">If a job board returns a unique job id, then we should store it in </w:t>
            </w:r>
            <w:r w:rsidRPr="00B659A3">
              <w:rPr>
                <w:rStyle w:val="CodeSampleChar"/>
              </w:rPr>
              <w:t>OutputData.JobId</w:t>
            </w:r>
            <w:r>
              <w:t>. The PE will then use this as a reference when it comes to updating the same job later on.</w:t>
            </w:r>
          </w:p>
        </w:tc>
      </w:tr>
      <w:tr w:rsidR="00B659A3" w:rsidTr="00CA754D">
        <w:tc>
          <w:tcPr>
            <w:tcW w:w="1413" w:type="dxa"/>
          </w:tcPr>
          <w:p w:rsidR="00B659A3" w:rsidRDefault="00B659A3" w:rsidP="00CA754D">
            <w:r>
              <w:t>PostProperties</w:t>
            </w:r>
          </w:p>
        </w:tc>
        <w:tc>
          <w:tcPr>
            <w:tcW w:w="7513" w:type="dxa"/>
          </w:tcPr>
          <w:p w:rsidR="00B659A3" w:rsidRDefault="00994BC3" w:rsidP="000F57FE">
            <w:r>
              <w:t>This class stores the expiry date or the duration of the vacancy about to be posted to the job board, as well as OAuth tokens if the job feed requires us to use this method of authentication (currently only Twitter at the time of writing).</w:t>
            </w:r>
          </w:p>
          <w:p w:rsidR="00FC0D29" w:rsidRDefault="00FC0D29" w:rsidP="000F57FE"/>
          <w:p w:rsidR="00FC0D29" w:rsidRDefault="0091600F" w:rsidP="000F57FE">
            <w:r>
              <w:t>The PostProperties class contains a number of useful properties and methods to get the expiry date or duration:</w:t>
            </w:r>
          </w:p>
          <w:p w:rsidR="0091600F" w:rsidRDefault="0091600F" w:rsidP="000F57FE"/>
          <w:p w:rsidR="0091600F" w:rsidRDefault="0091600F" w:rsidP="0091600F">
            <w:pPr>
              <w:pStyle w:val="ListParagraph"/>
              <w:numPr>
                <w:ilvl w:val="0"/>
                <w:numId w:val="26"/>
              </w:numPr>
            </w:pPr>
            <w:r>
              <w:t>GetDurationInDays()</w:t>
            </w:r>
          </w:p>
          <w:p w:rsidR="0091600F" w:rsidRDefault="0091600F" w:rsidP="0091600F">
            <w:pPr>
              <w:pStyle w:val="ListParagraph"/>
              <w:numPr>
                <w:ilvl w:val="0"/>
                <w:numId w:val="26"/>
              </w:numPr>
            </w:pPr>
            <w:r>
              <w:t>GetDurationInWeeks() – rounds up to the nearest number of whole weeks.</w:t>
            </w:r>
          </w:p>
          <w:p w:rsidR="0091600F" w:rsidRDefault="0091600F" w:rsidP="0091600F">
            <w:pPr>
              <w:pStyle w:val="ListParagraph"/>
              <w:numPr>
                <w:ilvl w:val="0"/>
                <w:numId w:val="26"/>
              </w:numPr>
            </w:pPr>
            <w:r>
              <w:t xml:space="preserve">Duration (returns a </w:t>
            </w:r>
            <w:r w:rsidRPr="0091600F">
              <w:rPr>
                <w:rStyle w:val="CodeSampleChar"/>
              </w:rPr>
              <w:t>PostDuration</w:t>
            </w:r>
            <w:r>
              <w:t xml:space="preserve"> which includes </w:t>
            </w:r>
            <w:r w:rsidRPr="0091600F">
              <w:rPr>
                <w:rStyle w:val="CodeSampleChar"/>
              </w:rPr>
              <w:t>Period</w:t>
            </w:r>
            <w:r>
              <w:t xml:space="preserve"> and </w:t>
            </w:r>
            <w:r w:rsidRPr="0091600F">
              <w:rPr>
                <w:rStyle w:val="CodeSampleChar"/>
              </w:rPr>
              <w:t>Units</w:t>
            </w:r>
            <w:r>
              <w:t xml:space="preserve"> properties)</w:t>
            </w:r>
          </w:p>
          <w:p w:rsidR="0091600F" w:rsidRDefault="0091600F" w:rsidP="0091600F">
            <w:pPr>
              <w:pStyle w:val="ListParagraph"/>
              <w:numPr>
                <w:ilvl w:val="0"/>
                <w:numId w:val="26"/>
              </w:numPr>
            </w:pPr>
            <w:r>
              <w:t xml:space="preserve">ExpiryDate (returns a nullable </w:t>
            </w:r>
            <w:r w:rsidRPr="0091600F">
              <w:rPr>
                <w:rStyle w:val="CodeSampleChar"/>
              </w:rPr>
              <w:t>DateTime</w:t>
            </w:r>
            <w:r>
              <w:t>)</w:t>
            </w:r>
          </w:p>
        </w:tc>
      </w:tr>
    </w:tbl>
    <w:p w:rsidR="000F57FE" w:rsidRPr="000C6665" w:rsidRDefault="000F57FE" w:rsidP="000C6665"/>
    <w:p w:rsidR="002D1A95" w:rsidRDefault="00924F07" w:rsidP="00924F07">
      <w:pPr>
        <w:pStyle w:val="Heading2"/>
      </w:pPr>
      <w:bookmarkStart w:id="48" w:name="_Toc8028396"/>
      <w:r>
        <w:lastRenderedPageBreak/>
        <w:t>Create Basic Feed Classes</w:t>
      </w:r>
      <w:bookmarkEnd w:id="48"/>
    </w:p>
    <w:p w:rsidR="00924F07" w:rsidRDefault="00924F07" w:rsidP="00924F07">
      <w:r>
        <w:t xml:space="preserve">We will create the relevant classes in the Kaonix.PE.Channels project. You’ll need to create a folder for the now job feed. </w:t>
      </w:r>
    </w:p>
    <w:p w:rsidR="00924F07" w:rsidRDefault="00924F07" w:rsidP="00924F07"/>
    <w:p w:rsidR="00924F07" w:rsidRDefault="00924F07" w:rsidP="00924F07">
      <w:r w:rsidRPr="00924F07">
        <w:rPr>
          <w:noProof/>
          <w:lang w:eastAsia="en-GB"/>
        </w:rPr>
        <w:drawing>
          <wp:inline distT="0" distB="0" distL="0" distR="0" wp14:anchorId="64DBC81B" wp14:editId="5E98A181">
            <wp:extent cx="1043940" cy="388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3940" cy="388620"/>
                    </a:xfrm>
                    <a:prstGeom prst="rect">
                      <a:avLst/>
                    </a:prstGeom>
                    <a:noFill/>
                    <a:ln>
                      <a:noFill/>
                    </a:ln>
                  </pic:spPr>
                </pic:pic>
              </a:graphicData>
            </a:graphic>
          </wp:inline>
        </w:drawing>
      </w:r>
    </w:p>
    <w:p w:rsidR="00924F07" w:rsidRPr="00924F07" w:rsidRDefault="00924F07" w:rsidP="00924F07"/>
    <w:p w:rsidR="00924F07" w:rsidRDefault="003A5944" w:rsidP="00924F07">
      <w:pPr>
        <w:pStyle w:val="Heading3"/>
      </w:pPr>
      <w:bookmarkStart w:id="49" w:name="_Toc8028397"/>
      <w:r>
        <w:t>Create a Vacancy</w:t>
      </w:r>
      <w:r w:rsidR="00924F07">
        <w:t xml:space="preserve"> class</w:t>
      </w:r>
      <w:bookmarkEnd w:id="49"/>
    </w:p>
    <w:p w:rsidR="00924F07" w:rsidRDefault="00924F07" w:rsidP="00924F07"/>
    <w:p w:rsidR="00924F07" w:rsidRDefault="00924F07" w:rsidP="00924F07">
      <w:r>
        <w:t xml:space="preserve">A </w:t>
      </w:r>
      <w:r w:rsidR="003A5944">
        <w:t xml:space="preserve">vacancy class represents any common data that the job board requires. For example, every job board on the internet expects a job title and a description at the very least. </w:t>
      </w:r>
    </w:p>
    <w:p w:rsidR="003A5944" w:rsidRDefault="003A5944" w:rsidP="00924F07"/>
    <w:p w:rsidR="003A5944" w:rsidRDefault="003A5944" w:rsidP="00924F07">
      <w:r>
        <w:t xml:space="preserve">We will need to create a class to inherit from </w:t>
      </w:r>
      <w:r w:rsidRPr="001C050A">
        <w:rPr>
          <w:rFonts w:ascii="Consolas" w:hAnsi="Consolas" w:cs="Consolas"/>
          <w:color w:val="2B91AF"/>
          <w:szCs w:val="15"/>
          <w:highlight w:val="white"/>
          <w:lang w:eastAsia="en-GB"/>
        </w:rPr>
        <w:t>VacancyData</w:t>
      </w:r>
      <w:r w:rsidRPr="001C050A">
        <w:rPr>
          <w:rFonts w:ascii="Consolas" w:hAnsi="Consolas" w:cs="Consolas"/>
          <w:color w:val="2B91AF"/>
          <w:szCs w:val="15"/>
          <w:lang w:eastAsia="en-GB"/>
        </w:rPr>
        <w:t xml:space="preserve"> </w:t>
      </w:r>
      <w:r w:rsidRPr="003A5944">
        <w:t>and override some properties to let the PE know we intend to populate them so we can send to the job board.</w:t>
      </w:r>
      <w:r>
        <w:t xml:space="preserve"> We will then apply attributes to the properties which will act as validation rules.</w:t>
      </w:r>
    </w:p>
    <w:p w:rsidR="003A5944" w:rsidRDefault="003A5944" w:rsidP="00924F07"/>
    <w:p w:rsidR="003A5944" w:rsidRDefault="003A5944" w:rsidP="003A5944">
      <w:pPr>
        <w:pStyle w:val="Heading4"/>
      </w:pPr>
      <w:r>
        <w:t>Further Reading on Common Vacancy Data</w:t>
      </w:r>
    </w:p>
    <w:p w:rsidR="003A5944" w:rsidRDefault="003A5944" w:rsidP="003A5944">
      <w:r>
        <w:t>Please refer to section</w:t>
      </w:r>
      <w:r w:rsidR="00963F22">
        <w:t>s</w:t>
      </w:r>
      <w:r>
        <w:t xml:space="preserve"> 2.2</w:t>
      </w:r>
      <w:r w:rsidR="00963F22">
        <w:t xml:space="preserve"> and 3</w:t>
      </w:r>
      <w:r>
        <w:t xml:space="preserve"> of </w:t>
      </w:r>
      <w:r w:rsidRPr="0084307C">
        <w:rPr>
          <w:rStyle w:val="Hyperlink"/>
          <w:color w:val="auto"/>
          <w:u w:val="none"/>
        </w:rPr>
        <w:t>PEChannelDeveloperGuide.aspx</w:t>
      </w:r>
      <w:r w:rsidRPr="0084307C">
        <w:t xml:space="preserve"> </w:t>
      </w:r>
      <w:r>
        <w:t>and slide 16 of the PE presentation slides.</w:t>
      </w:r>
    </w:p>
    <w:p w:rsidR="003A5944" w:rsidRDefault="003A5944" w:rsidP="003A5944"/>
    <w:p w:rsidR="003A5944" w:rsidRDefault="003A5944" w:rsidP="003A5944">
      <w:pPr>
        <w:pStyle w:val="Heading4"/>
      </w:pPr>
      <w:r>
        <w:t>JobserveVacancy class</w:t>
      </w:r>
    </w:p>
    <w:p w:rsidR="003A5944" w:rsidRDefault="003A5944" w:rsidP="003A5944">
      <w:r>
        <w:t xml:space="preserve">We create </w:t>
      </w:r>
      <w:r w:rsidRPr="001C050A">
        <w:rPr>
          <w:rFonts w:ascii="Consolas" w:hAnsi="Consolas" w:cs="Consolas"/>
          <w:color w:val="2B91AF"/>
          <w:szCs w:val="15"/>
          <w:highlight w:val="white"/>
          <w:lang w:eastAsia="en-GB"/>
        </w:rPr>
        <w:t>JobserveVacancy</w:t>
      </w:r>
      <w:r w:rsidRPr="001C050A">
        <w:rPr>
          <w:rFonts w:ascii="Consolas" w:hAnsi="Consolas" w:cs="Consolas"/>
          <w:color w:val="2B91AF"/>
          <w:szCs w:val="15"/>
          <w:lang w:eastAsia="en-GB"/>
        </w:rPr>
        <w:t xml:space="preserve"> </w:t>
      </w:r>
      <w:r w:rsidRPr="003A5944">
        <w:t>which inherits from</w:t>
      </w:r>
      <w:r>
        <w:rPr>
          <w:rFonts w:ascii="Consolas" w:hAnsi="Consolas" w:cs="Consolas"/>
          <w:color w:val="2B91AF"/>
          <w:sz w:val="15"/>
          <w:szCs w:val="15"/>
          <w:lang w:eastAsia="en-GB"/>
        </w:rPr>
        <w:t xml:space="preserve"> </w:t>
      </w:r>
      <w:r w:rsidRPr="001C050A">
        <w:rPr>
          <w:rFonts w:ascii="Consolas" w:hAnsi="Consolas" w:cs="Consolas"/>
          <w:color w:val="2B91AF"/>
          <w:szCs w:val="15"/>
          <w:highlight w:val="white"/>
          <w:lang w:eastAsia="en-GB"/>
        </w:rPr>
        <w:t>VacancyData</w:t>
      </w:r>
      <w:r w:rsidRPr="001C050A">
        <w:rPr>
          <w:rFonts w:ascii="Consolas" w:hAnsi="Consolas" w:cs="Consolas"/>
          <w:color w:val="2B91AF"/>
          <w:szCs w:val="15"/>
          <w:lang w:eastAsia="en-GB"/>
        </w:rPr>
        <w:t xml:space="preserve"> </w:t>
      </w:r>
      <w:r w:rsidRPr="003A5944">
        <w:t>and then override the virtual properties that we need by consulting the specification.</w:t>
      </w:r>
    </w:p>
    <w:p w:rsidR="00DF22DF" w:rsidRDefault="00DF22DF" w:rsidP="003A5944"/>
    <w:p w:rsidR="001D3207" w:rsidRDefault="001D3207" w:rsidP="001D3207">
      <w:pPr>
        <w:pStyle w:val="Heading5"/>
      </w:pPr>
      <w:r>
        <w:t>Override Vacancy Data Properties</w:t>
      </w:r>
    </w:p>
    <w:p w:rsidR="00DF22DF" w:rsidRDefault="00DF22DF" w:rsidP="003A5944">
      <w:r>
        <w:t xml:space="preserve">Appendix A </w:t>
      </w:r>
      <w:r w:rsidR="0070282A">
        <w:t>is an excerpt from the Jobserve specifi</w:t>
      </w:r>
      <w:r w:rsidR="005C589E">
        <w:t xml:space="preserve">cation, we can see that we need the following fields </w:t>
      </w:r>
    </w:p>
    <w:p w:rsidR="005C589E" w:rsidRDefault="005C589E" w:rsidP="003A5944"/>
    <w:tbl>
      <w:tblPr>
        <w:tblStyle w:val="TableGrid"/>
        <w:tblW w:w="0" w:type="auto"/>
        <w:tblLook w:val="04A0" w:firstRow="1" w:lastRow="0" w:firstColumn="1" w:lastColumn="0" w:noHBand="0" w:noVBand="1"/>
      </w:tblPr>
      <w:tblGrid>
        <w:gridCol w:w="2235"/>
        <w:gridCol w:w="3260"/>
      </w:tblGrid>
      <w:tr w:rsidR="005C589E" w:rsidRPr="005C589E" w:rsidTr="005C589E">
        <w:tc>
          <w:tcPr>
            <w:tcW w:w="2235" w:type="dxa"/>
            <w:shd w:val="clear" w:color="auto" w:fill="000000" w:themeFill="text1"/>
          </w:tcPr>
          <w:p w:rsidR="005C589E" w:rsidRPr="005C589E" w:rsidRDefault="005C589E" w:rsidP="0066099C">
            <w:pPr>
              <w:rPr>
                <w:b/>
              </w:rPr>
            </w:pPr>
            <w:r w:rsidRPr="005C589E">
              <w:rPr>
                <w:b/>
              </w:rPr>
              <w:t>Jobserve Field</w:t>
            </w:r>
          </w:p>
        </w:tc>
        <w:tc>
          <w:tcPr>
            <w:tcW w:w="3260" w:type="dxa"/>
            <w:shd w:val="clear" w:color="auto" w:fill="000000" w:themeFill="text1"/>
          </w:tcPr>
          <w:p w:rsidR="005C589E" w:rsidRPr="005C589E" w:rsidRDefault="005C589E" w:rsidP="0066099C">
            <w:pPr>
              <w:rPr>
                <w:b/>
              </w:rPr>
            </w:pPr>
            <w:r w:rsidRPr="005C589E">
              <w:rPr>
                <w:b/>
              </w:rPr>
              <w:t>VacancyData Property to override</w:t>
            </w:r>
          </w:p>
        </w:tc>
      </w:tr>
      <w:tr w:rsidR="005C589E" w:rsidRPr="005C589E" w:rsidTr="005C589E">
        <w:tc>
          <w:tcPr>
            <w:tcW w:w="2235" w:type="dxa"/>
          </w:tcPr>
          <w:p w:rsidR="005C589E" w:rsidRPr="005C589E" w:rsidRDefault="005C589E" w:rsidP="0066099C">
            <w:r w:rsidRPr="005C589E">
              <w:t>Position</w:t>
            </w:r>
          </w:p>
        </w:tc>
        <w:tc>
          <w:tcPr>
            <w:tcW w:w="3260" w:type="dxa"/>
          </w:tcPr>
          <w:p w:rsidR="005C589E" w:rsidRPr="005C589E" w:rsidRDefault="005C589E" w:rsidP="0066099C">
            <w:r w:rsidRPr="005C589E">
              <w:t>Title</w:t>
            </w:r>
          </w:p>
        </w:tc>
      </w:tr>
      <w:tr w:rsidR="005C589E" w:rsidRPr="005C589E" w:rsidTr="005C589E">
        <w:tc>
          <w:tcPr>
            <w:tcW w:w="2235" w:type="dxa"/>
          </w:tcPr>
          <w:p w:rsidR="005C589E" w:rsidRPr="005C589E" w:rsidRDefault="005C589E" w:rsidP="0066099C">
            <w:r w:rsidRPr="005C589E">
              <w:t>HtmlSkills</w:t>
            </w:r>
          </w:p>
        </w:tc>
        <w:tc>
          <w:tcPr>
            <w:tcW w:w="3260" w:type="dxa"/>
          </w:tcPr>
          <w:p w:rsidR="005C589E" w:rsidRPr="005C589E" w:rsidRDefault="005C589E" w:rsidP="0066099C">
            <w:r w:rsidRPr="005C589E">
              <w:t>Description</w:t>
            </w:r>
          </w:p>
        </w:tc>
      </w:tr>
      <w:tr w:rsidR="005C589E" w:rsidRPr="005C589E" w:rsidTr="005C589E">
        <w:tc>
          <w:tcPr>
            <w:tcW w:w="2235" w:type="dxa"/>
          </w:tcPr>
          <w:p w:rsidR="005C589E" w:rsidRPr="005C589E" w:rsidRDefault="005C589E" w:rsidP="0066099C">
            <w:r w:rsidRPr="005C589E">
              <w:t>PostZipCode</w:t>
            </w:r>
          </w:p>
        </w:tc>
        <w:tc>
          <w:tcPr>
            <w:tcW w:w="3260" w:type="dxa"/>
          </w:tcPr>
          <w:p w:rsidR="005C589E" w:rsidRPr="005C589E" w:rsidRDefault="005C589E" w:rsidP="0066099C">
            <w:r w:rsidRPr="005C589E">
              <w:t>PostCode</w:t>
            </w:r>
          </w:p>
        </w:tc>
      </w:tr>
      <w:tr w:rsidR="005C589E" w:rsidRPr="005C589E" w:rsidTr="005C589E">
        <w:tc>
          <w:tcPr>
            <w:tcW w:w="2235" w:type="dxa"/>
          </w:tcPr>
          <w:p w:rsidR="005C589E" w:rsidRPr="005C589E" w:rsidRDefault="005C589E" w:rsidP="0066099C">
            <w:r w:rsidRPr="005C589E">
              <w:t>Reference</w:t>
            </w:r>
          </w:p>
        </w:tc>
        <w:tc>
          <w:tcPr>
            <w:tcW w:w="3260" w:type="dxa"/>
          </w:tcPr>
          <w:p w:rsidR="005C589E" w:rsidRPr="005C589E" w:rsidRDefault="00C26686" w:rsidP="0066099C">
            <w:r>
              <w:t>VacancyRef</w:t>
            </w:r>
          </w:p>
        </w:tc>
      </w:tr>
      <w:tr w:rsidR="005C589E" w:rsidRPr="005C589E" w:rsidTr="005C589E">
        <w:tc>
          <w:tcPr>
            <w:tcW w:w="2235" w:type="dxa"/>
          </w:tcPr>
          <w:p w:rsidR="005C589E" w:rsidRPr="005C589E" w:rsidRDefault="005C589E" w:rsidP="0066099C">
            <w:r w:rsidRPr="005C589E">
              <w:t>StartDate</w:t>
            </w:r>
          </w:p>
        </w:tc>
        <w:tc>
          <w:tcPr>
            <w:tcW w:w="3260" w:type="dxa"/>
          </w:tcPr>
          <w:p w:rsidR="005C589E" w:rsidRPr="005C589E" w:rsidRDefault="005C589E" w:rsidP="0066099C">
            <w:r w:rsidRPr="005C589E">
              <w:t>StartDate</w:t>
            </w:r>
            <w:r w:rsidR="00C26686">
              <w:t>Text</w:t>
            </w:r>
          </w:p>
        </w:tc>
      </w:tr>
      <w:tr w:rsidR="005C589E" w:rsidRPr="005C589E" w:rsidTr="005C589E">
        <w:tc>
          <w:tcPr>
            <w:tcW w:w="2235" w:type="dxa"/>
          </w:tcPr>
          <w:p w:rsidR="005C589E" w:rsidRPr="005C589E" w:rsidRDefault="005C589E" w:rsidP="0066099C">
            <w:r w:rsidRPr="005C589E">
              <w:t>Rate</w:t>
            </w:r>
          </w:p>
        </w:tc>
        <w:tc>
          <w:tcPr>
            <w:tcW w:w="3260" w:type="dxa"/>
          </w:tcPr>
          <w:p w:rsidR="005C589E" w:rsidRPr="005C589E" w:rsidRDefault="005C589E" w:rsidP="0066099C">
            <w:r w:rsidRPr="005C589E">
              <w:t>SalaryDescription</w:t>
            </w:r>
          </w:p>
        </w:tc>
      </w:tr>
      <w:tr w:rsidR="005C589E" w:rsidRPr="005C589E" w:rsidTr="005C589E">
        <w:tc>
          <w:tcPr>
            <w:tcW w:w="2235" w:type="dxa"/>
          </w:tcPr>
          <w:p w:rsidR="005C589E" w:rsidRPr="005C589E" w:rsidRDefault="005C589E" w:rsidP="0066099C">
            <w:r w:rsidRPr="005C589E">
              <w:t>Type</w:t>
            </w:r>
          </w:p>
        </w:tc>
        <w:tc>
          <w:tcPr>
            <w:tcW w:w="3260" w:type="dxa"/>
          </w:tcPr>
          <w:p w:rsidR="005C589E" w:rsidRPr="005C589E" w:rsidRDefault="005C589E" w:rsidP="0066099C">
            <w:r w:rsidRPr="005C589E">
              <w:t>VacancyType</w:t>
            </w:r>
          </w:p>
        </w:tc>
      </w:tr>
      <w:tr w:rsidR="005C589E" w:rsidRPr="005C589E" w:rsidTr="005C589E">
        <w:tc>
          <w:tcPr>
            <w:tcW w:w="2235" w:type="dxa"/>
          </w:tcPr>
          <w:p w:rsidR="005C589E" w:rsidRPr="005C589E" w:rsidRDefault="005C589E" w:rsidP="0066099C">
            <w:r w:rsidRPr="005C589E">
              <w:t>URL</w:t>
            </w:r>
          </w:p>
        </w:tc>
        <w:tc>
          <w:tcPr>
            <w:tcW w:w="3260" w:type="dxa"/>
          </w:tcPr>
          <w:p w:rsidR="005C589E" w:rsidRPr="005C589E" w:rsidRDefault="005C589E" w:rsidP="0066099C">
            <w:r w:rsidRPr="005C589E">
              <w:t>ResponseUrl</w:t>
            </w:r>
          </w:p>
        </w:tc>
      </w:tr>
      <w:tr w:rsidR="005C589E" w:rsidRPr="005C589E" w:rsidTr="005C589E">
        <w:tc>
          <w:tcPr>
            <w:tcW w:w="2235" w:type="dxa"/>
          </w:tcPr>
          <w:p w:rsidR="005C589E" w:rsidRPr="005C589E" w:rsidRDefault="005C589E" w:rsidP="0066099C">
            <w:r w:rsidRPr="005C589E">
              <w:t>ConsultantEmail</w:t>
            </w:r>
          </w:p>
        </w:tc>
        <w:tc>
          <w:tcPr>
            <w:tcW w:w="3260" w:type="dxa"/>
          </w:tcPr>
          <w:p w:rsidR="005C589E" w:rsidRPr="005C589E" w:rsidRDefault="005C589E" w:rsidP="0066099C">
            <w:r w:rsidRPr="005C589E">
              <w:t>ResponseEmail</w:t>
            </w:r>
          </w:p>
        </w:tc>
      </w:tr>
      <w:tr w:rsidR="005C589E" w:rsidRPr="005C589E" w:rsidTr="005C589E">
        <w:tc>
          <w:tcPr>
            <w:tcW w:w="2235" w:type="dxa"/>
          </w:tcPr>
          <w:p w:rsidR="005C589E" w:rsidRPr="005C589E" w:rsidRDefault="005C589E" w:rsidP="0066099C">
            <w:r w:rsidRPr="005C589E">
              <w:t>ConsultantFirstname</w:t>
            </w:r>
          </w:p>
        </w:tc>
        <w:tc>
          <w:tcPr>
            <w:tcW w:w="3260" w:type="dxa"/>
          </w:tcPr>
          <w:p w:rsidR="005C589E" w:rsidRPr="005C589E" w:rsidRDefault="005C589E" w:rsidP="0066099C">
            <w:r w:rsidRPr="005C589E">
              <w:t>ContactFirstname</w:t>
            </w:r>
          </w:p>
        </w:tc>
      </w:tr>
      <w:tr w:rsidR="005C589E" w:rsidRPr="005C589E" w:rsidTr="005C589E">
        <w:tc>
          <w:tcPr>
            <w:tcW w:w="2235" w:type="dxa"/>
          </w:tcPr>
          <w:p w:rsidR="005C589E" w:rsidRPr="005C589E" w:rsidRDefault="005C589E" w:rsidP="0066099C">
            <w:r w:rsidRPr="005C589E">
              <w:t>ConsultantSurname</w:t>
            </w:r>
          </w:p>
        </w:tc>
        <w:tc>
          <w:tcPr>
            <w:tcW w:w="3260" w:type="dxa"/>
          </w:tcPr>
          <w:p w:rsidR="005C589E" w:rsidRPr="005C589E" w:rsidRDefault="005C589E" w:rsidP="0066099C">
            <w:r w:rsidRPr="005C589E">
              <w:t>ContactSurname</w:t>
            </w:r>
          </w:p>
        </w:tc>
      </w:tr>
      <w:tr w:rsidR="005C589E" w:rsidRPr="005C589E" w:rsidTr="005C589E">
        <w:tc>
          <w:tcPr>
            <w:tcW w:w="2235" w:type="dxa"/>
          </w:tcPr>
          <w:p w:rsidR="005C589E" w:rsidRPr="005C589E" w:rsidRDefault="005C589E" w:rsidP="0066099C">
            <w:r>
              <w:t>Telephone</w:t>
            </w:r>
          </w:p>
        </w:tc>
        <w:tc>
          <w:tcPr>
            <w:tcW w:w="3260" w:type="dxa"/>
          </w:tcPr>
          <w:p w:rsidR="005C589E" w:rsidRPr="005C589E" w:rsidRDefault="005C589E" w:rsidP="0066099C">
            <w:r>
              <w:t>ContactPhoneNumber</w:t>
            </w:r>
          </w:p>
        </w:tc>
      </w:tr>
    </w:tbl>
    <w:p w:rsidR="0070282A" w:rsidRDefault="0070282A" w:rsidP="003A5944"/>
    <w:p w:rsidR="00DF22DF" w:rsidRDefault="001D3207" w:rsidP="001D3207">
      <w:pPr>
        <w:pStyle w:val="Heading5"/>
      </w:pPr>
      <w:r>
        <w:t>Apply Attributes to VacancyData Properties</w:t>
      </w:r>
    </w:p>
    <w:p w:rsidR="00963F22" w:rsidRDefault="00963F22" w:rsidP="00963F22">
      <w:r>
        <w:t>Next we need to apply attributes to each of the properties which will help the PE determine validation rules. If any data is sent to the PE which breaks these validation rules, then the PE will not bother attempting to send the request to the job board, but will instead return an error and the cause of it.</w:t>
      </w:r>
    </w:p>
    <w:p w:rsidR="0066099C" w:rsidRDefault="0066099C" w:rsidP="00963F22"/>
    <w:p w:rsidR="0066099C" w:rsidRDefault="0066099C" w:rsidP="00963F22">
      <w:r>
        <w:t xml:space="preserve">More information on what attributes to apply to these properties can be seen in the </w:t>
      </w:r>
      <w:hyperlink r:id="rId28" w:history="1">
        <w:r w:rsidRPr="0084307C">
          <w:rPr>
            <w:rStyle w:val="Hyperlink"/>
            <w:color w:val="auto"/>
            <w:u w:val="none"/>
          </w:rPr>
          <w:t>PEChannelDeveloperGuide.docx</w:t>
        </w:r>
      </w:hyperlink>
      <w:r>
        <w:t xml:space="preserve"> in section 2.2.5.</w:t>
      </w:r>
    </w:p>
    <w:p w:rsidR="0066099C" w:rsidRDefault="0066099C" w:rsidP="00963F22"/>
    <w:p w:rsidR="00963F22" w:rsidRDefault="0048397F" w:rsidP="001E68FC">
      <w:pPr>
        <w:pStyle w:val="Heading5"/>
      </w:pPr>
      <w:r>
        <w:t>JobserveVacancy.cs</w:t>
      </w:r>
    </w:p>
    <w:p w:rsidR="001E68FC" w:rsidRDefault="001E68FC" w:rsidP="001E68FC"/>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FF"/>
          <w:szCs w:val="15"/>
          <w:highlight w:val="white"/>
          <w:lang w:eastAsia="en-GB"/>
        </w:rPr>
        <w:t>namespace</w:t>
      </w:r>
      <w:r w:rsidRPr="00CC498D">
        <w:rPr>
          <w:rFonts w:ascii="Consolas" w:hAnsi="Consolas" w:cs="Consolas"/>
          <w:color w:val="000000"/>
          <w:szCs w:val="15"/>
          <w:highlight w:val="white"/>
          <w:lang w:eastAsia="en-GB"/>
        </w:rPr>
        <w:t xml:space="preserve"> Kaonix.PE.Channels.Jobserve</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lastRenderedPageBreak/>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using</w:t>
      </w:r>
      <w:r w:rsidRPr="00CC498D">
        <w:rPr>
          <w:rFonts w:ascii="Consolas" w:hAnsi="Consolas" w:cs="Consolas"/>
          <w:color w:val="000000"/>
          <w:szCs w:val="15"/>
          <w:highlight w:val="white"/>
          <w:lang w:eastAsia="en-GB"/>
        </w:rPr>
        <w:t xml:space="preserve"> Kaonix.PE.API.Channels;</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using</w:t>
      </w:r>
      <w:r w:rsidRPr="00CC498D">
        <w:rPr>
          <w:rFonts w:ascii="Consolas" w:hAnsi="Consolas" w:cs="Consolas"/>
          <w:color w:val="000000"/>
          <w:szCs w:val="15"/>
          <w:highlight w:val="white"/>
          <w:lang w:eastAsia="en-GB"/>
        </w:rPr>
        <w:t xml:space="preserve"> Kaonix.PE.API.Channels.Vacancies;</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public</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class</w:t>
      </w: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JobserveVacancy</w:t>
      </w:r>
      <w:r w:rsidRPr="00CC498D">
        <w:rPr>
          <w:rFonts w:ascii="Consolas" w:hAnsi="Consolas" w:cs="Consolas"/>
          <w:color w:val="000000"/>
          <w:szCs w:val="15"/>
          <w:highlight w:val="white"/>
          <w:lang w:eastAsia="en-GB"/>
        </w:rPr>
        <w:t xml:space="preserve"> : </w:t>
      </w:r>
      <w:r w:rsidRPr="00CC498D">
        <w:rPr>
          <w:rFonts w:ascii="Consolas" w:hAnsi="Consolas" w:cs="Consolas"/>
          <w:color w:val="2B91AF"/>
          <w:szCs w:val="15"/>
          <w:highlight w:val="white"/>
          <w:lang w:eastAsia="en-GB"/>
        </w:rPr>
        <w:t>VacancyData</w:t>
      </w:r>
      <w:r w:rsidRPr="00CC498D">
        <w:rPr>
          <w:rFonts w:ascii="Consolas" w:hAnsi="Consolas" w:cs="Consolas"/>
          <w:color w:val="000000"/>
          <w:szCs w:val="15"/>
          <w:highlight w:val="white"/>
          <w:lang w:eastAsia="en-GB"/>
        </w:rPr>
        <w:t xml:space="preserve"> </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.Required)]</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DisplayAs</w:t>
      </w:r>
      <w:r w:rsidRPr="00CC498D">
        <w:rPr>
          <w:rFonts w:ascii="Consolas" w:hAnsi="Consolas" w:cs="Consolas"/>
          <w:color w:val="000000"/>
          <w:szCs w:val="15"/>
          <w:highlight w:val="white"/>
          <w:lang w:eastAsia="en-GB"/>
        </w:rPr>
        <w:t>(</w:t>
      </w:r>
      <w:r w:rsidRPr="00CC498D">
        <w:rPr>
          <w:rFonts w:ascii="Consolas" w:hAnsi="Consolas" w:cs="Consolas"/>
          <w:color w:val="A31515"/>
          <w:szCs w:val="15"/>
          <w:highlight w:val="white"/>
          <w:lang w:eastAsia="en-GB"/>
        </w:rPr>
        <w:t>"Reference"</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public</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override</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string</w:t>
      </w:r>
      <w:r w:rsidRPr="00CC498D">
        <w:rPr>
          <w:rFonts w:ascii="Consolas" w:hAnsi="Consolas" w:cs="Consolas"/>
          <w:color w:val="000000"/>
          <w:szCs w:val="15"/>
          <w:highlight w:val="white"/>
          <w:lang w:eastAsia="en-GB"/>
        </w:rPr>
        <w:t xml:space="preserve"> VacancyRef { </w:t>
      </w:r>
      <w:r w:rsidRPr="00CC498D">
        <w:rPr>
          <w:rFonts w:ascii="Consolas" w:hAnsi="Consolas" w:cs="Consolas"/>
          <w:color w:val="00B050"/>
          <w:szCs w:val="15"/>
          <w:highlight w:val="white"/>
          <w:lang w:eastAsia="en-GB"/>
        </w:rPr>
        <w:t xml:space="preserve">// removed for brevity </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.Required)]</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DisplayAs</w:t>
      </w:r>
      <w:r w:rsidRPr="00CC498D">
        <w:rPr>
          <w:rFonts w:ascii="Consolas" w:hAnsi="Consolas" w:cs="Consolas"/>
          <w:color w:val="000000"/>
          <w:szCs w:val="15"/>
          <w:highlight w:val="white"/>
          <w:lang w:eastAsia="en-GB"/>
        </w:rPr>
        <w:t>(</w:t>
      </w:r>
      <w:r w:rsidRPr="00CC498D">
        <w:rPr>
          <w:rFonts w:ascii="Consolas" w:hAnsi="Consolas" w:cs="Consolas"/>
          <w:color w:val="A31515"/>
          <w:szCs w:val="15"/>
          <w:highlight w:val="white"/>
          <w:lang w:eastAsia="en-GB"/>
        </w:rPr>
        <w:t>"Position"</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public</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override</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string</w:t>
      </w:r>
      <w:r w:rsidRPr="00CC498D">
        <w:rPr>
          <w:rFonts w:ascii="Consolas" w:hAnsi="Consolas" w:cs="Consolas"/>
          <w:color w:val="000000"/>
          <w:szCs w:val="15"/>
          <w:highlight w:val="white"/>
          <w:lang w:eastAsia="en-GB"/>
        </w:rPr>
        <w:t xml:space="preserve"> Title { </w:t>
      </w:r>
      <w:r w:rsidRPr="00CC498D">
        <w:rPr>
          <w:rFonts w:ascii="Consolas" w:hAnsi="Consolas" w:cs="Consolas"/>
          <w:color w:val="00B050"/>
          <w:szCs w:val="15"/>
          <w:highlight w:val="white"/>
          <w:lang w:eastAsia="en-GB"/>
        </w:rPr>
        <w:t xml:space="preserve">// removed for brevity </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.Required)]</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DisplayAs</w:t>
      </w:r>
      <w:r w:rsidRPr="00CC498D">
        <w:rPr>
          <w:rFonts w:ascii="Consolas" w:hAnsi="Consolas" w:cs="Consolas"/>
          <w:color w:val="000000"/>
          <w:szCs w:val="15"/>
          <w:highlight w:val="white"/>
          <w:lang w:eastAsia="en-GB"/>
        </w:rPr>
        <w:t>(</w:t>
      </w:r>
      <w:r w:rsidRPr="00CC498D">
        <w:rPr>
          <w:rFonts w:ascii="Consolas" w:hAnsi="Consolas" w:cs="Consolas"/>
          <w:color w:val="A31515"/>
          <w:szCs w:val="15"/>
          <w:highlight w:val="white"/>
          <w:lang w:eastAsia="en-GB"/>
        </w:rPr>
        <w:t>"HTML Skills"</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EditorHint</w:t>
      </w:r>
      <w:r w:rsidRPr="00CC498D">
        <w:rPr>
          <w:rFonts w:ascii="Consolas" w:hAnsi="Consolas" w:cs="Consolas"/>
          <w:color w:val="000000"/>
          <w:szCs w:val="15"/>
          <w:highlight w:val="white"/>
          <w:lang w:eastAsia="en-GB"/>
        </w:rPr>
        <w:t>(</w:t>
      </w:r>
      <w:r w:rsidRPr="00CC498D">
        <w:rPr>
          <w:rFonts w:ascii="Consolas" w:hAnsi="Consolas" w:cs="Consolas"/>
          <w:color w:val="2B91AF"/>
          <w:szCs w:val="15"/>
          <w:highlight w:val="white"/>
          <w:lang w:eastAsia="en-GB"/>
        </w:rPr>
        <w:t>EditorType</w:t>
      </w:r>
      <w:r w:rsidRPr="00CC498D">
        <w:rPr>
          <w:rFonts w:ascii="Consolas" w:hAnsi="Consolas" w:cs="Consolas"/>
          <w:color w:val="000000"/>
          <w:szCs w:val="15"/>
          <w:highlight w:val="white"/>
          <w:lang w:eastAsia="en-GB"/>
        </w:rPr>
        <w:t>.HTMLEditor)]</w:t>
      </w:r>
    </w:p>
    <w:p w:rsidR="0028144C" w:rsidRPr="00CC498D" w:rsidRDefault="0028144C" w:rsidP="0028144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HTMLSupport</w:t>
      </w:r>
      <w:r w:rsidRPr="00CC498D">
        <w:rPr>
          <w:rFonts w:ascii="Consolas" w:hAnsi="Consolas" w:cs="Consolas"/>
          <w:color w:val="000000"/>
          <w:szCs w:val="15"/>
          <w:highlight w:val="white"/>
          <w:lang w:eastAsia="en-GB"/>
        </w:rPr>
        <w:t>(</w:t>
      </w:r>
      <w:r w:rsidRPr="00CC498D">
        <w:rPr>
          <w:rFonts w:ascii="Consolas" w:hAnsi="Consolas" w:cs="Consolas"/>
          <w:color w:val="A31515"/>
          <w:szCs w:val="15"/>
          <w:highlight w:val="white"/>
          <w:lang w:eastAsia="en-GB"/>
        </w:rPr>
        <w:t>"p,b,u,</w:t>
      </w:r>
      <w:r w:rsidR="00901422" w:rsidRPr="00CC498D">
        <w:rPr>
          <w:rFonts w:ascii="Consolas" w:hAnsi="Consolas" w:cs="Consolas"/>
          <w:color w:val="A31515"/>
          <w:szCs w:val="15"/>
          <w:highlight w:val="white"/>
          <w:lang w:eastAsia="en-GB"/>
        </w:rPr>
        <w:t>i</w:t>
      </w:r>
      <w:r w:rsidRPr="00CC498D">
        <w:rPr>
          <w:rFonts w:ascii="Consolas" w:hAnsi="Consolas" w:cs="Consolas"/>
          <w:color w:val="A31515"/>
          <w:szCs w:val="15"/>
          <w:highlight w:val="white"/>
          <w:lang w:eastAsia="en-GB"/>
        </w:rPr>
        <w:t>,br"</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public</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override</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string</w:t>
      </w:r>
      <w:r w:rsidRPr="00CC498D">
        <w:rPr>
          <w:rFonts w:ascii="Consolas" w:hAnsi="Consolas" w:cs="Consolas"/>
          <w:color w:val="000000"/>
          <w:szCs w:val="15"/>
          <w:highlight w:val="white"/>
          <w:lang w:eastAsia="en-GB"/>
        </w:rPr>
        <w:t xml:space="preserve"> Description { </w:t>
      </w:r>
      <w:r w:rsidRPr="00CC498D">
        <w:rPr>
          <w:rFonts w:ascii="Consolas" w:hAnsi="Consolas" w:cs="Consolas"/>
          <w:color w:val="00B050"/>
          <w:szCs w:val="15"/>
          <w:highlight w:val="white"/>
          <w:lang w:eastAsia="en-GB"/>
        </w:rPr>
        <w:t xml:space="preserve">// removed for brevity </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.Required)]</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DisplayAs</w:t>
      </w:r>
      <w:r w:rsidRPr="00CC498D">
        <w:rPr>
          <w:rFonts w:ascii="Consolas" w:hAnsi="Consolas" w:cs="Consolas"/>
          <w:color w:val="000000"/>
          <w:szCs w:val="15"/>
          <w:highlight w:val="white"/>
          <w:lang w:eastAsia="en-GB"/>
        </w:rPr>
        <w:t>(</w:t>
      </w:r>
      <w:r w:rsidRPr="00CC498D">
        <w:rPr>
          <w:rFonts w:ascii="Consolas" w:hAnsi="Consolas" w:cs="Consolas"/>
          <w:color w:val="A31515"/>
          <w:szCs w:val="15"/>
          <w:highlight w:val="white"/>
          <w:lang w:eastAsia="en-GB"/>
        </w:rPr>
        <w:t>"Consultant Firstname"</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public</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override</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string</w:t>
      </w:r>
      <w:r w:rsidRPr="00CC498D">
        <w:rPr>
          <w:rFonts w:ascii="Consolas" w:hAnsi="Consolas" w:cs="Consolas"/>
          <w:color w:val="000000"/>
          <w:szCs w:val="15"/>
          <w:highlight w:val="white"/>
          <w:lang w:eastAsia="en-GB"/>
        </w:rPr>
        <w:t xml:space="preserve"> ContactFirstName { </w:t>
      </w:r>
      <w:r w:rsidRPr="00CC498D">
        <w:rPr>
          <w:rFonts w:ascii="Consolas" w:hAnsi="Consolas" w:cs="Consolas"/>
          <w:color w:val="00B050"/>
          <w:szCs w:val="15"/>
          <w:highlight w:val="white"/>
          <w:lang w:eastAsia="en-GB"/>
        </w:rPr>
        <w:t xml:space="preserve">// removed for brevity </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.Required)]</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DisplayAs</w:t>
      </w:r>
      <w:r w:rsidRPr="00CC498D">
        <w:rPr>
          <w:rFonts w:ascii="Consolas" w:hAnsi="Consolas" w:cs="Consolas"/>
          <w:color w:val="000000"/>
          <w:szCs w:val="15"/>
          <w:highlight w:val="white"/>
          <w:lang w:eastAsia="en-GB"/>
        </w:rPr>
        <w:t>(</w:t>
      </w:r>
      <w:r w:rsidRPr="00CC498D">
        <w:rPr>
          <w:rFonts w:ascii="Consolas" w:hAnsi="Consolas" w:cs="Consolas"/>
          <w:color w:val="A31515"/>
          <w:szCs w:val="15"/>
          <w:highlight w:val="white"/>
          <w:lang w:eastAsia="en-GB"/>
        </w:rPr>
        <w:t>"Consultant Surname"</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public</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override</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string</w:t>
      </w:r>
      <w:r w:rsidRPr="00CC498D">
        <w:rPr>
          <w:rFonts w:ascii="Consolas" w:hAnsi="Consolas" w:cs="Consolas"/>
          <w:color w:val="000000"/>
          <w:szCs w:val="15"/>
          <w:highlight w:val="white"/>
          <w:lang w:eastAsia="en-GB"/>
        </w:rPr>
        <w:t xml:space="preserve"> ContactSurname { </w:t>
      </w:r>
      <w:r w:rsidRPr="00CC498D">
        <w:rPr>
          <w:rFonts w:ascii="Consolas" w:hAnsi="Consolas" w:cs="Consolas"/>
          <w:color w:val="00B050"/>
          <w:szCs w:val="15"/>
          <w:highlight w:val="white"/>
          <w:lang w:eastAsia="en-GB"/>
        </w:rPr>
        <w:t xml:space="preserve">// removed for brevity </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.Required)]</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DisplayAs</w:t>
      </w:r>
      <w:r w:rsidRPr="00CC498D">
        <w:rPr>
          <w:rFonts w:ascii="Consolas" w:hAnsi="Consolas" w:cs="Consolas"/>
          <w:color w:val="000000"/>
          <w:szCs w:val="15"/>
          <w:highlight w:val="white"/>
          <w:lang w:eastAsia="en-GB"/>
        </w:rPr>
        <w:t>(</w:t>
      </w:r>
      <w:r w:rsidRPr="00CC498D">
        <w:rPr>
          <w:rFonts w:ascii="Consolas" w:hAnsi="Consolas" w:cs="Consolas"/>
          <w:color w:val="A31515"/>
          <w:szCs w:val="15"/>
          <w:highlight w:val="white"/>
          <w:lang w:eastAsia="en-GB"/>
        </w:rPr>
        <w:t>"Telephone"</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public</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override</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string</w:t>
      </w:r>
      <w:r w:rsidRPr="00CC498D">
        <w:rPr>
          <w:rFonts w:ascii="Consolas" w:hAnsi="Consolas" w:cs="Consolas"/>
          <w:color w:val="000000"/>
          <w:szCs w:val="15"/>
          <w:highlight w:val="white"/>
          <w:lang w:eastAsia="en-GB"/>
        </w:rPr>
        <w:t xml:space="preserve"> ContactPhoneNumber { </w:t>
      </w:r>
      <w:r w:rsidRPr="00CC498D">
        <w:rPr>
          <w:rFonts w:ascii="Consolas" w:hAnsi="Consolas" w:cs="Consolas"/>
          <w:color w:val="00B050"/>
          <w:szCs w:val="15"/>
          <w:highlight w:val="white"/>
          <w:lang w:eastAsia="en-GB"/>
        </w:rPr>
        <w:t xml:space="preserve">// removed for brevity </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.Required)]</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DisplayAs</w:t>
      </w:r>
      <w:r w:rsidRPr="00CC498D">
        <w:rPr>
          <w:rFonts w:ascii="Consolas" w:hAnsi="Consolas" w:cs="Consolas"/>
          <w:color w:val="000000"/>
          <w:szCs w:val="15"/>
          <w:highlight w:val="white"/>
          <w:lang w:eastAsia="en-GB"/>
        </w:rPr>
        <w:t>(</w:t>
      </w:r>
      <w:r w:rsidRPr="00CC498D">
        <w:rPr>
          <w:rFonts w:ascii="Consolas" w:hAnsi="Consolas" w:cs="Consolas"/>
          <w:color w:val="A31515"/>
          <w:szCs w:val="15"/>
          <w:highlight w:val="white"/>
          <w:lang w:eastAsia="en-GB"/>
        </w:rPr>
        <w:t>"Consultant Email"</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RegExValidator</w:t>
      </w:r>
      <w:r w:rsidRPr="00CC498D">
        <w:rPr>
          <w:rFonts w:ascii="Consolas" w:hAnsi="Consolas" w:cs="Consolas"/>
          <w:color w:val="000000"/>
          <w:szCs w:val="15"/>
          <w:highlight w:val="white"/>
          <w:lang w:eastAsia="en-GB"/>
        </w:rPr>
        <w:t>(</w:t>
      </w:r>
      <w:r w:rsidRPr="00CC498D">
        <w:rPr>
          <w:rFonts w:ascii="Consolas" w:hAnsi="Consolas" w:cs="Consolas"/>
          <w:color w:val="2B91AF"/>
          <w:szCs w:val="15"/>
          <w:highlight w:val="white"/>
          <w:lang w:eastAsia="en-GB"/>
        </w:rPr>
        <w:t>CommonFieldFormats</w:t>
      </w:r>
      <w:r w:rsidRPr="00CC498D">
        <w:rPr>
          <w:rFonts w:ascii="Consolas" w:hAnsi="Consolas" w:cs="Consolas"/>
          <w:color w:val="000000"/>
          <w:szCs w:val="15"/>
          <w:highlight w:val="white"/>
          <w:lang w:eastAsia="en-GB"/>
        </w:rPr>
        <w:t xml:space="preserve">.EmailAddress, </w:t>
      </w:r>
      <w:r w:rsidRPr="00CC498D">
        <w:rPr>
          <w:rFonts w:ascii="Consolas" w:hAnsi="Consolas" w:cs="Consolas"/>
          <w:color w:val="A31515"/>
          <w:szCs w:val="15"/>
          <w:highlight w:val="white"/>
          <w:lang w:eastAsia="en-GB"/>
        </w:rPr>
        <w:t>"Consultant Email must be a valid e-mail address"</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public</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override</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string</w:t>
      </w:r>
      <w:r w:rsidRPr="00CC498D">
        <w:rPr>
          <w:rFonts w:ascii="Consolas" w:hAnsi="Consolas" w:cs="Consolas"/>
          <w:color w:val="000000"/>
          <w:szCs w:val="15"/>
          <w:highlight w:val="white"/>
          <w:lang w:eastAsia="en-GB"/>
        </w:rPr>
        <w:t xml:space="preserve"> ResponseEmail { </w:t>
      </w:r>
      <w:r w:rsidRPr="00CC498D">
        <w:rPr>
          <w:rFonts w:ascii="Consolas" w:hAnsi="Consolas" w:cs="Consolas"/>
          <w:color w:val="00B050"/>
          <w:szCs w:val="15"/>
          <w:highlight w:val="white"/>
          <w:lang w:eastAsia="en-GB"/>
        </w:rPr>
        <w:t xml:space="preserve">// removed for brevity </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.Required)]</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DisplayAs</w:t>
      </w:r>
      <w:r w:rsidRPr="00CC498D">
        <w:rPr>
          <w:rFonts w:ascii="Consolas" w:hAnsi="Consolas" w:cs="Consolas"/>
          <w:color w:val="000000"/>
          <w:szCs w:val="15"/>
          <w:highlight w:val="white"/>
          <w:lang w:eastAsia="en-GB"/>
        </w:rPr>
        <w:t>(</w:t>
      </w:r>
      <w:r w:rsidRPr="00CC498D">
        <w:rPr>
          <w:rFonts w:ascii="Consolas" w:hAnsi="Consolas" w:cs="Consolas"/>
          <w:color w:val="A31515"/>
          <w:szCs w:val="15"/>
          <w:highlight w:val="white"/>
          <w:lang w:eastAsia="en-GB"/>
        </w:rPr>
        <w:t>"Application URL"</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RegExValidator</w:t>
      </w:r>
      <w:r w:rsidRPr="00CC498D">
        <w:rPr>
          <w:rFonts w:ascii="Consolas" w:hAnsi="Consolas" w:cs="Consolas"/>
          <w:color w:val="000000"/>
          <w:szCs w:val="15"/>
          <w:highlight w:val="white"/>
          <w:lang w:eastAsia="en-GB"/>
        </w:rPr>
        <w:t>(</w:t>
      </w:r>
      <w:r w:rsidRPr="00CC498D">
        <w:rPr>
          <w:rFonts w:ascii="Consolas" w:hAnsi="Consolas" w:cs="Consolas"/>
          <w:color w:val="2B91AF"/>
          <w:szCs w:val="15"/>
          <w:highlight w:val="white"/>
          <w:lang w:eastAsia="en-GB"/>
        </w:rPr>
        <w:t>CommonFieldFormats</w:t>
      </w:r>
      <w:r w:rsidRPr="00CC498D">
        <w:rPr>
          <w:rFonts w:ascii="Consolas" w:hAnsi="Consolas" w:cs="Consolas"/>
          <w:color w:val="000000"/>
          <w:szCs w:val="15"/>
          <w:highlight w:val="white"/>
          <w:lang w:eastAsia="en-GB"/>
        </w:rPr>
        <w:t xml:space="preserve">.Url, </w:t>
      </w:r>
      <w:r w:rsidRPr="00CC498D">
        <w:rPr>
          <w:rFonts w:ascii="Consolas" w:hAnsi="Consolas" w:cs="Consolas"/>
          <w:color w:val="A31515"/>
          <w:szCs w:val="15"/>
          <w:highlight w:val="white"/>
          <w:lang w:eastAsia="en-GB"/>
        </w:rPr>
        <w:t>"Application URL must be a valid URL"</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public</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override</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string</w:t>
      </w:r>
      <w:r w:rsidRPr="00CC498D">
        <w:rPr>
          <w:rFonts w:ascii="Consolas" w:hAnsi="Consolas" w:cs="Consolas"/>
          <w:color w:val="000000"/>
          <w:szCs w:val="15"/>
          <w:highlight w:val="white"/>
          <w:lang w:eastAsia="en-GB"/>
        </w:rPr>
        <w:t xml:space="preserve"> ResponseUrl { </w:t>
      </w:r>
      <w:r w:rsidRPr="00CC498D">
        <w:rPr>
          <w:rFonts w:ascii="Consolas" w:hAnsi="Consolas" w:cs="Consolas"/>
          <w:color w:val="00B050"/>
          <w:szCs w:val="15"/>
          <w:highlight w:val="white"/>
          <w:lang w:eastAsia="en-GB"/>
        </w:rPr>
        <w:t xml:space="preserve">// removed for brevity </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.Required)]</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DisplayAs</w:t>
      </w:r>
      <w:r w:rsidRPr="00CC498D">
        <w:rPr>
          <w:rFonts w:ascii="Consolas" w:hAnsi="Consolas" w:cs="Consolas"/>
          <w:color w:val="000000"/>
          <w:szCs w:val="15"/>
          <w:highlight w:val="white"/>
          <w:lang w:eastAsia="en-GB"/>
        </w:rPr>
        <w:t>(</w:t>
      </w:r>
      <w:r w:rsidRPr="00CC498D">
        <w:rPr>
          <w:rFonts w:ascii="Consolas" w:hAnsi="Consolas" w:cs="Consolas"/>
          <w:color w:val="A31515"/>
          <w:szCs w:val="15"/>
          <w:highlight w:val="white"/>
          <w:lang w:eastAsia="en-GB"/>
        </w:rPr>
        <w:t>"Type"</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public</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override</w:t>
      </w: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VacancyType</w:t>
      </w:r>
      <w:r w:rsidRPr="00CC498D">
        <w:rPr>
          <w:rFonts w:ascii="Consolas" w:hAnsi="Consolas" w:cs="Consolas"/>
          <w:color w:val="000000"/>
          <w:szCs w:val="15"/>
          <w:highlight w:val="white"/>
          <w:lang w:eastAsia="en-GB"/>
        </w:rPr>
        <w:t xml:space="preserve"> VacancyType { </w:t>
      </w:r>
      <w:r w:rsidRPr="00CC498D">
        <w:rPr>
          <w:rFonts w:ascii="Consolas" w:hAnsi="Consolas" w:cs="Consolas"/>
          <w:color w:val="00B050"/>
          <w:szCs w:val="15"/>
          <w:highlight w:val="white"/>
          <w:lang w:eastAsia="en-GB"/>
        </w:rPr>
        <w:t xml:space="preserve">// removed for brevity </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.Required)]</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DisplayAs</w:t>
      </w:r>
      <w:r w:rsidRPr="00CC498D">
        <w:rPr>
          <w:rFonts w:ascii="Consolas" w:hAnsi="Consolas" w:cs="Consolas"/>
          <w:color w:val="000000"/>
          <w:szCs w:val="15"/>
          <w:highlight w:val="white"/>
          <w:lang w:eastAsia="en-GB"/>
        </w:rPr>
        <w:t>(</w:t>
      </w:r>
      <w:r w:rsidRPr="00CC498D">
        <w:rPr>
          <w:rFonts w:ascii="Consolas" w:hAnsi="Consolas" w:cs="Consolas"/>
          <w:color w:val="A31515"/>
          <w:szCs w:val="15"/>
          <w:highlight w:val="white"/>
          <w:lang w:eastAsia="en-GB"/>
        </w:rPr>
        <w:t>"Rate"</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public</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override</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string</w:t>
      </w:r>
      <w:r w:rsidRPr="00CC498D">
        <w:rPr>
          <w:rFonts w:ascii="Consolas" w:hAnsi="Consolas" w:cs="Consolas"/>
          <w:color w:val="000000"/>
          <w:szCs w:val="15"/>
          <w:highlight w:val="white"/>
          <w:lang w:eastAsia="en-GB"/>
        </w:rPr>
        <w:t xml:space="preserve"> SalaryDescription { </w:t>
      </w:r>
      <w:r w:rsidRPr="00CC498D">
        <w:rPr>
          <w:rFonts w:ascii="Consolas" w:hAnsi="Consolas" w:cs="Consolas"/>
          <w:color w:val="00B050"/>
          <w:szCs w:val="15"/>
          <w:highlight w:val="white"/>
          <w:lang w:eastAsia="en-GB"/>
        </w:rPr>
        <w:t xml:space="preserve">// removed for brevity </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.Required)]</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DisplayAs</w:t>
      </w:r>
      <w:r w:rsidRPr="00CC498D">
        <w:rPr>
          <w:rFonts w:ascii="Consolas" w:hAnsi="Consolas" w:cs="Consolas"/>
          <w:color w:val="000000"/>
          <w:szCs w:val="15"/>
          <w:highlight w:val="white"/>
          <w:lang w:eastAsia="en-GB"/>
        </w:rPr>
        <w:t>(</w:t>
      </w:r>
      <w:r w:rsidRPr="00CC498D">
        <w:rPr>
          <w:rFonts w:ascii="Consolas" w:hAnsi="Consolas" w:cs="Consolas"/>
          <w:color w:val="A31515"/>
          <w:szCs w:val="15"/>
          <w:highlight w:val="white"/>
          <w:lang w:eastAsia="en-GB"/>
        </w:rPr>
        <w:t>"Post Zip Code"</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RegExValidator</w:t>
      </w:r>
      <w:r w:rsidRPr="00CC498D">
        <w:rPr>
          <w:rFonts w:ascii="Consolas" w:hAnsi="Consolas" w:cs="Consolas"/>
          <w:color w:val="000000"/>
          <w:szCs w:val="15"/>
          <w:highlight w:val="white"/>
          <w:lang w:eastAsia="en-GB"/>
        </w:rPr>
        <w:t>(</w:t>
      </w:r>
      <w:r w:rsidRPr="00CC498D">
        <w:rPr>
          <w:rFonts w:ascii="Consolas" w:hAnsi="Consolas" w:cs="Consolas"/>
          <w:color w:val="2B91AF"/>
          <w:szCs w:val="15"/>
          <w:highlight w:val="white"/>
          <w:lang w:eastAsia="en-GB"/>
        </w:rPr>
        <w:t>CommonFieldFormats</w:t>
      </w:r>
      <w:r w:rsidRPr="00CC498D">
        <w:rPr>
          <w:rFonts w:ascii="Consolas" w:hAnsi="Consolas" w:cs="Consolas"/>
          <w:color w:val="000000"/>
          <w:szCs w:val="15"/>
          <w:highlight w:val="white"/>
          <w:lang w:eastAsia="en-GB"/>
        </w:rPr>
        <w:t xml:space="preserve">.UKPostCode, </w:t>
      </w:r>
      <w:r w:rsidRPr="00CC498D">
        <w:rPr>
          <w:rFonts w:ascii="Consolas" w:hAnsi="Consolas" w:cs="Consolas"/>
          <w:color w:val="A31515"/>
          <w:szCs w:val="15"/>
          <w:highlight w:val="white"/>
          <w:lang w:eastAsia="en-GB"/>
        </w:rPr>
        <w:t>"Post Zip Code can only be a valid UK Post Code"</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public</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override</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string</w:t>
      </w:r>
      <w:r w:rsidRPr="00CC498D">
        <w:rPr>
          <w:rFonts w:ascii="Consolas" w:hAnsi="Consolas" w:cs="Consolas"/>
          <w:color w:val="000000"/>
          <w:szCs w:val="15"/>
          <w:highlight w:val="white"/>
          <w:lang w:eastAsia="en-GB"/>
        </w:rPr>
        <w:t xml:space="preserve"> PostCode { </w:t>
      </w:r>
      <w:r w:rsidRPr="00CC498D">
        <w:rPr>
          <w:rFonts w:ascii="Consolas" w:hAnsi="Consolas" w:cs="Consolas"/>
          <w:color w:val="00B050"/>
          <w:szCs w:val="15"/>
          <w:highlight w:val="white"/>
          <w:lang w:eastAsia="en-GB"/>
        </w:rPr>
        <w:t xml:space="preserve">// removed for brevity </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.Required)]</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DisplayAs</w:t>
      </w:r>
      <w:r w:rsidRPr="00CC498D">
        <w:rPr>
          <w:rFonts w:ascii="Consolas" w:hAnsi="Consolas" w:cs="Consolas"/>
          <w:color w:val="000000"/>
          <w:szCs w:val="15"/>
          <w:highlight w:val="white"/>
          <w:lang w:eastAsia="en-GB"/>
        </w:rPr>
        <w:t>(</w:t>
      </w:r>
      <w:r w:rsidRPr="00CC498D">
        <w:rPr>
          <w:rFonts w:ascii="Consolas" w:hAnsi="Consolas" w:cs="Consolas"/>
          <w:color w:val="A31515"/>
          <w:szCs w:val="15"/>
          <w:highlight w:val="white"/>
          <w:lang w:eastAsia="en-GB"/>
        </w:rPr>
        <w:t>"Start Date Description"</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public</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override</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string</w:t>
      </w:r>
      <w:r w:rsidRPr="00CC498D">
        <w:rPr>
          <w:rFonts w:ascii="Consolas" w:hAnsi="Consolas" w:cs="Consolas"/>
          <w:color w:val="000000"/>
          <w:szCs w:val="15"/>
          <w:highlight w:val="white"/>
          <w:lang w:eastAsia="en-GB"/>
        </w:rPr>
        <w:t xml:space="preserve"> StartDateText { </w:t>
      </w:r>
      <w:r w:rsidRPr="00CC498D">
        <w:rPr>
          <w:rFonts w:ascii="Consolas" w:hAnsi="Consolas" w:cs="Consolas"/>
          <w:color w:val="00B050"/>
          <w:szCs w:val="15"/>
          <w:highlight w:val="white"/>
          <w:lang w:eastAsia="en-GB"/>
        </w:rPr>
        <w:t xml:space="preserve">// removed for brevity </w:t>
      </w:r>
      <w:r w:rsidRPr="00CC498D">
        <w:rPr>
          <w:rFonts w:ascii="Consolas" w:hAnsi="Consolas" w:cs="Consolas"/>
          <w:color w:val="000000"/>
          <w:szCs w:val="15"/>
          <w:highlight w:val="white"/>
          <w:lang w:eastAsia="en-GB"/>
        </w:rPr>
        <w:t>}</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p>
    <w:p w:rsidR="001E68FC" w:rsidRPr="00CC498D" w:rsidRDefault="001E68FC" w:rsidP="001E68FC">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w:t>
      </w:r>
    </w:p>
    <w:p w:rsidR="001E68FC" w:rsidRDefault="001E68FC" w:rsidP="001E68FC"/>
    <w:p w:rsidR="00FE7517" w:rsidRDefault="00FE7517" w:rsidP="00FE7517">
      <w:pPr>
        <w:pStyle w:val="Heading3"/>
      </w:pPr>
      <w:bookmarkStart w:id="50" w:name="_Toc8028398"/>
      <w:r>
        <w:lastRenderedPageBreak/>
        <w:t>Create Custom Data Classes</w:t>
      </w:r>
      <w:bookmarkEnd w:id="50"/>
    </w:p>
    <w:p w:rsidR="00FE7517" w:rsidRDefault="00FE7517" w:rsidP="00FE7517"/>
    <w:p w:rsidR="00FE7517" w:rsidRDefault="00C76666" w:rsidP="00FE7517">
      <w:r>
        <w:t xml:space="preserve">Any </w:t>
      </w:r>
      <w:r w:rsidR="001C050A">
        <w:t>field</w:t>
      </w:r>
      <w:r>
        <w:t xml:space="preserve"> the job board expects that is specific to the feed will need to be contained in</w:t>
      </w:r>
      <w:r w:rsidR="001C050A">
        <w:t xml:space="preserve"> a custom data class. If any field expects a predefined list of values, such as selection of industry sectors to choose from, then this will involve at least one RestrictionValueFactory class</w:t>
      </w:r>
      <w:r>
        <w:t>. In terms of web-cruit these are similar to job media extensions.</w:t>
      </w:r>
      <w:r w:rsidR="001C050A">
        <w:t xml:space="preserve"> </w:t>
      </w:r>
    </w:p>
    <w:p w:rsidR="00C76666" w:rsidRDefault="00C76666" w:rsidP="00FE7517"/>
    <w:p w:rsidR="001C050A" w:rsidRDefault="00C76666" w:rsidP="001C050A">
      <w:r>
        <w:t xml:space="preserve">The </w:t>
      </w:r>
      <w:hyperlink r:id="rId29" w:history="1">
        <w:r w:rsidRPr="0084307C">
          <w:rPr>
            <w:rStyle w:val="Hyperlink"/>
            <w:color w:val="auto"/>
            <w:u w:val="none"/>
          </w:rPr>
          <w:t>PEChannelDeveloperGuide.docx</w:t>
        </w:r>
      </w:hyperlink>
      <w:r>
        <w:t xml:space="preserve"> has more information about this in section 3.5. </w:t>
      </w:r>
    </w:p>
    <w:p w:rsidR="001C050A" w:rsidRDefault="001C050A" w:rsidP="001C050A"/>
    <w:p w:rsidR="00A05BB9" w:rsidRDefault="00856071" w:rsidP="00856071">
      <w:pPr>
        <w:pStyle w:val="Heading4"/>
      </w:pPr>
      <w:r>
        <w:t>Custom Data Fields in the Jobserve Feed</w:t>
      </w:r>
    </w:p>
    <w:p w:rsidR="00856071" w:rsidRDefault="00856071" w:rsidP="001C050A">
      <w:r>
        <w:t>In Appendix A, we can see the list of fields that the Jobserve field expects. When we look at the mandatory fields, we need to see if any of them are relevant to what we already have in the Vacancy class. There are a couple fields however, that have no relevance to what the Vacancy class already provides and these are candidates for fields to be included into the CustomData class. These are:</w:t>
      </w:r>
    </w:p>
    <w:p w:rsidR="00856071" w:rsidRDefault="00856071" w:rsidP="001C050A"/>
    <w:p w:rsidR="00856071" w:rsidRDefault="00856071" w:rsidP="00856071">
      <w:pPr>
        <w:pStyle w:val="ListParagraph"/>
        <w:numPr>
          <w:ilvl w:val="0"/>
          <w:numId w:val="23"/>
        </w:numPr>
      </w:pPr>
      <w:r>
        <w:t>MarketID (list of industry codes) – we’ll need to create a restriction value factory for this.</w:t>
      </w:r>
    </w:p>
    <w:p w:rsidR="003D4E4B" w:rsidRDefault="00856071" w:rsidP="00856071">
      <w:pPr>
        <w:pStyle w:val="ListParagraph"/>
        <w:numPr>
          <w:ilvl w:val="0"/>
          <w:numId w:val="23"/>
        </w:numPr>
      </w:pPr>
      <w:r>
        <w:t>ISO Country Code – we’ll need to create a string field so we can pass this value in when we send a post request.</w:t>
      </w:r>
    </w:p>
    <w:p w:rsidR="00856071" w:rsidRDefault="00856071" w:rsidP="003D4E4B">
      <w:pPr>
        <w:pStyle w:val="ListParagraph"/>
      </w:pPr>
    </w:p>
    <w:p w:rsidR="001C050A" w:rsidRDefault="001C050A" w:rsidP="001C050A">
      <w:pPr>
        <w:pStyle w:val="Heading4"/>
      </w:pPr>
      <w:r>
        <w:t>Types of Restriction Value Factories</w:t>
      </w:r>
    </w:p>
    <w:p w:rsidR="001C050A" w:rsidRDefault="001C050A" w:rsidP="001C050A">
      <w:r>
        <w:t>There are two types of factories we could consider to use.</w:t>
      </w:r>
      <w:r w:rsidR="0078535E">
        <w:t xml:space="preserve"> </w:t>
      </w:r>
    </w:p>
    <w:p w:rsidR="001C050A" w:rsidRDefault="001C050A" w:rsidP="001C050A"/>
    <w:p w:rsidR="001C050A" w:rsidRDefault="001C050A" w:rsidP="001C050A">
      <w:pPr>
        <w:pStyle w:val="Heading5"/>
      </w:pPr>
      <w:r>
        <w:t>RestrictionValueFactory</w:t>
      </w:r>
    </w:p>
    <w:p w:rsidR="001C050A" w:rsidRDefault="001C050A" w:rsidP="001C050A">
      <w:r>
        <w:t xml:space="preserve">This is a class which inherits from </w:t>
      </w:r>
      <w:r w:rsidRPr="006612C4">
        <w:rPr>
          <w:rFonts w:ascii="Consolas" w:hAnsi="Consolas" w:cs="Consolas"/>
          <w:color w:val="2B91AF"/>
          <w:szCs w:val="18"/>
          <w:lang w:eastAsia="en-GB"/>
        </w:rPr>
        <w:t>RestrictionValueFactory</w:t>
      </w:r>
      <w:r>
        <w:rPr>
          <w:rFonts w:ascii="Consolas" w:hAnsi="Consolas" w:cs="Consolas"/>
          <w:color w:val="2B91AF"/>
          <w:szCs w:val="18"/>
          <w:lang w:eastAsia="en-GB"/>
        </w:rPr>
        <w:t xml:space="preserve"> </w:t>
      </w:r>
      <w:r>
        <w:t>which holds an array of values. This is the most commonly used type of restriction value factory. The downside is any changes made here, no matter how small, requires redeployment of the PE.</w:t>
      </w:r>
      <w:r w:rsidR="0078535E">
        <w:t xml:space="preserve"> If the values are unlikely change, use this method.</w:t>
      </w:r>
    </w:p>
    <w:p w:rsidR="001C050A" w:rsidRDefault="001C050A" w:rsidP="001C050A"/>
    <w:p w:rsidR="001C050A" w:rsidRPr="001C050A" w:rsidRDefault="001C050A" w:rsidP="001C050A">
      <w:r>
        <w:t xml:space="preserve">Please consult section 3.5.6 in </w:t>
      </w:r>
      <w:hyperlink r:id="rId30" w:history="1">
        <w:r w:rsidRPr="0084307C">
          <w:rPr>
            <w:rStyle w:val="Hyperlink"/>
            <w:color w:val="auto"/>
            <w:u w:val="none"/>
          </w:rPr>
          <w:t>PEChannelDeveloperGuide.docx</w:t>
        </w:r>
      </w:hyperlink>
      <w:r w:rsidRPr="0084307C">
        <w:t xml:space="preserve"> </w:t>
      </w:r>
    </w:p>
    <w:p w:rsidR="001C050A" w:rsidRDefault="001C050A" w:rsidP="001C050A"/>
    <w:p w:rsidR="001C050A" w:rsidRDefault="001C050A" w:rsidP="001C050A">
      <w:pPr>
        <w:pStyle w:val="Heading5"/>
      </w:pPr>
      <w:r>
        <w:t>ExternallyStoredRestrictionValueFactory</w:t>
      </w:r>
    </w:p>
    <w:p w:rsidR="001C050A" w:rsidRPr="001C050A" w:rsidRDefault="001C050A" w:rsidP="001C050A">
      <w:r>
        <w:t xml:space="preserve">This is a class which inherits from </w:t>
      </w:r>
      <w:r w:rsidRPr="006612C4">
        <w:rPr>
          <w:rFonts w:ascii="Consolas" w:hAnsi="Consolas" w:cs="Consolas"/>
          <w:color w:val="2B91AF"/>
          <w:szCs w:val="18"/>
          <w:highlight w:val="white"/>
          <w:lang w:eastAsia="en-GB"/>
        </w:rPr>
        <w:t>ExternallyStoredXmlRestrictionValueFactory</w:t>
      </w:r>
      <w:r>
        <w:rPr>
          <w:rFonts w:ascii="Consolas" w:hAnsi="Consolas" w:cs="Consolas"/>
          <w:color w:val="2B91AF"/>
          <w:szCs w:val="18"/>
          <w:lang w:eastAsia="en-GB"/>
        </w:rPr>
        <w:t xml:space="preserve"> </w:t>
      </w:r>
      <w:r w:rsidRPr="001C050A">
        <w:t xml:space="preserve">and </w:t>
      </w:r>
      <w:r>
        <w:t xml:space="preserve">instead of storing the values in an array, they are stored in an XML file. The </w:t>
      </w:r>
      <w:r w:rsidR="0078535E">
        <w:t>disadvantage is that the PE will have to read from a file which adds a slight overhead to performance, but the advantage is that if any changes are made to values, you only need to deploy the XML file, and there is no need to deploy the entire PE. If the values may change frequently, use this method</w:t>
      </w:r>
      <w:r w:rsidR="00A11A38">
        <w:t>.</w:t>
      </w:r>
    </w:p>
    <w:p w:rsidR="00963F22" w:rsidRDefault="00963F22" w:rsidP="00963F22"/>
    <w:p w:rsidR="001C050A" w:rsidRPr="0084307C" w:rsidRDefault="001C050A" w:rsidP="00963F22">
      <w:r>
        <w:t xml:space="preserve">Please consult section 3.5.7 in </w:t>
      </w:r>
      <w:hyperlink r:id="rId31" w:history="1">
        <w:r w:rsidRPr="0084307C">
          <w:rPr>
            <w:rStyle w:val="Hyperlink"/>
            <w:color w:val="auto"/>
            <w:u w:val="none"/>
          </w:rPr>
          <w:t>PEChannelDeveloperGuide.docx</w:t>
        </w:r>
      </w:hyperlink>
    </w:p>
    <w:p w:rsidR="00A11A38" w:rsidRDefault="00A11A38" w:rsidP="00963F22"/>
    <w:p w:rsidR="00CD2A3A" w:rsidRDefault="00CD2A3A" w:rsidP="00963F22">
      <w:r>
        <w:t>Although there is no strict rule on which type of factory to favour, it would make sense to start off with a RestrictionValueFactory, and if we realise we have to make frequent changes to the factory, we can then migrate this to an externally stored factory instead to make adding and updating changes easier in the future. This was the case for feeds required by Pertemps and ESOS.</w:t>
      </w:r>
    </w:p>
    <w:p w:rsidR="00A05BB9" w:rsidRDefault="00A05BB9" w:rsidP="00963F22"/>
    <w:p w:rsidR="00A11A38" w:rsidRDefault="00A11A38" w:rsidP="00BF7803">
      <w:pPr>
        <w:pStyle w:val="Heading5"/>
      </w:pPr>
      <w:r>
        <w:t>Jobserve’s Restriction Value Factories</w:t>
      </w:r>
    </w:p>
    <w:p w:rsidR="00A11A38" w:rsidRDefault="00A11A38" w:rsidP="00A11A38"/>
    <w:p w:rsidR="00FD2C5D" w:rsidRDefault="00604606" w:rsidP="00BF7803">
      <w:r>
        <w:t>Appendix</w:t>
      </w:r>
      <w:r w:rsidR="004A172D">
        <w:t>es</w:t>
      </w:r>
      <w:r>
        <w:t xml:space="preserve"> B</w:t>
      </w:r>
      <w:r w:rsidR="004A172D">
        <w:t xml:space="preserve"> and C</w:t>
      </w:r>
      <w:r>
        <w:t xml:space="preserve"> shows us that Jobserve has a list of values for industries and a list for categories.</w:t>
      </w:r>
    </w:p>
    <w:p w:rsidR="00BF7803" w:rsidRDefault="00BF7803" w:rsidP="00BF7803"/>
    <w:p w:rsidR="0066183D" w:rsidRDefault="0066183D" w:rsidP="00BF7803">
      <w:pPr>
        <w:pStyle w:val="Heading5"/>
      </w:pPr>
      <w:r>
        <w:t>JobserveIndustryRestrictionValueFactory.cs</w:t>
      </w:r>
    </w:p>
    <w:p w:rsidR="00FD2C5D" w:rsidRPr="00EF12B8" w:rsidRDefault="00EF12B8" w:rsidP="00A11A38">
      <w:r>
        <w:t>Firstly w</w:t>
      </w:r>
      <w:r w:rsidR="00FD2C5D">
        <w:t xml:space="preserve">e are going to </w:t>
      </w:r>
      <w:r w:rsidR="00832B2D">
        <w:t xml:space="preserve">going to create </w:t>
      </w:r>
      <w:r>
        <w:t xml:space="preserve">a class to hold industry values. We need to create a class called </w:t>
      </w:r>
      <w:r w:rsidR="00F33447" w:rsidRPr="00F33447">
        <w:rPr>
          <w:rFonts w:ascii="Consolas" w:hAnsi="Consolas" w:cs="Consolas"/>
          <w:color w:val="2B91AF"/>
          <w:szCs w:val="15"/>
          <w:highlight w:val="white"/>
          <w:lang w:eastAsia="en-GB"/>
        </w:rPr>
        <w:t>JobserveIndustryRestrictionValueFactory</w:t>
      </w:r>
      <w:r w:rsidR="00F33447" w:rsidRPr="00F33447">
        <w:rPr>
          <w:rFonts w:ascii="Consolas" w:hAnsi="Consolas" w:cs="Consolas"/>
          <w:color w:val="2B91AF"/>
          <w:szCs w:val="15"/>
          <w:lang w:eastAsia="en-GB"/>
        </w:rPr>
        <w:t xml:space="preserve"> </w:t>
      </w:r>
      <w:r>
        <w:t xml:space="preserve">which inherits from </w:t>
      </w:r>
      <w:r w:rsidRPr="006612C4">
        <w:rPr>
          <w:rFonts w:ascii="Consolas" w:hAnsi="Consolas" w:cs="Consolas"/>
          <w:color w:val="2B91AF"/>
          <w:szCs w:val="18"/>
          <w:lang w:eastAsia="en-GB"/>
        </w:rPr>
        <w:t>RestrictionValueFactory</w:t>
      </w:r>
      <w:r>
        <w:rPr>
          <w:rFonts w:ascii="Consolas" w:hAnsi="Consolas" w:cs="Consolas"/>
          <w:color w:val="2B91AF"/>
          <w:szCs w:val="18"/>
          <w:lang w:eastAsia="en-GB"/>
        </w:rPr>
        <w:t xml:space="preserve">. </w:t>
      </w:r>
      <w:r w:rsidRPr="00EF12B8">
        <w:t>Below is an example:</w:t>
      </w:r>
    </w:p>
    <w:p w:rsidR="00EF12B8" w:rsidRDefault="00EF12B8" w:rsidP="00A11A38"/>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FF"/>
          <w:szCs w:val="15"/>
          <w:highlight w:val="white"/>
          <w:lang w:eastAsia="en-GB"/>
        </w:rPr>
        <w:t>namespace</w:t>
      </w:r>
      <w:r w:rsidRPr="005B64A5">
        <w:rPr>
          <w:rFonts w:ascii="Consolas" w:hAnsi="Consolas" w:cs="Consolas"/>
          <w:color w:val="000000"/>
          <w:szCs w:val="15"/>
          <w:highlight w:val="white"/>
          <w:lang w:eastAsia="en-GB"/>
        </w:rPr>
        <w:t xml:space="preserve"> Kaonix.PE.Channels.Jobserve</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using</w:t>
      </w:r>
      <w:r w:rsidRPr="005B64A5">
        <w:rPr>
          <w:rFonts w:ascii="Consolas" w:hAnsi="Consolas" w:cs="Consolas"/>
          <w:color w:val="000000"/>
          <w:szCs w:val="15"/>
          <w:highlight w:val="white"/>
          <w:lang w:eastAsia="en-GB"/>
        </w:rPr>
        <w:t xml:space="preserve"> Kaonix.PE.API.Channels;</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public</w:t>
      </w: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class</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JobserveIndustryRestrictionValueFactory</w:t>
      </w:r>
      <w:r w:rsidRPr="005B64A5">
        <w:rPr>
          <w:rFonts w:ascii="Consolas" w:hAnsi="Consolas" w:cs="Consolas"/>
          <w:color w:val="000000"/>
          <w:szCs w:val="15"/>
          <w:highlight w:val="white"/>
          <w:lang w:eastAsia="en-GB"/>
        </w:rPr>
        <w:t xml:space="preserve"> : </w:t>
      </w:r>
      <w:r w:rsidRPr="005B64A5">
        <w:rPr>
          <w:rFonts w:ascii="Consolas" w:hAnsi="Consolas" w:cs="Consolas"/>
          <w:color w:val="2B91AF"/>
          <w:szCs w:val="15"/>
          <w:highlight w:val="white"/>
          <w:lang w:eastAsia="en-GB"/>
        </w:rPr>
        <w:t>RestrictionValueFactory</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lastRenderedPageBreak/>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private</w:t>
      </w: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static</w:t>
      </w: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readonly</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 values;</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static</w:t>
      </w:r>
      <w:r w:rsidRPr="005B64A5">
        <w:rPr>
          <w:rFonts w:ascii="Consolas" w:hAnsi="Consolas" w:cs="Consolas"/>
          <w:color w:val="000000"/>
          <w:szCs w:val="15"/>
          <w:highlight w:val="white"/>
          <w:lang w:eastAsia="en-GB"/>
        </w:rPr>
        <w:t xml:space="preserve"> JobserveIndustryRestrictionValueFactory()</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values =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"Advertising / Media and Entertainment"</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"13"</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"Call Centre and Customer Services"</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"9"</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"Construction and Civil Engineering"</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"11"</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"Defence / Military and Armed Forces"</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"18"</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"Education"</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"20"</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"Engineering"</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"3"</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"Finance / Accounting and Banking"</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"2"</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"Food and Hospitality"</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"14"</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"Healthcare and Medical"</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"8"</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"HR and Recruitment"</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"10"</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"IT and Telecommunications"</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"1"</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"Legal"</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"7"</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"Manufacturing"</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"21"</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"Mining / Energy / Oil and Gas"</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"15"</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"Office and Administration"</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"6"</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"Retail and Consumer Products"</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"17"</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"Sales and Marketing"</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"4"</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"Science / Biotech and Pharmaceuticals"</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"16"</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"Trades and Services"</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"22"</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"Transport and Logistics"</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"12"</w:t>
      </w: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new</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w:t>
      </w:r>
      <w:r w:rsidRPr="005B64A5">
        <w:rPr>
          <w:rFonts w:ascii="Consolas" w:hAnsi="Consolas" w:cs="Consolas"/>
          <w:color w:val="A31515"/>
          <w:szCs w:val="15"/>
          <w:highlight w:val="white"/>
          <w:lang w:eastAsia="en-GB"/>
        </w:rPr>
        <w:t>"Travel and Tourism"</w:t>
      </w:r>
      <w:r w:rsidRPr="005B64A5">
        <w:rPr>
          <w:rFonts w:ascii="Consolas" w:hAnsi="Consolas" w:cs="Consolas"/>
          <w:color w:val="000000"/>
          <w:szCs w:val="15"/>
          <w:highlight w:val="white"/>
          <w:lang w:eastAsia="en-GB"/>
        </w:rPr>
        <w:t xml:space="preserve">, </w:t>
      </w:r>
      <w:r w:rsidRPr="005B64A5">
        <w:rPr>
          <w:rFonts w:ascii="Consolas" w:hAnsi="Consolas" w:cs="Consolas"/>
          <w:color w:val="A31515"/>
          <w:szCs w:val="15"/>
          <w:highlight w:val="white"/>
          <w:lang w:eastAsia="en-GB"/>
        </w:rPr>
        <w:t>"19"</w:t>
      </w:r>
      <w:r w:rsidRPr="005B64A5">
        <w:rPr>
          <w:rFonts w:ascii="Consolas" w:hAnsi="Consolas" w:cs="Consolas"/>
          <w:color w:val="000000"/>
          <w:szCs w:val="15"/>
          <w:highlight w:val="white"/>
          <w:lang w:eastAsia="en-GB"/>
        </w:rPr>
        <w:t>)</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public</w:t>
      </w: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override</w:t>
      </w:r>
      <w:r w:rsidRPr="005B64A5">
        <w:rPr>
          <w:rFonts w:ascii="Consolas" w:hAnsi="Consolas" w:cs="Consolas"/>
          <w:color w:val="000000"/>
          <w:szCs w:val="15"/>
          <w:highlight w:val="white"/>
          <w:lang w:eastAsia="en-GB"/>
        </w:rPr>
        <w:t xml:space="preserve"> </w:t>
      </w:r>
      <w:r w:rsidRPr="005B64A5">
        <w:rPr>
          <w:rFonts w:ascii="Consolas" w:hAnsi="Consolas" w:cs="Consolas"/>
          <w:color w:val="2B91AF"/>
          <w:szCs w:val="15"/>
          <w:highlight w:val="white"/>
          <w:lang w:eastAsia="en-GB"/>
        </w:rPr>
        <w:t>RestrictionValue</w:t>
      </w:r>
      <w:r w:rsidRPr="005B64A5">
        <w:rPr>
          <w:rFonts w:ascii="Consolas" w:hAnsi="Consolas" w:cs="Consolas"/>
          <w:color w:val="000000"/>
          <w:szCs w:val="15"/>
          <w:highlight w:val="white"/>
          <w:lang w:eastAsia="en-GB"/>
        </w:rPr>
        <w:t>[] GetValues()</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r w:rsidRPr="005B64A5">
        <w:rPr>
          <w:rFonts w:ascii="Consolas" w:hAnsi="Consolas" w:cs="Consolas"/>
          <w:color w:val="0000FF"/>
          <w:szCs w:val="15"/>
          <w:highlight w:val="white"/>
          <w:lang w:eastAsia="en-GB"/>
        </w:rPr>
        <w:t>return</w:t>
      </w:r>
      <w:r w:rsidRPr="005B64A5">
        <w:rPr>
          <w:rFonts w:ascii="Consolas" w:hAnsi="Consolas" w:cs="Consolas"/>
          <w:color w:val="000000"/>
          <w:szCs w:val="15"/>
          <w:highlight w:val="white"/>
          <w:lang w:eastAsia="en-GB"/>
        </w:rPr>
        <w:t xml:space="preserve"> values;</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p>
    <w:p w:rsidR="005B64A5"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 xml:space="preserve">    }</w:t>
      </w:r>
    </w:p>
    <w:p w:rsidR="00F33447" w:rsidRPr="005B64A5" w:rsidRDefault="005B64A5" w:rsidP="005B64A5">
      <w:pPr>
        <w:autoSpaceDE w:val="0"/>
        <w:autoSpaceDN w:val="0"/>
        <w:adjustRightInd w:val="0"/>
        <w:spacing w:after="0"/>
        <w:rPr>
          <w:rFonts w:ascii="Consolas" w:hAnsi="Consolas" w:cs="Consolas"/>
          <w:color w:val="000000"/>
          <w:szCs w:val="15"/>
          <w:highlight w:val="white"/>
          <w:lang w:eastAsia="en-GB"/>
        </w:rPr>
      </w:pPr>
      <w:r w:rsidRPr="005B64A5">
        <w:rPr>
          <w:rFonts w:ascii="Consolas" w:hAnsi="Consolas" w:cs="Consolas"/>
          <w:color w:val="000000"/>
          <w:szCs w:val="15"/>
          <w:highlight w:val="white"/>
          <w:lang w:eastAsia="en-GB"/>
        </w:rPr>
        <w:t>}</w:t>
      </w:r>
    </w:p>
    <w:p w:rsidR="00A01413" w:rsidRPr="003609EA" w:rsidRDefault="00A01413" w:rsidP="00A11A38">
      <w:pPr>
        <w:rPr>
          <w:highlight w:val="white"/>
          <w:lang w:eastAsia="en-GB"/>
        </w:rPr>
      </w:pPr>
    </w:p>
    <w:p w:rsidR="009B7361" w:rsidRDefault="00BF7803" w:rsidP="00BF7803">
      <w:pPr>
        <w:pStyle w:val="Heading4"/>
      </w:pPr>
      <w:r>
        <w:t>Custom Data Class</w:t>
      </w:r>
    </w:p>
    <w:p w:rsidR="00BF7803" w:rsidRDefault="00BF7803" w:rsidP="00BF7803">
      <w:r>
        <w:t xml:space="preserve">Once we have our RestrictionValueFactory classes, they need to wrapped within a CustomData class. This class encapsulates any data that is considered customised data to the job board. </w:t>
      </w:r>
    </w:p>
    <w:p w:rsidR="00BF7803" w:rsidRDefault="00BF7803" w:rsidP="00BF7803"/>
    <w:p w:rsidR="00BF7803" w:rsidRDefault="00BF7803" w:rsidP="00BF7803">
      <w:r>
        <w:t>To do this, we:</w:t>
      </w:r>
    </w:p>
    <w:p w:rsidR="00BF7803" w:rsidRDefault="00BF7803" w:rsidP="00BF7803">
      <w:pPr>
        <w:pStyle w:val="ListParagraph"/>
        <w:numPr>
          <w:ilvl w:val="0"/>
          <w:numId w:val="15"/>
        </w:numPr>
      </w:pPr>
      <w:r>
        <w:t>Create a class which inherits from ChannelData</w:t>
      </w:r>
    </w:p>
    <w:p w:rsidR="00BF7803" w:rsidRDefault="00BF7803" w:rsidP="00BF7803">
      <w:pPr>
        <w:pStyle w:val="ListParagraph"/>
        <w:numPr>
          <w:ilvl w:val="0"/>
          <w:numId w:val="15"/>
        </w:numPr>
      </w:pPr>
      <w:r>
        <w:t>Add publically accessible properties to the class</w:t>
      </w:r>
    </w:p>
    <w:p w:rsidR="00BF7803" w:rsidRDefault="00BF7803" w:rsidP="00BF7803">
      <w:pPr>
        <w:pStyle w:val="ListParagraph"/>
        <w:numPr>
          <w:ilvl w:val="0"/>
          <w:numId w:val="15"/>
        </w:numPr>
      </w:pPr>
      <w:r>
        <w:t>Append attributes to each property</w:t>
      </w:r>
    </w:p>
    <w:p w:rsidR="00BF7803" w:rsidRDefault="00BF7803" w:rsidP="00BF7803"/>
    <w:p w:rsidR="00BF7803" w:rsidRDefault="00BF7803" w:rsidP="00BF7803">
      <w:pPr>
        <w:pStyle w:val="Heading5"/>
      </w:pPr>
      <w:r>
        <w:t>JobserveCustomData.cs</w:t>
      </w:r>
    </w:p>
    <w:p w:rsidR="002F6170" w:rsidRDefault="00BF7803" w:rsidP="00BF7803">
      <w:r>
        <w:t>For Jobserve we have already determined that we have a RestrictionValueFactory for industry, and another for category</w:t>
      </w:r>
      <w:r w:rsidR="002F6170">
        <w:t>.</w:t>
      </w:r>
      <w:r w:rsidR="00A01413">
        <w:t xml:space="preserve"> </w:t>
      </w:r>
    </w:p>
    <w:p w:rsidR="002F6170" w:rsidRDefault="002F6170" w:rsidP="00BF7803"/>
    <w:p w:rsidR="00BF7803" w:rsidRDefault="00BF7803" w:rsidP="00BF7803">
      <w:r>
        <w:t>Another check at the specification in Appendix A shows us that there is a mandatory field for:</w:t>
      </w:r>
    </w:p>
    <w:p w:rsidR="00BF7803" w:rsidRDefault="00BF7803" w:rsidP="00BF7803"/>
    <w:p w:rsidR="00BF7803" w:rsidRDefault="00BF7803" w:rsidP="00BF7803">
      <w:r>
        <w:rPr>
          <w:noProof/>
          <w:lang w:eastAsia="en-GB"/>
        </w:rPr>
        <w:drawing>
          <wp:inline distT="0" distB="0" distL="0" distR="0" wp14:anchorId="2078A8B5" wp14:editId="4FECEF3C">
            <wp:extent cx="5843270" cy="212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43270" cy="212090"/>
                    </a:xfrm>
                    <a:prstGeom prst="rect">
                      <a:avLst/>
                    </a:prstGeom>
                  </pic:spPr>
                </pic:pic>
              </a:graphicData>
            </a:graphic>
          </wp:inline>
        </w:drawing>
      </w:r>
    </w:p>
    <w:p w:rsidR="00BF7803" w:rsidRDefault="00BF7803" w:rsidP="00BF7803"/>
    <w:p w:rsidR="00BF7803" w:rsidRDefault="00BF7803" w:rsidP="00BF7803">
      <w:r>
        <w:lastRenderedPageBreak/>
        <w:t xml:space="preserve">ISO codes are publically available here </w:t>
      </w:r>
      <w:bookmarkStart w:id="51" w:name="OLE_LINK1"/>
      <w:bookmarkStart w:id="52" w:name="OLE_LINK2"/>
      <w:bookmarkStart w:id="53" w:name="OLE_LINK3"/>
      <w:r>
        <w:fldChar w:fldCharType="begin"/>
      </w:r>
      <w:r>
        <w:instrText xml:space="preserve"> HYPERLINK "</w:instrText>
      </w:r>
      <w:r w:rsidRPr="00BF7803">
        <w:instrText>http://www.nationsonline.org/oneworld/country_code_list.htm</w:instrText>
      </w:r>
      <w:r>
        <w:instrText xml:space="preserve">" </w:instrText>
      </w:r>
      <w:r>
        <w:fldChar w:fldCharType="separate"/>
      </w:r>
      <w:r w:rsidRPr="00EF15F9">
        <w:rPr>
          <w:rStyle w:val="Hyperlink"/>
        </w:rPr>
        <w:t>http://www.nationsonline.org/oneworld/country_code_list.htm</w:t>
      </w:r>
      <w:r>
        <w:fldChar w:fldCharType="end"/>
      </w:r>
      <w:bookmarkEnd w:id="51"/>
      <w:bookmarkEnd w:id="52"/>
      <w:bookmarkEnd w:id="53"/>
      <w:r>
        <w:t xml:space="preserve"> so </w:t>
      </w:r>
      <w:r w:rsidR="002F6170">
        <w:t>creating a RestrictionValueFactory class is probably unnecessary. We will need to add a property to cater for this.</w:t>
      </w:r>
    </w:p>
    <w:p w:rsidR="002F6170" w:rsidRDefault="002F6170" w:rsidP="00BF7803"/>
    <w:p w:rsidR="002F6170" w:rsidRDefault="002F6170" w:rsidP="00BF7803">
      <w:r>
        <w:t xml:space="preserve">In total we have </w:t>
      </w:r>
      <w:r w:rsidR="00547B91">
        <w:t>four</w:t>
      </w:r>
      <w:r>
        <w:t xml:space="preserve"> properties in out </w:t>
      </w:r>
      <w:r w:rsidR="005602BC" w:rsidRPr="005602BC">
        <w:rPr>
          <w:rFonts w:ascii="Consolas" w:hAnsi="Consolas" w:cs="Consolas"/>
          <w:color w:val="2B91AF"/>
          <w:szCs w:val="15"/>
          <w:highlight w:val="white"/>
          <w:lang w:eastAsia="en-GB"/>
        </w:rPr>
        <w:t>JobserveCustomData</w:t>
      </w:r>
      <w:r w:rsidR="005602BC" w:rsidRPr="005602BC">
        <w:rPr>
          <w:rFonts w:ascii="Consolas" w:hAnsi="Consolas" w:cs="Consolas"/>
          <w:color w:val="2B91AF"/>
          <w:szCs w:val="15"/>
          <w:lang w:eastAsia="en-GB"/>
        </w:rPr>
        <w:t xml:space="preserve"> </w:t>
      </w:r>
      <w:r>
        <w:t>class:</w:t>
      </w:r>
    </w:p>
    <w:p w:rsidR="002F6170" w:rsidRDefault="002F6170" w:rsidP="00BF7803"/>
    <w:p w:rsidR="003A3074" w:rsidRPr="00E90AA9" w:rsidRDefault="003A3074" w:rsidP="003A3074">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FF"/>
          <w:szCs w:val="15"/>
          <w:highlight w:val="white"/>
          <w:lang w:eastAsia="en-GB"/>
        </w:rPr>
        <w:t>public</w:t>
      </w: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class</w:t>
      </w: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JobserveCustomData</w:t>
      </w:r>
      <w:r w:rsidRPr="00E90AA9">
        <w:rPr>
          <w:rFonts w:ascii="Consolas" w:hAnsi="Consolas" w:cs="Consolas"/>
          <w:color w:val="000000"/>
          <w:szCs w:val="15"/>
          <w:highlight w:val="white"/>
          <w:lang w:eastAsia="en-GB"/>
        </w:rPr>
        <w:t xml:space="preserve"> : </w:t>
      </w:r>
      <w:r w:rsidRPr="00E90AA9">
        <w:rPr>
          <w:rFonts w:ascii="Consolas" w:hAnsi="Consolas" w:cs="Consolas"/>
          <w:color w:val="2B91AF"/>
          <w:szCs w:val="15"/>
          <w:highlight w:val="white"/>
          <w:lang w:eastAsia="en-GB"/>
        </w:rPr>
        <w:t>ChannelData</w:t>
      </w:r>
      <w:r w:rsidRPr="00E90AA9">
        <w:rPr>
          <w:rFonts w:ascii="Consolas" w:hAnsi="Consolas" w:cs="Consolas"/>
          <w:color w:val="000000"/>
          <w:szCs w:val="15"/>
          <w:highlight w:val="white"/>
          <w:lang w:eastAsia="en-GB"/>
        </w:rPr>
        <w:t xml:space="preserve"> </w:t>
      </w:r>
    </w:p>
    <w:p w:rsidR="003A3074" w:rsidRPr="00E90AA9" w:rsidRDefault="003A3074" w:rsidP="003A3074">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w:t>
      </w:r>
    </w:p>
    <w:p w:rsidR="003A3074" w:rsidRPr="00E90AA9" w:rsidRDefault="003A3074" w:rsidP="003A3074">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Availability</w:t>
      </w:r>
      <w:r w:rsidRPr="00E90AA9">
        <w:rPr>
          <w:rFonts w:ascii="Consolas" w:hAnsi="Consolas" w:cs="Consolas"/>
          <w:color w:val="000000"/>
          <w:szCs w:val="15"/>
          <w:highlight w:val="white"/>
          <w:lang w:eastAsia="en-GB"/>
        </w:rPr>
        <w:t>(</w:t>
      </w:r>
      <w:r w:rsidRPr="00E90AA9">
        <w:rPr>
          <w:rFonts w:ascii="Consolas" w:hAnsi="Consolas" w:cs="Consolas"/>
          <w:color w:val="2B91AF"/>
          <w:szCs w:val="15"/>
          <w:highlight w:val="white"/>
          <w:lang w:eastAsia="en-GB"/>
        </w:rPr>
        <w:t>Availability</w:t>
      </w:r>
      <w:r w:rsidRPr="00E90AA9">
        <w:rPr>
          <w:rFonts w:ascii="Consolas" w:hAnsi="Consolas" w:cs="Consolas"/>
          <w:color w:val="000000"/>
          <w:szCs w:val="15"/>
          <w:highlight w:val="white"/>
          <w:lang w:eastAsia="en-GB"/>
        </w:rPr>
        <w:t>.Required)]</w:t>
      </w:r>
    </w:p>
    <w:p w:rsidR="003A3074" w:rsidRPr="00E90AA9" w:rsidRDefault="003A3074" w:rsidP="003A3074">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MaxLength</w:t>
      </w:r>
      <w:r w:rsidRPr="00E90AA9">
        <w:rPr>
          <w:rFonts w:ascii="Consolas" w:hAnsi="Consolas" w:cs="Consolas"/>
          <w:color w:val="000000"/>
          <w:szCs w:val="15"/>
          <w:highlight w:val="white"/>
          <w:lang w:eastAsia="en-GB"/>
        </w:rPr>
        <w:t xml:space="preserve">(3, </w:t>
      </w:r>
      <w:r w:rsidRPr="00E90AA9">
        <w:rPr>
          <w:rFonts w:ascii="Consolas" w:hAnsi="Consolas" w:cs="Consolas"/>
          <w:color w:val="A31515"/>
          <w:szCs w:val="15"/>
          <w:highlight w:val="white"/>
          <w:lang w:eastAsia="en-GB"/>
        </w:rPr>
        <w:t>"The ISO Country Code must be 3 characters in length"</w:t>
      </w:r>
      <w:r w:rsidRPr="00E90AA9">
        <w:rPr>
          <w:rFonts w:ascii="Consolas" w:hAnsi="Consolas" w:cs="Consolas"/>
          <w:color w:val="000000"/>
          <w:szCs w:val="15"/>
          <w:highlight w:val="white"/>
          <w:lang w:eastAsia="en-GB"/>
        </w:rPr>
        <w:t>)]</w:t>
      </w:r>
    </w:p>
    <w:p w:rsidR="003A3074" w:rsidRPr="00E90AA9" w:rsidRDefault="003A3074" w:rsidP="003A3074">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RegExValidator</w:t>
      </w:r>
      <w:r w:rsidRPr="00E90AA9">
        <w:rPr>
          <w:rFonts w:ascii="Consolas" w:hAnsi="Consolas" w:cs="Consolas"/>
          <w:color w:val="000000"/>
          <w:szCs w:val="15"/>
          <w:highlight w:val="white"/>
          <w:lang w:eastAsia="en-GB"/>
        </w:rPr>
        <w:t>(</w:t>
      </w:r>
      <w:r w:rsidRPr="00E90AA9">
        <w:rPr>
          <w:rFonts w:ascii="Consolas" w:hAnsi="Consolas" w:cs="Consolas"/>
          <w:color w:val="2B91AF"/>
          <w:szCs w:val="15"/>
          <w:highlight w:val="white"/>
          <w:lang w:eastAsia="en-GB"/>
        </w:rPr>
        <w:t>CommonFieldFormats</w:t>
      </w:r>
      <w:r w:rsidRPr="00E90AA9">
        <w:rPr>
          <w:rFonts w:ascii="Consolas" w:hAnsi="Consolas" w:cs="Consolas"/>
          <w:color w:val="000000"/>
          <w:szCs w:val="15"/>
          <w:highlight w:val="white"/>
          <w:lang w:eastAsia="en-GB"/>
        </w:rPr>
        <w:t xml:space="preserve">.IsoCountry3LetterCode, </w:t>
      </w:r>
      <w:r w:rsidRPr="00E90AA9">
        <w:rPr>
          <w:rFonts w:ascii="Consolas" w:hAnsi="Consolas" w:cs="Consolas"/>
          <w:color w:val="A31515"/>
          <w:szCs w:val="15"/>
          <w:highlight w:val="white"/>
          <w:lang w:eastAsia="en-GB"/>
        </w:rPr>
        <w:t>"The ISO Country Code is not valid and must be 3 characters long. Please see http://www.nationsonline.org/oneworld/country_code_list.htm for valid 3 letter codes."</w:t>
      </w:r>
      <w:r w:rsidRPr="00E90AA9">
        <w:rPr>
          <w:rFonts w:ascii="Consolas" w:hAnsi="Consolas" w:cs="Consolas"/>
          <w:color w:val="000000"/>
          <w:szCs w:val="15"/>
          <w:highlight w:val="white"/>
          <w:lang w:eastAsia="en-GB"/>
        </w:rPr>
        <w:t>)]</w:t>
      </w:r>
    </w:p>
    <w:p w:rsidR="003A3074" w:rsidRPr="00E90AA9" w:rsidRDefault="003A3074" w:rsidP="003A3074">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DisplayAs</w:t>
      </w:r>
      <w:r w:rsidRPr="00E90AA9">
        <w:rPr>
          <w:rFonts w:ascii="Consolas" w:hAnsi="Consolas" w:cs="Consolas"/>
          <w:color w:val="000000"/>
          <w:szCs w:val="15"/>
          <w:highlight w:val="white"/>
          <w:lang w:eastAsia="en-GB"/>
        </w:rPr>
        <w:t>(</w:t>
      </w:r>
      <w:r w:rsidRPr="00E90AA9">
        <w:rPr>
          <w:rFonts w:ascii="Consolas" w:hAnsi="Consolas" w:cs="Consolas"/>
          <w:color w:val="A31515"/>
          <w:szCs w:val="15"/>
          <w:highlight w:val="white"/>
          <w:lang w:eastAsia="en-GB"/>
        </w:rPr>
        <w:t>"ISO Country Code"</w:t>
      </w:r>
      <w:r w:rsidRPr="00E90AA9">
        <w:rPr>
          <w:rFonts w:ascii="Consolas" w:hAnsi="Consolas" w:cs="Consolas"/>
          <w:color w:val="000000"/>
          <w:szCs w:val="15"/>
          <w:highlight w:val="white"/>
          <w:lang w:eastAsia="en-GB"/>
        </w:rPr>
        <w:t>)]</w:t>
      </w:r>
    </w:p>
    <w:p w:rsidR="003A3074" w:rsidRPr="00E90AA9" w:rsidRDefault="003A3074" w:rsidP="003A3074">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DisplayOrderId</w:t>
      </w:r>
      <w:r w:rsidRPr="00E90AA9">
        <w:rPr>
          <w:rFonts w:ascii="Consolas" w:hAnsi="Consolas" w:cs="Consolas"/>
          <w:color w:val="000000"/>
          <w:szCs w:val="15"/>
          <w:highlight w:val="white"/>
          <w:lang w:eastAsia="en-GB"/>
        </w:rPr>
        <w:t>(1)]</w:t>
      </w:r>
    </w:p>
    <w:p w:rsidR="003A3074" w:rsidRPr="00E90AA9" w:rsidRDefault="003A3074" w:rsidP="003A3074">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public</w:t>
      </w: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string</w:t>
      </w:r>
      <w:r w:rsidRPr="00E90AA9">
        <w:rPr>
          <w:rFonts w:ascii="Consolas" w:hAnsi="Consolas" w:cs="Consolas"/>
          <w:color w:val="000000"/>
          <w:szCs w:val="15"/>
          <w:highlight w:val="white"/>
          <w:lang w:eastAsia="en-GB"/>
        </w:rPr>
        <w:t xml:space="preserve"> IsoCountryCode { </w:t>
      </w:r>
      <w:r w:rsidRPr="00E90AA9">
        <w:rPr>
          <w:rFonts w:ascii="Consolas" w:hAnsi="Consolas" w:cs="Consolas"/>
          <w:color w:val="0000FF"/>
          <w:szCs w:val="15"/>
          <w:highlight w:val="white"/>
          <w:lang w:eastAsia="en-GB"/>
        </w:rPr>
        <w:t>get</w:t>
      </w: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set</w:t>
      </w:r>
      <w:r w:rsidRPr="00E90AA9">
        <w:rPr>
          <w:rFonts w:ascii="Consolas" w:hAnsi="Consolas" w:cs="Consolas"/>
          <w:color w:val="000000"/>
          <w:szCs w:val="15"/>
          <w:highlight w:val="white"/>
          <w:lang w:eastAsia="en-GB"/>
        </w:rPr>
        <w:t>; }</w:t>
      </w:r>
    </w:p>
    <w:p w:rsidR="003A3074" w:rsidRPr="00E90AA9" w:rsidRDefault="003A3074" w:rsidP="003A3074">
      <w:pPr>
        <w:autoSpaceDE w:val="0"/>
        <w:autoSpaceDN w:val="0"/>
        <w:adjustRightInd w:val="0"/>
        <w:spacing w:after="0"/>
        <w:rPr>
          <w:rFonts w:ascii="Consolas" w:hAnsi="Consolas" w:cs="Consolas"/>
          <w:color w:val="000000"/>
          <w:szCs w:val="15"/>
          <w:highlight w:val="white"/>
          <w:lang w:eastAsia="en-GB"/>
        </w:rPr>
      </w:pPr>
    </w:p>
    <w:p w:rsidR="003A3074" w:rsidRPr="00E90AA9" w:rsidRDefault="003A3074" w:rsidP="003A3074">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Availability</w:t>
      </w:r>
      <w:r w:rsidRPr="00E90AA9">
        <w:rPr>
          <w:rFonts w:ascii="Consolas" w:hAnsi="Consolas" w:cs="Consolas"/>
          <w:color w:val="000000"/>
          <w:szCs w:val="15"/>
          <w:highlight w:val="white"/>
          <w:lang w:eastAsia="en-GB"/>
        </w:rPr>
        <w:t>(</w:t>
      </w:r>
      <w:r w:rsidRPr="00E90AA9">
        <w:rPr>
          <w:rFonts w:ascii="Consolas" w:hAnsi="Consolas" w:cs="Consolas"/>
          <w:color w:val="2B91AF"/>
          <w:szCs w:val="15"/>
          <w:highlight w:val="white"/>
          <w:lang w:eastAsia="en-GB"/>
        </w:rPr>
        <w:t>Availability</w:t>
      </w:r>
      <w:r w:rsidRPr="00E90AA9">
        <w:rPr>
          <w:rFonts w:ascii="Consolas" w:hAnsi="Consolas" w:cs="Consolas"/>
          <w:color w:val="000000"/>
          <w:szCs w:val="15"/>
          <w:highlight w:val="white"/>
          <w:lang w:eastAsia="en-GB"/>
        </w:rPr>
        <w:t>.Required)]</w:t>
      </w:r>
    </w:p>
    <w:p w:rsidR="003A3074" w:rsidRPr="00E90AA9" w:rsidRDefault="003A3074" w:rsidP="003A3074">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Restictions</w:t>
      </w:r>
      <w:r w:rsidRPr="00E90AA9">
        <w:rPr>
          <w:rFonts w:ascii="Consolas" w:hAnsi="Consolas" w:cs="Consolas"/>
          <w:color w:val="000000"/>
          <w:szCs w:val="15"/>
          <w:highlight w:val="white"/>
          <w:lang w:eastAsia="en-GB"/>
        </w:rPr>
        <w:t>(</w:t>
      </w:r>
      <w:r w:rsidRPr="00E90AA9">
        <w:rPr>
          <w:rFonts w:ascii="Consolas" w:hAnsi="Consolas" w:cs="Consolas"/>
          <w:color w:val="0000FF"/>
          <w:szCs w:val="15"/>
          <w:highlight w:val="white"/>
          <w:lang w:eastAsia="en-GB"/>
        </w:rPr>
        <w:t>typeof</w:t>
      </w:r>
      <w:r w:rsidRPr="00E90AA9">
        <w:rPr>
          <w:rFonts w:ascii="Consolas" w:hAnsi="Consolas" w:cs="Consolas"/>
          <w:color w:val="000000"/>
          <w:szCs w:val="15"/>
          <w:highlight w:val="white"/>
          <w:lang w:eastAsia="en-GB"/>
        </w:rPr>
        <w:t>(</w:t>
      </w:r>
      <w:r w:rsidRPr="00E90AA9">
        <w:rPr>
          <w:rFonts w:ascii="Consolas" w:hAnsi="Consolas" w:cs="Consolas"/>
          <w:color w:val="2B91AF"/>
          <w:szCs w:val="15"/>
          <w:highlight w:val="white"/>
          <w:lang w:eastAsia="en-GB"/>
        </w:rPr>
        <w:t>JobserveIndustryRestrictionValueFactory</w:t>
      </w:r>
      <w:r w:rsidRPr="00E90AA9">
        <w:rPr>
          <w:rFonts w:ascii="Consolas" w:hAnsi="Consolas" w:cs="Consolas"/>
          <w:color w:val="000000"/>
          <w:szCs w:val="15"/>
          <w:highlight w:val="white"/>
          <w:lang w:eastAsia="en-GB"/>
        </w:rPr>
        <w:t>))]</w:t>
      </w:r>
    </w:p>
    <w:p w:rsidR="003A3074" w:rsidRPr="00E90AA9" w:rsidRDefault="003A3074" w:rsidP="003A3074">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DisplayOrderId</w:t>
      </w:r>
      <w:r w:rsidRPr="00E90AA9">
        <w:rPr>
          <w:rFonts w:ascii="Consolas" w:hAnsi="Consolas" w:cs="Consolas"/>
          <w:color w:val="000000"/>
          <w:szCs w:val="15"/>
          <w:highlight w:val="white"/>
          <w:lang w:eastAsia="en-GB"/>
        </w:rPr>
        <w:t>(2)]</w:t>
      </w:r>
    </w:p>
    <w:p w:rsidR="003A3074" w:rsidRPr="00E90AA9" w:rsidRDefault="003A3074" w:rsidP="003A3074">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RegExValidator</w:t>
      </w:r>
      <w:r w:rsidRPr="00E90AA9">
        <w:rPr>
          <w:rFonts w:ascii="Consolas" w:hAnsi="Consolas" w:cs="Consolas"/>
          <w:color w:val="000000"/>
          <w:szCs w:val="15"/>
          <w:highlight w:val="white"/>
          <w:lang w:eastAsia="en-GB"/>
        </w:rPr>
        <w:t>(</w:t>
      </w:r>
      <w:r w:rsidRPr="00E90AA9">
        <w:rPr>
          <w:rFonts w:ascii="Consolas" w:hAnsi="Consolas" w:cs="Consolas"/>
          <w:color w:val="A31515"/>
          <w:szCs w:val="15"/>
          <w:highlight w:val="white"/>
          <w:lang w:eastAsia="en-GB"/>
        </w:rPr>
        <w:t>@"\d{2}"</w:t>
      </w:r>
      <w:r w:rsidRPr="00E90AA9">
        <w:rPr>
          <w:rFonts w:ascii="Consolas" w:hAnsi="Consolas" w:cs="Consolas"/>
          <w:color w:val="000000"/>
          <w:szCs w:val="15"/>
          <w:highlight w:val="white"/>
          <w:lang w:eastAsia="en-GB"/>
        </w:rPr>
        <w:t xml:space="preserve">, </w:t>
      </w:r>
      <w:r w:rsidRPr="00E90AA9">
        <w:rPr>
          <w:rFonts w:ascii="Consolas" w:hAnsi="Consolas" w:cs="Consolas"/>
          <w:color w:val="A31515"/>
          <w:szCs w:val="15"/>
          <w:highlight w:val="white"/>
          <w:lang w:eastAsia="en-GB"/>
        </w:rPr>
        <w:t>"The Industry is not valid"</w:t>
      </w:r>
      <w:r w:rsidRPr="00E90AA9">
        <w:rPr>
          <w:rFonts w:ascii="Consolas" w:hAnsi="Consolas" w:cs="Consolas"/>
          <w:color w:val="000000"/>
          <w:szCs w:val="15"/>
          <w:highlight w:val="white"/>
          <w:lang w:eastAsia="en-GB"/>
        </w:rPr>
        <w:t>)]</w:t>
      </w:r>
    </w:p>
    <w:p w:rsidR="003A3074" w:rsidRPr="00E90AA9" w:rsidRDefault="003A3074" w:rsidP="003A3074">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public</w:t>
      </w: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string</w:t>
      </w:r>
      <w:r w:rsidRPr="00E90AA9">
        <w:rPr>
          <w:rFonts w:ascii="Consolas" w:hAnsi="Consolas" w:cs="Consolas"/>
          <w:color w:val="000000"/>
          <w:szCs w:val="15"/>
          <w:highlight w:val="white"/>
          <w:lang w:eastAsia="en-GB"/>
        </w:rPr>
        <w:t xml:space="preserve"> Industry { </w:t>
      </w:r>
      <w:r w:rsidRPr="00E90AA9">
        <w:rPr>
          <w:rFonts w:ascii="Consolas" w:hAnsi="Consolas" w:cs="Consolas"/>
          <w:color w:val="0000FF"/>
          <w:szCs w:val="15"/>
          <w:highlight w:val="white"/>
          <w:lang w:eastAsia="en-GB"/>
        </w:rPr>
        <w:t>get</w:t>
      </w: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set</w:t>
      </w:r>
      <w:r w:rsidRPr="00E90AA9">
        <w:rPr>
          <w:rFonts w:ascii="Consolas" w:hAnsi="Consolas" w:cs="Consolas"/>
          <w:color w:val="000000"/>
          <w:szCs w:val="15"/>
          <w:highlight w:val="white"/>
          <w:lang w:eastAsia="en-GB"/>
        </w:rPr>
        <w:t>; }</w:t>
      </w:r>
    </w:p>
    <w:p w:rsidR="003A3074" w:rsidRPr="00E90AA9" w:rsidRDefault="003A3074" w:rsidP="003A3074">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p>
    <w:p w:rsidR="003A3074" w:rsidRPr="00E90AA9" w:rsidRDefault="003A3074" w:rsidP="003A3074">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Availability</w:t>
      </w:r>
      <w:r w:rsidRPr="00E90AA9">
        <w:rPr>
          <w:rFonts w:ascii="Consolas" w:hAnsi="Consolas" w:cs="Consolas"/>
          <w:color w:val="000000"/>
          <w:szCs w:val="15"/>
          <w:highlight w:val="white"/>
          <w:lang w:eastAsia="en-GB"/>
        </w:rPr>
        <w:t>(</w:t>
      </w:r>
      <w:r w:rsidRPr="00E90AA9">
        <w:rPr>
          <w:rFonts w:ascii="Consolas" w:hAnsi="Consolas" w:cs="Consolas"/>
          <w:color w:val="2B91AF"/>
          <w:szCs w:val="15"/>
          <w:highlight w:val="white"/>
          <w:lang w:eastAsia="en-GB"/>
        </w:rPr>
        <w:t>Availability</w:t>
      </w:r>
      <w:r w:rsidRPr="00E90AA9">
        <w:rPr>
          <w:rFonts w:ascii="Consolas" w:hAnsi="Consolas" w:cs="Consolas"/>
          <w:color w:val="000000"/>
          <w:szCs w:val="15"/>
          <w:highlight w:val="white"/>
          <w:lang w:eastAsia="en-GB"/>
        </w:rPr>
        <w:t>.Optional)]</w:t>
      </w:r>
    </w:p>
    <w:p w:rsidR="003A3074" w:rsidRPr="00E90AA9" w:rsidRDefault="003A3074" w:rsidP="003A3074">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DisplayOrderId</w:t>
      </w:r>
      <w:r w:rsidRPr="00E90AA9">
        <w:rPr>
          <w:rFonts w:ascii="Consolas" w:hAnsi="Consolas" w:cs="Consolas"/>
          <w:color w:val="000000"/>
          <w:szCs w:val="15"/>
          <w:highlight w:val="white"/>
          <w:lang w:eastAsia="en-GB"/>
        </w:rPr>
        <w:t>(3)]</w:t>
      </w:r>
    </w:p>
    <w:p w:rsidR="003A3074" w:rsidRPr="00E90AA9" w:rsidRDefault="003A3074" w:rsidP="003A3074">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public</w:t>
      </w: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bool</w:t>
      </w:r>
      <w:r w:rsidRPr="00E90AA9">
        <w:rPr>
          <w:rFonts w:ascii="Consolas" w:hAnsi="Consolas" w:cs="Consolas"/>
          <w:color w:val="000000"/>
          <w:szCs w:val="15"/>
          <w:highlight w:val="white"/>
          <w:lang w:eastAsia="en-GB"/>
        </w:rPr>
        <w:t xml:space="preserve"> PermanentAndContract { </w:t>
      </w:r>
      <w:r w:rsidRPr="00E90AA9">
        <w:rPr>
          <w:rFonts w:ascii="Consolas" w:hAnsi="Consolas" w:cs="Consolas"/>
          <w:color w:val="0000FF"/>
          <w:szCs w:val="15"/>
          <w:highlight w:val="white"/>
          <w:lang w:eastAsia="en-GB"/>
        </w:rPr>
        <w:t>get</w:t>
      </w: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set</w:t>
      </w:r>
      <w:r w:rsidRPr="00E90AA9">
        <w:rPr>
          <w:rFonts w:ascii="Consolas" w:hAnsi="Consolas" w:cs="Consolas"/>
          <w:color w:val="000000"/>
          <w:szCs w:val="15"/>
          <w:highlight w:val="white"/>
          <w:lang w:eastAsia="en-GB"/>
        </w:rPr>
        <w:t>; }</w:t>
      </w:r>
    </w:p>
    <w:p w:rsidR="007A4779" w:rsidRDefault="003A3074" w:rsidP="00A82D6B">
      <w:pPr>
        <w:autoSpaceDE w:val="0"/>
        <w:autoSpaceDN w:val="0"/>
        <w:adjustRightInd w:val="0"/>
        <w:spacing w:after="0"/>
        <w:rPr>
          <w:rFonts w:ascii="Consolas" w:hAnsi="Consolas" w:cs="Consolas"/>
          <w:color w:val="000000"/>
          <w:sz w:val="15"/>
          <w:szCs w:val="15"/>
          <w:highlight w:val="white"/>
          <w:lang w:eastAsia="en-GB"/>
        </w:rPr>
      </w:pPr>
      <w:r w:rsidRPr="00E90AA9">
        <w:rPr>
          <w:rFonts w:ascii="Consolas" w:hAnsi="Consolas" w:cs="Consolas"/>
          <w:color w:val="000000"/>
          <w:szCs w:val="15"/>
          <w:highlight w:val="white"/>
          <w:lang w:eastAsia="en-GB"/>
        </w:rPr>
        <w:t>}</w:t>
      </w:r>
    </w:p>
    <w:p w:rsidR="00CD612D" w:rsidRDefault="00CD612D" w:rsidP="00CD612D">
      <w:pPr>
        <w:pStyle w:val="Heading3"/>
        <w:rPr>
          <w:highlight w:val="white"/>
          <w:lang w:eastAsia="en-GB"/>
        </w:rPr>
      </w:pPr>
      <w:bookmarkStart w:id="54" w:name="_Toc8028399"/>
      <w:r>
        <w:rPr>
          <w:highlight w:val="white"/>
          <w:lang w:eastAsia="en-GB"/>
        </w:rPr>
        <w:t>Create the Account Data Class</w:t>
      </w:r>
      <w:bookmarkEnd w:id="54"/>
    </w:p>
    <w:p w:rsidR="00CD612D" w:rsidRDefault="00CD612D" w:rsidP="00CD612D">
      <w:pPr>
        <w:rPr>
          <w:highlight w:val="white"/>
          <w:lang w:eastAsia="en-GB"/>
        </w:rPr>
      </w:pPr>
    </w:p>
    <w:p w:rsidR="00383121" w:rsidRDefault="00383121" w:rsidP="00383121">
      <w:pPr>
        <w:rPr>
          <w:highlight w:val="white"/>
        </w:rPr>
      </w:pPr>
      <w:r>
        <w:rPr>
          <w:highlight w:val="white"/>
          <w:lang w:eastAsia="en-GB"/>
        </w:rPr>
        <w:t xml:space="preserve">The default account data class is </w:t>
      </w:r>
      <w:r>
        <w:rPr>
          <w:rFonts w:ascii="Consolas" w:hAnsi="Consolas" w:cs="Consolas"/>
          <w:color w:val="2B91AF"/>
          <w:szCs w:val="15"/>
          <w:highlight w:val="white"/>
          <w:lang w:eastAsia="en-GB"/>
        </w:rPr>
        <w:t>Account</w:t>
      </w:r>
      <w:r w:rsidRPr="005602BC">
        <w:rPr>
          <w:rFonts w:ascii="Consolas" w:hAnsi="Consolas" w:cs="Consolas"/>
          <w:color w:val="2B91AF"/>
          <w:szCs w:val="15"/>
          <w:highlight w:val="white"/>
          <w:lang w:eastAsia="en-GB"/>
        </w:rPr>
        <w:t>Data</w:t>
      </w:r>
      <w:r>
        <w:rPr>
          <w:rFonts w:ascii="Consolas" w:hAnsi="Consolas" w:cs="Consolas"/>
          <w:color w:val="2B91AF"/>
          <w:szCs w:val="15"/>
          <w:highlight w:val="white"/>
          <w:lang w:eastAsia="en-GB"/>
        </w:rPr>
        <w:t xml:space="preserve"> </w:t>
      </w:r>
      <w:r w:rsidRPr="00383121">
        <w:rPr>
          <w:highlight w:val="white"/>
        </w:rPr>
        <w:t xml:space="preserve">which </w:t>
      </w:r>
      <w:r>
        <w:rPr>
          <w:highlight w:val="white"/>
        </w:rPr>
        <w:t>exposes a Username and a Password</w:t>
      </w:r>
      <w:r w:rsidR="006278A1">
        <w:rPr>
          <w:highlight w:val="white"/>
        </w:rPr>
        <w:t xml:space="preserve"> string</w:t>
      </w:r>
      <w:r>
        <w:rPr>
          <w:highlight w:val="white"/>
        </w:rPr>
        <w:t xml:space="preserve"> </w:t>
      </w:r>
      <w:r w:rsidR="006278A1">
        <w:rPr>
          <w:highlight w:val="white"/>
        </w:rPr>
        <w:t>properties</w:t>
      </w:r>
      <w:r>
        <w:rPr>
          <w:highlight w:val="white"/>
        </w:rPr>
        <w:t>.</w:t>
      </w:r>
      <w:r w:rsidR="006278A1">
        <w:rPr>
          <w:highlight w:val="white"/>
        </w:rPr>
        <w:t xml:space="preserve"> If the job board only requires a simple username and password combination, then you probably won’t need to create a new class to represent the job board credentials.</w:t>
      </w:r>
    </w:p>
    <w:p w:rsidR="006278A1" w:rsidRDefault="006278A1" w:rsidP="00383121">
      <w:pPr>
        <w:rPr>
          <w:highlight w:val="white"/>
        </w:rPr>
      </w:pPr>
    </w:p>
    <w:p w:rsidR="006278A1" w:rsidRDefault="006278A1" w:rsidP="00383121">
      <w:pPr>
        <w:rPr>
          <w:highlight w:val="white"/>
        </w:rPr>
      </w:pPr>
      <w:r>
        <w:rPr>
          <w:highlight w:val="white"/>
        </w:rPr>
        <w:t xml:space="preserve">Some job boards require extra information such as an additional username for the job posting tool. In this case we may need to add more properties to the </w:t>
      </w:r>
      <w:r>
        <w:rPr>
          <w:rFonts w:ascii="Consolas" w:hAnsi="Consolas" w:cs="Consolas"/>
          <w:color w:val="2B91AF"/>
          <w:szCs w:val="15"/>
          <w:highlight w:val="white"/>
          <w:lang w:eastAsia="en-GB"/>
        </w:rPr>
        <w:t>Account</w:t>
      </w:r>
      <w:r w:rsidRPr="005602BC">
        <w:rPr>
          <w:rFonts w:ascii="Consolas" w:hAnsi="Consolas" w:cs="Consolas"/>
          <w:color w:val="2B91AF"/>
          <w:szCs w:val="15"/>
          <w:highlight w:val="white"/>
          <w:lang w:eastAsia="en-GB"/>
        </w:rPr>
        <w:t>Data</w:t>
      </w:r>
      <w:r>
        <w:rPr>
          <w:rFonts w:ascii="Consolas" w:hAnsi="Consolas" w:cs="Consolas"/>
          <w:color w:val="2B91AF"/>
          <w:szCs w:val="15"/>
          <w:highlight w:val="white"/>
          <w:lang w:eastAsia="en-GB"/>
        </w:rPr>
        <w:t xml:space="preserve"> </w:t>
      </w:r>
      <w:r>
        <w:rPr>
          <w:highlight w:val="white"/>
        </w:rPr>
        <w:t xml:space="preserve">class to represent a third party integrator username, and possibly the password too. </w:t>
      </w:r>
      <w:r w:rsidR="00342CE1">
        <w:rPr>
          <w:highlight w:val="white"/>
        </w:rPr>
        <w:t xml:space="preserve">To do this, you could create a new account class to inherit from </w:t>
      </w:r>
      <w:r w:rsidR="00342CE1" w:rsidRPr="00342CE1">
        <w:rPr>
          <w:rStyle w:val="CodeSampleChar"/>
          <w:highlight w:val="white"/>
        </w:rPr>
        <w:t>AccountData</w:t>
      </w:r>
      <w:r w:rsidR="00342CE1">
        <w:rPr>
          <w:highlight w:val="white"/>
        </w:rPr>
        <w:t xml:space="preserve"> and then add additional properties.</w:t>
      </w:r>
    </w:p>
    <w:p w:rsidR="00E27D6C" w:rsidRDefault="00E27D6C" w:rsidP="00383121">
      <w:pPr>
        <w:rPr>
          <w:highlight w:val="white"/>
        </w:rPr>
      </w:pPr>
    </w:p>
    <w:p w:rsidR="00E27D6C" w:rsidRDefault="00E27D6C" w:rsidP="00383121">
      <w:pPr>
        <w:rPr>
          <w:highlight w:val="white"/>
          <w:lang w:eastAsia="en-GB"/>
        </w:rPr>
      </w:pPr>
      <w:r>
        <w:rPr>
          <w:highlight w:val="white"/>
        </w:rPr>
        <w:t xml:space="preserve">If you do not wish to use a Username and Password structure for credentials then you can create your own account data class by creating a new class and inheriting from </w:t>
      </w:r>
      <w:r w:rsidR="00936138" w:rsidRPr="00936138">
        <w:rPr>
          <w:rFonts w:ascii="Consolas" w:hAnsi="Consolas" w:cs="Consolas"/>
          <w:color w:val="2B91AF"/>
          <w:szCs w:val="15"/>
          <w:highlight w:val="white"/>
          <w:lang w:eastAsia="en-GB"/>
        </w:rPr>
        <w:t>ChannelData</w:t>
      </w:r>
      <w:r>
        <w:rPr>
          <w:highlight w:val="white"/>
        </w:rPr>
        <w:t>.</w:t>
      </w:r>
    </w:p>
    <w:p w:rsidR="002F6170" w:rsidRDefault="002F6170" w:rsidP="00BF7803"/>
    <w:p w:rsidR="006278A1" w:rsidRDefault="006278A1" w:rsidP="006278A1">
      <w:pPr>
        <w:pStyle w:val="Heading4"/>
      </w:pPr>
      <w:r>
        <w:t>JobserveAccountData.cs</w:t>
      </w:r>
    </w:p>
    <w:p w:rsidR="00E27D6C" w:rsidRDefault="00E27D6C" w:rsidP="006278A1">
      <w:r>
        <w:t>The Jobserve specification tells us we need the following values for credentials:</w:t>
      </w:r>
    </w:p>
    <w:p w:rsidR="00E27D6C" w:rsidRDefault="00E27D6C" w:rsidP="006278A1">
      <w:r>
        <w:rPr>
          <w:noProof/>
          <w:lang w:eastAsia="en-GB"/>
        </w:rPr>
        <w:drawing>
          <wp:inline distT="0" distB="0" distL="0" distR="0" wp14:anchorId="4FA2B593" wp14:editId="301CAE02">
            <wp:extent cx="2461260" cy="3932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73264" cy="395137"/>
                    </a:xfrm>
                    <a:prstGeom prst="rect">
                      <a:avLst/>
                    </a:prstGeom>
                  </pic:spPr>
                </pic:pic>
              </a:graphicData>
            </a:graphic>
          </wp:inline>
        </w:drawing>
      </w:r>
    </w:p>
    <w:p w:rsidR="00E27D6C" w:rsidRDefault="00E27D6C" w:rsidP="006278A1">
      <w:r>
        <w:t xml:space="preserve">Whilst this is pretty much the same as a username and a password, they have different names, so this would warrant a new </w:t>
      </w:r>
      <w:r w:rsidR="00CC498D">
        <w:t xml:space="preserve">class to </w:t>
      </w:r>
      <w:r w:rsidR="008560ED">
        <w:t xml:space="preserve">be created </w:t>
      </w:r>
      <w:r w:rsidR="00CC498D">
        <w:t xml:space="preserve">and to inherit from </w:t>
      </w:r>
      <w:r w:rsidR="00CC498D" w:rsidRPr="00936138">
        <w:rPr>
          <w:rFonts w:ascii="Consolas" w:hAnsi="Consolas" w:cs="Consolas"/>
          <w:color w:val="2B91AF"/>
          <w:szCs w:val="15"/>
          <w:highlight w:val="white"/>
          <w:lang w:eastAsia="en-GB"/>
        </w:rPr>
        <w:t>ChannelData</w:t>
      </w:r>
      <w:r w:rsidR="00CC498D">
        <w:t>.</w:t>
      </w:r>
    </w:p>
    <w:p w:rsidR="0042033E" w:rsidRDefault="0042033E" w:rsidP="006278A1"/>
    <w:p w:rsidR="00335024" w:rsidRDefault="00335024" w:rsidP="006278A1">
      <w:r w:rsidRPr="00335024">
        <w:rPr>
          <w:u w:val="single"/>
        </w:rPr>
        <w:t>Note:</w:t>
      </w:r>
      <w:r>
        <w:t xml:space="preserve"> In the Channel attribute, there are values for </w:t>
      </w:r>
      <w:r w:rsidRPr="00A50C6E">
        <w:rPr>
          <w:rStyle w:val="CodeSampleChar"/>
        </w:rPr>
        <w:t>UsernameText</w:t>
      </w:r>
      <w:r>
        <w:t xml:space="preserve"> and </w:t>
      </w:r>
      <w:r w:rsidRPr="00A50C6E">
        <w:rPr>
          <w:rStyle w:val="CodeSampleChar"/>
        </w:rPr>
        <w:t>PasswordText</w:t>
      </w:r>
      <w:r>
        <w:t xml:space="preserve">. These are purely used to populate the correct fields in web-cruit’s JobMedia table, as web-cruit typically expects authentication to only consist of a username and password combination. Some job boards however, can have more complex </w:t>
      </w:r>
    </w:p>
    <w:p w:rsidR="00335024" w:rsidRDefault="00335024" w:rsidP="006278A1"/>
    <w:p w:rsidR="00335024" w:rsidRDefault="00335024" w:rsidP="006278A1">
      <w:r>
        <w:t xml:space="preserve">The simple rule is to remember that the </w:t>
      </w:r>
      <w:r w:rsidRPr="00A50C6E">
        <w:rPr>
          <w:rStyle w:val="CodeSampleChar"/>
        </w:rPr>
        <w:t>DisplayAs</w:t>
      </w:r>
      <w:r>
        <w:t xml:space="preserve"> attribute </w:t>
      </w:r>
      <w:r w:rsidR="008F2755">
        <w:t xml:space="preserve">for an Account property is only going to be used for users who use the PE as an API, whereas the Channel attribute properties for </w:t>
      </w:r>
      <w:r w:rsidR="008F2755" w:rsidRPr="00A50C6E">
        <w:rPr>
          <w:rStyle w:val="CodeSampleChar"/>
        </w:rPr>
        <w:t>UsernameText</w:t>
      </w:r>
      <w:r w:rsidR="008F2755">
        <w:t xml:space="preserve"> and </w:t>
      </w:r>
      <w:r w:rsidR="008F2755" w:rsidRPr="00A50C6E">
        <w:rPr>
          <w:rStyle w:val="CodeSampleChar"/>
        </w:rPr>
        <w:t>PasswordText</w:t>
      </w:r>
      <w:r w:rsidR="008F2755">
        <w:t xml:space="preserve"> are used for web-cruit only.</w:t>
      </w:r>
    </w:p>
    <w:p w:rsidR="00335024" w:rsidRDefault="00335024" w:rsidP="006278A1"/>
    <w:p w:rsidR="00CC498D" w:rsidRPr="00CC498D" w:rsidRDefault="00CC498D" w:rsidP="00CC498D">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FF"/>
          <w:szCs w:val="15"/>
          <w:highlight w:val="white"/>
          <w:lang w:eastAsia="en-GB"/>
        </w:rPr>
        <w:t>namespace</w:t>
      </w:r>
      <w:r w:rsidRPr="00CC498D">
        <w:rPr>
          <w:rFonts w:ascii="Consolas" w:hAnsi="Consolas" w:cs="Consolas"/>
          <w:color w:val="000000"/>
          <w:szCs w:val="15"/>
          <w:highlight w:val="white"/>
          <w:lang w:eastAsia="en-GB"/>
        </w:rPr>
        <w:t xml:space="preserve"> Kaonix.PE.Channels.Jobserve</w:t>
      </w:r>
    </w:p>
    <w:p w:rsidR="00CC498D" w:rsidRPr="00CC498D" w:rsidRDefault="00CC498D" w:rsidP="00CC498D">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w:t>
      </w:r>
    </w:p>
    <w:p w:rsidR="00CC498D" w:rsidRPr="00CC498D" w:rsidRDefault="00CC498D" w:rsidP="00CC498D">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lastRenderedPageBreak/>
        <w:t xml:space="preserve">    </w:t>
      </w:r>
      <w:r w:rsidRPr="00CC498D">
        <w:rPr>
          <w:rFonts w:ascii="Consolas" w:hAnsi="Consolas" w:cs="Consolas"/>
          <w:color w:val="0000FF"/>
          <w:szCs w:val="15"/>
          <w:highlight w:val="white"/>
          <w:lang w:eastAsia="en-GB"/>
        </w:rPr>
        <w:t>using</w:t>
      </w:r>
      <w:r w:rsidRPr="00CC498D">
        <w:rPr>
          <w:rFonts w:ascii="Consolas" w:hAnsi="Consolas" w:cs="Consolas"/>
          <w:color w:val="000000"/>
          <w:szCs w:val="15"/>
          <w:highlight w:val="white"/>
          <w:lang w:eastAsia="en-GB"/>
        </w:rPr>
        <w:t xml:space="preserve"> Kaonix.PE.API.Channels;</w:t>
      </w:r>
    </w:p>
    <w:p w:rsidR="00CC498D" w:rsidRPr="00CC498D" w:rsidRDefault="00CC498D" w:rsidP="00CC498D">
      <w:pPr>
        <w:autoSpaceDE w:val="0"/>
        <w:autoSpaceDN w:val="0"/>
        <w:adjustRightInd w:val="0"/>
        <w:spacing w:after="0"/>
        <w:rPr>
          <w:rFonts w:ascii="Consolas" w:hAnsi="Consolas" w:cs="Consolas"/>
          <w:color w:val="000000"/>
          <w:szCs w:val="15"/>
          <w:highlight w:val="white"/>
          <w:lang w:eastAsia="en-GB"/>
        </w:rPr>
      </w:pPr>
    </w:p>
    <w:p w:rsidR="00CC498D" w:rsidRPr="00CC498D" w:rsidRDefault="00CC498D" w:rsidP="00CC498D">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public</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class</w:t>
      </w: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JobserveAccountData</w:t>
      </w:r>
      <w:r w:rsidRPr="00CC498D">
        <w:rPr>
          <w:rFonts w:ascii="Consolas" w:hAnsi="Consolas" w:cs="Consolas"/>
          <w:color w:val="000000"/>
          <w:szCs w:val="15"/>
          <w:highlight w:val="white"/>
          <w:lang w:eastAsia="en-GB"/>
        </w:rPr>
        <w:t xml:space="preserve"> : </w:t>
      </w:r>
      <w:r w:rsidRPr="00CC498D">
        <w:rPr>
          <w:rFonts w:ascii="Consolas" w:hAnsi="Consolas" w:cs="Consolas"/>
          <w:color w:val="2B91AF"/>
          <w:szCs w:val="15"/>
          <w:highlight w:val="white"/>
          <w:lang w:eastAsia="en-GB"/>
        </w:rPr>
        <w:t>ChannelData</w:t>
      </w:r>
      <w:r w:rsidRPr="00CC498D">
        <w:rPr>
          <w:rFonts w:ascii="Consolas" w:hAnsi="Consolas" w:cs="Consolas"/>
          <w:color w:val="000000"/>
          <w:szCs w:val="15"/>
          <w:highlight w:val="white"/>
          <w:lang w:eastAsia="en-GB"/>
        </w:rPr>
        <w:t xml:space="preserve"> </w:t>
      </w:r>
    </w:p>
    <w:p w:rsidR="00CC498D" w:rsidRPr="00CC498D" w:rsidRDefault="00CC498D" w:rsidP="00CC498D">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p>
    <w:p w:rsidR="00CC498D" w:rsidRPr="00CC498D" w:rsidRDefault="00CC498D" w:rsidP="00CC498D">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.Required)]</w:t>
      </w:r>
    </w:p>
    <w:p w:rsidR="00CC498D" w:rsidRPr="00CC498D" w:rsidRDefault="00CC498D" w:rsidP="00CC498D">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DisplayAs</w:t>
      </w:r>
      <w:r w:rsidRPr="00CC498D">
        <w:rPr>
          <w:rFonts w:ascii="Consolas" w:hAnsi="Consolas" w:cs="Consolas"/>
          <w:color w:val="000000"/>
          <w:szCs w:val="15"/>
          <w:highlight w:val="white"/>
          <w:lang w:eastAsia="en-GB"/>
        </w:rPr>
        <w:t>(</w:t>
      </w:r>
      <w:r w:rsidRPr="00CC498D">
        <w:rPr>
          <w:rFonts w:ascii="Consolas" w:hAnsi="Consolas" w:cs="Consolas"/>
          <w:color w:val="A31515"/>
          <w:szCs w:val="15"/>
          <w:highlight w:val="white"/>
          <w:lang w:eastAsia="en-GB"/>
        </w:rPr>
        <w:t>"Account Number"</w:t>
      </w:r>
      <w:r w:rsidRPr="00CC498D">
        <w:rPr>
          <w:rFonts w:ascii="Consolas" w:hAnsi="Consolas" w:cs="Consolas"/>
          <w:color w:val="000000"/>
          <w:szCs w:val="15"/>
          <w:highlight w:val="white"/>
          <w:lang w:eastAsia="en-GB"/>
        </w:rPr>
        <w:t>)]</w:t>
      </w:r>
    </w:p>
    <w:p w:rsidR="00CC498D" w:rsidRPr="00CC498D" w:rsidRDefault="00CC498D" w:rsidP="00CC498D">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UsernameRef</w:t>
      </w:r>
      <w:r w:rsidRPr="00CC498D">
        <w:rPr>
          <w:rFonts w:ascii="Consolas" w:hAnsi="Consolas" w:cs="Consolas"/>
          <w:color w:val="000000"/>
          <w:szCs w:val="15"/>
          <w:highlight w:val="white"/>
          <w:lang w:eastAsia="en-GB"/>
        </w:rPr>
        <w:t>(</w:t>
      </w:r>
      <w:r w:rsidRPr="00CC498D">
        <w:rPr>
          <w:rFonts w:ascii="Consolas" w:hAnsi="Consolas" w:cs="Consolas"/>
          <w:color w:val="0000FF"/>
          <w:szCs w:val="15"/>
          <w:highlight w:val="white"/>
          <w:lang w:eastAsia="en-GB"/>
        </w:rPr>
        <w:t>true</w:t>
      </w:r>
      <w:r w:rsidRPr="00CC498D">
        <w:rPr>
          <w:rFonts w:ascii="Consolas" w:hAnsi="Consolas" w:cs="Consolas"/>
          <w:color w:val="000000"/>
          <w:szCs w:val="15"/>
          <w:highlight w:val="white"/>
          <w:lang w:eastAsia="en-GB"/>
        </w:rPr>
        <w:t>)]</w:t>
      </w:r>
    </w:p>
    <w:p w:rsidR="00CC498D" w:rsidRPr="00CC498D" w:rsidRDefault="00CC498D" w:rsidP="00CC498D">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public</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string</w:t>
      </w:r>
      <w:r w:rsidRPr="00CC498D">
        <w:rPr>
          <w:rFonts w:ascii="Consolas" w:hAnsi="Consolas" w:cs="Consolas"/>
          <w:color w:val="000000"/>
          <w:szCs w:val="15"/>
          <w:highlight w:val="white"/>
          <w:lang w:eastAsia="en-GB"/>
        </w:rPr>
        <w:t xml:space="preserve"> AccountNumber { </w:t>
      </w:r>
      <w:r w:rsidRPr="00CC498D">
        <w:rPr>
          <w:rFonts w:ascii="Consolas" w:hAnsi="Consolas" w:cs="Consolas"/>
          <w:color w:val="0000FF"/>
          <w:szCs w:val="15"/>
          <w:highlight w:val="white"/>
          <w:lang w:eastAsia="en-GB"/>
        </w:rPr>
        <w:t>get</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set</w:t>
      </w:r>
      <w:r w:rsidRPr="00CC498D">
        <w:rPr>
          <w:rFonts w:ascii="Consolas" w:hAnsi="Consolas" w:cs="Consolas"/>
          <w:color w:val="000000"/>
          <w:szCs w:val="15"/>
          <w:highlight w:val="white"/>
          <w:lang w:eastAsia="en-GB"/>
        </w:rPr>
        <w:t>; }</w:t>
      </w:r>
    </w:p>
    <w:p w:rsidR="00CC498D" w:rsidRPr="00CC498D" w:rsidRDefault="00CC498D" w:rsidP="00CC498D">
      <w:pPr>
        <w:autoSpaceDE w:val="0"/>
        <w:autoSpaceDN w:val="0"/>
        <w:adjustRightInd w:val="0"/>
        <w:spacing w:after="0"/>
        <w:rPr>
          <w:rFonts w:ascii="Consolas" w:hAnsi="Consolas" w:cs="Consolas"/>
          <w:color w:val="000000"/>
          <w:szCs w:val="15"/>
          <w:highlight w:val="white"/>
          <w:lang w:eastAsia="en-GB"/>
        </w:rPr>
      </w:pPr>
    </w:p>
    <w:p w:rsidR="00CC498D" w:rsidRPr="00CC498D" w:rsidRDefault="00CC498D" w:rsidP="00CC498D">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w:t>
      </w:r>
      <w:r w:rsidRPr="00CC498D">
        <w:rPr>
          <w:rFonts w:ascii="Consolas" w:hAnsi="Consolas" w:cs="Consolas"/>
          <w:color w:val="2B91AF"/>
          <w:szCs w:val="15"/>
          <w:highlight w:val="white"/>
          <w:lang w:eastAsia="en-GB"/>
        </w:rPr>
        <w:t>Availability</w:t>
      </w:r>
      <w:r w:rsidRPr="00CC498D">
        <w:rPr>
          <w:rFonts w:ascii="Consolas" w:hAnsi="Consolas" w:cs="Consolas"/>
          <w:color w:val="000000"/>
          <w:szCs w:val="15"/>
          <w:highlight w:val="white"/>
          <w:lang w:eastAsia="en-GB"/>
        </w:rPr>
        <w:t>.Required)]</w:t>
      </w:r>
    </w:p>
    <w:p w:rsidR="00CC498D" w:rsidRPr="00CC498D" w:rsidRDefault="00CC498D" w:rsidP="00CC498D">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2B91AF"/>
          <w:szCs w:val="15"/>
          <w:highlight w:val="white"/>
          <w:lang w:eastAsia="en-GB"/>
        </w:rPr>
        <w:t>DisplayAs</w:t>
      </w:r>
      <w:r w:rsidRPr="00CC498D">
        <w:rPr>
          <w:rFonts w:ascii="Consolas" w:hAnsi="Consolas" w:cs="Consolas"/>
          <w:color w:val="000000"/>
          <w:szCs w:val="15"/>
          <w:highlight w:val="white"/>
          <w:lang w:eastAsia="en-GB"/>
        </w:rPr>
        <w:t>(</w:t>
      </w:r>
      <w:r w:rsidRPr="00CC498D">
        <w:rPr>
          <w:rFonts w:ascii="Consolas" w:hAnsi="Consolas" w:cs="Consolas"/>
          <w:color w:val="A31515"/>
          <w:szCs w:val="15"/>
          <w:highlight w:val="white"/>
          <w:lang w:eastAsia="en-GB"/>
        </w:rPr>
        <w:t>"Authorisation Code"</w:t>
      </w:r>
      <w:r w:rsidRPr="00CC498D">
        <w:rPr>
          <w:rFonts w:ascii="Consolas" w:hAnsi="Consolas" w:cs="Consolas"/>
          <w:color w:val="000000"/>
          <w:szCs w:val="15"/>
          <w:highlight w:val="white"/>
          <w:lang w:eastAsia="en-GB"/>
        </w:rPr>
        <w:t>)]</w:t>
      </w:r>
    </w:p>
    <w:p w:rsidR="00CC498D" w:rsidRPr="00CC498D" w:rsidRDefault="00CC498D" w:rsidP="00006DB2">
      <w:pPr>
        <w:pStyle w:val="CodeSample"/>
        <w:rPr>
          <w:highlight w:val="white"/>
        </w:rPr>
      </w:pPr>
      <w:r w:rsidRPr="00CC498D">
        <w:rPr>
          <w:highlight w:val="white"/>
        </w:rPr>
        <w:t xml:space="preserve">        [PasswordRef(</w:t>
      </w:r>
      <w:r w:rsidRPr="00CC498D">
        <w:rPr>
          <w:color w:val="0000FF"/>
          <w:highlight w:val="white"/>
        </w:rPr>
        <w:t>true</w:t>
      </w:r>
      <w:r w:rsidRPr="00CC498D">
        <w:rPr>
          <w:highlight w:val="white"/>
        </w:rPr>
        <w:t>)]</w:t>
      </w:r>
    </w:p>
    <w:p w:rsidR="00CC498D" w:rsidRPr="00CC498D" w:rsidRDefault="00CC498D" w:rsidP="00CC498D">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public</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string</w:t>
      </w:r>
      <w:r w:rsidRPr="00CC498D">
        <w:rPr>
          <w:rFonts w:ascii="Consolas" w:hAnsi="Consolas" w:cs="Consolas"/>
          <w:color w:val="000000"/>
          <w:szCs w:val="15"/>
          <w:highlight w:val="white"/>
          <w:lang w:eastAsia="en-GB"/>
        </w:rPr>
        <w:t xml:space="preserve"> AuthorisationCode { </w:t>
      </w:r>
      <w:r w:rsidRPr="00CC498D">
        <w:rPr>
          <w:rFonts w:ascii="Consolas" w:hAnsi="Consolas" w:cs="Consolas"/>
          <w:color w:val="0000FF"/>
          <w:szCs w:val="15"/>
          <w:highlight w:val="white"/>
          <w:lang w:eastAsia="en-GB"/>
        </w:rPr>
        <w:t>get</w:t>
      </w:r>
      <w:r w:rsidRPr="00CC498D">
        <w:rPr>
          <w:rFonts w:ascii="Consolas" w:hAnsi="Consolas" w:cs="Consolas"/>
          <w:color w:val="000000"/>
          <w:szCs w:val="15"/>
          <w:highlight w:val="white"/>
          <w:lang w:eastAsia="en-GB"/>
        </w:rPr>
        <w:t xml:space="preserve">; </w:t>
      </w:r>
      <w:r w:rsidRPr="00CC498D">
        <w:rPr>
          <w:rFonts w:ascii="Consolas" w:hAnsi="Consolas" w:cs="Consolas"/>
          <w:color w:val="0000FF"/>
          <w:szCs w:val="15"/>
          <w:highlight w:val="white"/>
          <w:lang w:eastAsia="en-GB"/>
        </w:rPr>
        <w:t>set</w:t>
      </w:r>
      <w:r w:rsidRPr="00CC498D">
        <w:rPr>
          <w:rFonts w:ascii="Consolas" w:hAnsi="Consolas" w:cs="Consolas"/>
          <w:color w:val="000000"/>
          <w:szCs w:val="15"/>
          <w:highlight w:val="white"/>
          <w:lang w:eastAsia="en-GB"/>
        </w:rPr>
        <w:t>; }</w:t>
      </w:r>
    </w:p>
    <w:p w:rsidR="00CC498D" w:rsidRPr="00CC498D" w:rsidRDefault="00CC498D" w:rsidP="00CC498D">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 xml:space="preserve">    }</w:t>
      </w:r>
    </w:p>
    <w:p w:rsidR="00CC498D" w:rsidRPr="00CC498D" w:rsidRDefault="00CC498D" w:rsidP="00CC498D">
      <w:pPr>
        <w:autoSpaceDE w:val="0"/>
        <w:autoSpaceDN w:val="0"/>
        <w:adjustRightInd w:val="0"/>
        <w:spacing w:after="0"/>
        <w:rPr>
          <w:rFonts w:ascii="Consolas" w:hAnsi="Consolas" w:cs="Consolas"/>
          <w:color w:val="000000"/>
          <w:szCs w:val="15"/>
          <w:highlight w:val="white"/>
          <w:lang w:eastAsia="en-GB"/>
        </w:rPr>
      </w:pPr>
      <w:r w:rsidRPr="00CC498D">
        <w:rPr>
          <w:rFonts w:ascii="Consolas" w:hAnsi="Consolas" w:cs="Consolas"/>
          <w:color w:val="000000"/>
          <w:szCs w:val="15"/>
          <w:highlight w:val="white"/>
          <w:lang w:eastAsia="en-GB"/>
        </w:rPr>
        <w:t>}</w:t>
      </w:r>
    </w:p>
    <w:p w:rsidR="006278A1" w:rsidRDefault="006278A1" w:rsidP="00BF7803"/>
    <w:p w:rsidR="00CC498D" w:rsidRDefault="00CC498D" w:rsidP="00CC498D">
      <w:pPr>
        <w:pStyle w:val="Heading3"/>
      </w:pPr>
      <w:bookmarkStart w:id="55" w:name="_Toc8028400"/>
      <w:r>
        <w:t>OutputData class</w:t>
      </w:r>
      <w:bookmarkEnd w:id="55"/>
    </w:p>
    <w:p w:rsidR="00CC498D" w:rsidRDefault="00CC498D" w:rsidP="00CC498D"/>
    <w:p w:rsidR="00CC498D" w:rsidRDefault="00006DB2" w:rsidP="00CC498D">
      <w:r>
        <w:t xml:space="preserve">The OutputData class represents any data that is returned from the job board after a successful post. The PE has a </w:t>
      </w:r>
      <w:r w:rsidR="00C45A37">
        <w:t>ready-made</w:t>
      </w:r>
      <w:r>
        <w:t xml:space="preserve"> class called </w:t>
      </w:r>
      <w:r w:rsidRPr="00006DB2">
        <w:rPr>
          <w:rStyle w:val="CodeSampleChar"/>
        </w:rPr>
        <w:t>JobIdOutputData</w:t>
      </w:r>
      <w:r>
        <w:t xml:space="preserve"> which is ideal if the job returns a reference identifier. The PE will use this reference if the vacancy is updated in the future.</w:t>
      </w:r>
    </w:p>
    <w:p w:rsidR="00006DB2" w:rsidRDefault="00006DB2" w:rsidP="00CC498D"/>
    <w:p w:rsidR="00006DB2" w:rsidRDefault="00006DB2" w:rsidP="00CC498D">
      <w:r>
        <w:t xml:space="preserve">If the job board doesn’t return any meaningful data then there is a </w:t>
      </w:r>
      <w:r w:rsidR="00C45A37">
        <w:t>ready-made</w:t>
      </w:r>
      <w:r>
        <w:t xml:space="preserve"> class of </w:t>
      </w:r>
      <w:r w:rsidRPr="00006DB2">
        <w:rPr>
          <w:rStyle w:val="CodeSampleChar"/>
        </w:rPr>
        <w:t>EmptyChannelData</w:t>
      </w:r>
      <w:r>
        <w:t>.</w:t>
      </w:r>
    </w:p>
    <w:p w:rsidR="00006DB2" w:rsidRDefault="00006DB2" w:rsidP="00CC498D"/>
    <w:p w:rsidR="00006DB2" w:rsidRDefault="00006DB2" w:rsidP="00CC498D">
      <w:r>
        <w:t xml:space="preserve">However, if the job board returns a lot of information that we might want to record, then we can create our own OutputData class and inherit it from </w:t>
      </w:r>
      <w:r w:rsidRPr="00006DB2">
        <w:rPr>
          <w:rStyle w:val="CodeSampleChar"/>
        </w:rPr>
        <w:t>ChannelData</w:t>
      </w:r>
      <w:r>
        <w:t>.</w:t>
      </w:r>
    </w:p>
    <w:p w:rsidR="00CC498D" w:rsidRDefault="00CC498D" w:rsidP="00BF7803"/>
    <w:p w:rsidR="00006DB2" w:rsidRDefault="00006DB2" w:rsidP="00006DB2">
      <w:pPr>
        <w:pStyle w:val="Heading4"/>
      </w:pPr>
      <w:r>
        <w:t>Jobserve’s Output Data</w:t>
      </w:r>
    </w:p>
    <w:p w:rsidR="00006DB2" w:rsidRDefault="00006DB2" w:rsidP="00006DB2">
      <w:r>
        <w:t>The Jobserve specification unhelpfully doesn’t give us an example of a response but looking at the web-cruit vacancy outbox can help. Here is an example of a response:</w:t>
      </w:r>
    </w:p>
    <w:p w:rsidR="00006DB2" w:rsidRDefault="00006DB2" w:rsidP="00006DB2"/>
    <w:p w:rsidR="00006DB2" w:rsidRPr="00006DB2" w:rsidRDefault="00006DB2" w:rsidP="00006DB2">
      <w:pPr>
        <w:pStyle w:val="CodeSample"/>
        <w:rPr>
          <w:color w:val="7030A0"/>
        </w:rPr>
      </w:pPr>
      <w:r w:rsidRPr="00006DB2">
        <w:rPr>
          <w:color w:val="7030A0"/>
        </w:rPr>
        <w:t>&lt;SOAP:Envelope xmlns:SOAP = "urn:schemas-xmlsoap-org:soap.v1"&gt;</w:t>
      </w:r>
    </w:p>
    <w:p w:rsidR="00006DB2" w:rsidRPr="00006DB2" w:rsidRDefault="00006DB2" w:rsidP="00006DB2">
      <w:pPr>
        <w:pStyle w:val="CodeSample"/>
        <w:rPr>
          <w:color w:val="7030A0"/>
        </w:rPr>
      </w:pPr>
      <w:r w:rsidRPr="00006DB2">
        <w:rPr>
          <w:color w:val="7030A0"/>
        </w:rPr>
        <w:t xml:space="preserve">    &lt;SOAP:Body&gt;</w:t>
      </w:r>
    </w:p>
    <w:p w:rsidR="00006DB2" w:rsidRPr="00006DB2" w:rsidRDefault="00006DB2" w:rsidP="00006DB2">
      <w:pPr>
        <w:pStyle w:val="CodeSample"/>
        <w:rPr>
          <w:color w:val="7030A0"/>
        </w:rPr>
      </w:pPr>
      <w:r w:rsidRPr="00006DB2">
        <w:rPr>
          <w:color w:val="7030A0"/>
        </w:rPr>
        <w:t xml:space="preserve">        &lt;Summary&gt;Number of Adverts Received : 1 Number successfully posted onto the website : 1&lt;/Summary&gt;</w:t>
      </w:r>
    </w:p>
    <w:p w:rsidR="00006DB2" w:rsidRPr="00006DB2" w:rsidRDefault="00006DB2" w:rsidP="00006DB2">
      <w:pPr>
        <w:pStyle w:val="CodeSample"/>
        <w:rPr>
          <w:color w:val="7030A0"/>
        </w:rPr>
      </w:pPr>
      <w:r w:rsidRPr="00006DB2">
        <w:rPr>
          <w:color w:val="7030A0"/>
        </w:rPr>
        <w:t xml:space="preserve">        &lt;Results&gt;</w:t>
      </w:r>
    </w:p>
    <w:p w:rsidR="00006DB2" w:rsidRPr="00006DB2" w:rsidRDefault="00006DB2" w:rsidP="00006DB2">
      <w:pPr>
        <w:pStyle w:val="CodeSample"/>
        <w:rPr>
          <w:color w:val="7030A0"/>
        </w:rPr>
      </w:pPr>
      <w:r w:rsidRPr="00006DB2">
        <w:rPr>
          <w:color w:val="7030A0"/>
        </w:rPr>
        <w:t xml:space="preserve">            &lt;Result&gt;</w:t>
      </w:r>
    </w:p>
    <w:p w:rsidR="00006DB2" w:rsidRPr="00006DB2" w:rsidRDefault="00006DB2" w:rsidP="00006DB2">
      <w:pPr>
        <w:pStyle w:val="CodeSample"/>
        <w:rPr>
          <w:color w:val="7030A0"/>
        </w:rPr>
      </w:pPr>
      <w:r w:rsidRPr="00006DB2">
        <w:rPr>
          <w:color w:val="7030A0"/>
        </w:rPr>
        <w:t xml:space="preserve">                &lt;AdvertNumber&gt;1&lt;/AdvertNumber&gt;</w:t>
      </w:r>
    </w:p>
    <w:p w:rsidR="00006DB2" w:rsidRPr="00006DB2" w:rsidRDefault="00006DB2" w:rsidP="00006DB2">
      <w:pPr>
        <w:pStyle w:val="CodeSample"/>
        <w:rPr>
          <w:color w:val="7030A0"/>
        </w:rPr>
      </w:pPr>
      <w:r w:rsidRPr="00006DB2">
        <w:rPr>
          <w:color w:val="7030A0"/>
        </w:rPr>
        <w:t xml:space="preserve">                &lt;JobID&gt;x015602e7200f&lt;/JobID&gt;</w:t>
      </w:r>
    </w:p>
    <w:p w:rsidR="00006DB2" w:rsidRPr="00006DB2" w:rsidRDefault="00006DB2" w:rsidP="00006DB2">
      <w:pPr>
        <w:pStyle w:val="CodeSample"/>
        <w:rPr>
          <w:color w:val="7030A0"/>
        </w:rPr>
      </w:pPr>
      <w:r w:rsidRPr="00006DB2">
        <w:rPr>
          <w:color w:val="7030A0"/>
        </w:rPr>
        <w:t xml:space="preserve">            &lt;/Result&gt;</w:t>
      </w:r>
    </w:p>
    <w:p w:rsidR="00006DB2" w:rsidRPr="00006DB2" w:rsidRDefault="00006DB2" w:rsidP="00006DB2">
      <w:pPr>
        <w:pStyle w:val="CodeSample"/>
        <w:rPr>
          <w:color w:val="7030A0"/>
        </w:rPr>
      </w:pPr>
      <w:r w:rsidRPr="00006DB2">
        <w:rPr>
          <w:color w:val="7030A0"/>
        </w:rPr>
        <w:t xml:space="preserve">        &lt;/Results&gt;</w:t>
      </w:r>
    </w:p>
    <w:p w:rsidR="00006DB2" w:rsidRPr="00006DB2" w:rsidRDefault="00006DB2" w:rsidP="00006DB2">
      <w:pPr>
        <w:pStyle w:val="CodeSample"/>
        <w:rPr>
          <w:color w:val="7030A0"/>
        </w:rPr>
      </w:pPr>
      <w:r w:rsidRPr="00006DB2">
        <w:rPr>
          <w:color w:val="7030A0"/>
        </w:rPr>
        <w:t xml:space="preserve">    &lt;/SOAP:Body&gt;</w:t>
      </w:r>
    </w:p>
    <w:p w:rsidR="00006DB2" w:rsidRPr="00006DB2" w:rsidRDefault="00006DB2" w:rsidP="00006DB2">
      <w:pPr>
        <w:pStyle w:val="CodeSample"/>
        <w:rPr>
          <w:color w:val="7030A0"/>
        </w:rPr>
      </w:pPr>
      <w:r w:rsidRPr="00006DB2">
        <w:rPr>
          <w:color w:val="7030A0"/>
        </w:rPr>
        <w:t>&lt;/SOAP:Envelope&gt;</w:t>
      </w:r>
    </w:p>
    <w:p w:rsidR="00006DB2" w:rsidRDefault="00006DB2" w:rsidP="00BF7803"/>
    <w:p w:rsidR="00006DB2" w:rsidRDefault="00006DB2" w:rsidP="00BF7803">
      <w:r>
        <w:t xml:space="preserve">The only useful piece of information here is the &lt;JobId&gt; element, which fits nicely into the </w:t>
      </w:r>
      <w:r w:rsidRPr="00006DB2">
        <w:rPr>
          <w:rStyle w:val="CodeSampleChar"/>
        </w:rPr>
        <w:t>JobIdOutputData</w:t>
      </w:r>
      <w:r>
        <w:t xml:space="preserve"> class, so we do not need to create our own OutputData class here.</w:t>
      </w:r>
    </w:p>
    <w:p w:rsidR="00D57AB7" w:rsidRDefault="00D57AB7" w:rsidP="00BF7803"/>
    <w:p w:rsidR="00D57AB7" w:rsidRDefault="00D57AB7" w:rsidP="00D57AB7">
      <w:pPr>
        <w:pStyle w:val="Heading3"/>
      </w:pPr>
      <w:bookmarkStart w:id="56" w:name="_Toc8028401"/>
      <w:r>
        <w:t>Create the Settings Factory</w:t>
      </w:r>
      <w:bookmarkEnd w:id="56"/>
    </w:p>
    <w:p w:rsidR="00D57AB7" w:rsidRDefault="00152707" w:rsidP="00BF7803">
      <w:r>
        <w:t xml:space="preserve">The purpose of a settings factory is to store configurable settings which may be different when we are posting jobs in debug mode, testing mode or on a production server. The most common use </w:t>
      </w:r>
      <w:r w:rsidR="003B5B2D">
        <w:t>is store different posting URL’s for a testing environment and a posting environment. We don’t need a posting URL for debug mode, but we’ll usually just bundle it in w</w:t>
      </w:r>
      <w:r w:rsidR="00A10461">
        <w:t>ith the testing environment URL, even though in debug mode, we don’t actually post anything, we just return a string containing a mocked response from the job board.</w:t>
      </w:r>
    </w:p>
    <w:p w:rsidR="003B5B2D" w:rsidRDefault="003B5B2D" w:rsidP="00BF7803"/>
    <w:p w:rsidR="003B5B2D" w:rsidRDefault="003B5B2D" w:rsidP="003B5B2D">
      <w:pPr>
        <w:pStyle w:val="Heading4"/>
      </w:pPr>
      <w:r>
        <w:t>JobserveSettingsFactory.cs</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FF"/>
          <w:szCs w:val="15"/>
          <w:highlight w:val="white"/>
          <w:lang w:eastAsia="en-GB"/>
        </w:rPr>
        <w:t>namespace</w:t>
      </w:r>
      <w:r w:rsidRPr="003B5B2D">
        <w:rPr>
          <w:rFonts w:ascii="Consolas" w:hAnsi="Consolas" w:cs="Consolas"/>
          <w:color w:val="000000"/>
          <w:szCs w:val="15"/>
          <w:highlight w:val="white"/>
          <w:lang w:eastAsia="en-GB"/>
        </w:rPr>
        <w:t xml:space="preserve"> Kaonix.PE.Channels.Jobserve</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w:t>
      </w:r>
      <w:r w:rsidRPr="003B5B2D">
        <w:rPr>
          <w:rFonts w:ascii="Consolas" w:hAnsi="Consolas" w:cs="Consolas"/>
          <w:color w:val="0000FF"/>
          <w:szCs w:val="15"/>
          <w:highlight w:val="white"/>
          <w:lang w:eastAsia="en-GB"/>
        </w:rPr>
        <w:t>using</w:t>
      </w:r>
      <w:r w:rsidRPr="003B5B2D">
        <w:rPr>
          <w:rFonts w:ascii="Consolas" w:hAnsi="Consolas" w:cs="Consolas"/>
          <w:color w:val="000000"/>
          <w:szCs w:val="15"/>
          <w:highlight w:val="white"/>
          <w:lang w:eastAsia="en-GB"/>
        </w:rPr>
        <w:t xml:space="preserve"> Kaonix.PE.API.Channels;</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w:t>
      </w:r>
      <w:r w:rsidRPr="003B5B2D">
        <w:rPr>
          <w:rFonts w:ascii="Consolas" w:hAnsi="Consolas" w:cs="Consolas"/>
          <w:color w:val="0000FF"/>
          <w:szCs w:val="15"/>
          <w:highlight w:val="white"/>
          <w:lang w:eastAsia="en-GB"/>
        </w:rPr>
        <w:t>using</w:t>
      </w:r>
      <w:r w:rsidRPr="003B5B2D">
        <w:rPr>
          <w:rFonts w:ascii="Consolas" w:hAnsi="Consolas" w:cs="Consolas"/>
          <w:color w:val="000000"/>
          <w:szCs w:val="15"/>
          <w:highlight w:val="white"/>
          <w:lang w:eastAsia="en-GB"/>
        </w:rPr>
        <w:t xml:space="preserve"> Kaonix.PE.API.Channels.Vacancies;</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w:t>
      </w:r>
      <w:r w:rsidRPr="003B5B2D">
        <w:rPr>
          <w:rFonts w:ascii="Consolas" w:hAnsi="Consolas" w:cs="Consolas"/>
          <w:color w:val="0000FF"/>
          <w:szCs w:val="15"/>
          <w:highlight w:val="white"/>
          <w:lang w:eastAsia="en-GB"/>
        </w:rPr>
        <w:t>public</w:t>
      </w:r>
      <w:r w:rsidRPr="003B5B2D">
        <w:rPr>
          <w:rFonts w:ascii="Consolas" w:hAnsi="Consolas" w:cs="Consolas"/>
          <w:color w:val="000000"/>
          <w:szCs w:val="15"/>
          <w:highlight w:val="white"/>
          <w:lang w:eastAsia="en-GB"/>
        </w:rPr>
        <w:t xml:space="preserve"> </w:t>
      </w:r>
      <w:r w:rsidRPr="003B5B2D">
        <w:rPr>
          <w:rFonts w:ascii="Consolas" w:hAnsi="Consolas" w:cs="Consolas"/>
          <w:color w:val="0000FF"/>
          <w:szCs w:val="15"/>
          <w:highlight w:val="white"/>
          <w:lang w:eastAsia="en-GB"/>
        </w:rPr>
        <w:t>class</w:t>
      </w:r>
      <w:r w:rsidRPr="003B5B2D">
        <w:rPr>
          <w:rFonts w:ascii="Consolas" w:hAnsi="Consolas" w:cs="Consolas"/>
          <w:color w:val="000000"/>
          <w:szCs w:val="15"/>
          <w:highlight w:val="white"/>
          <w:lang w:eastAsia="en-GB"/>
        </w:rPr>
        <w:t xml:space="preserve"> </w:t>
      </w:r>
      <w:r w:rsidRPr="003B5B2D">
        <w:rPr>
          <w:rFonts w:ascii="Consolas" w:hAnsi="Consolas" w:cs="Consolas"/>
          <w:color w:val="2B91AF"/>
          <w:szCs w:val="15"/>
          <w:highlight w:val="white"/>
          <w:lang w:eastAsia="en-GB"/>
        </w:rPr>
        <w:t>JobserveSettingsFactory</w:t>
      </w:r>
      <w:r w:rsidRPr="003B5B2D">
        <w:rPr>
          <w:rFonts w:ascii="Consolas" w:hAnsi="Consolas" w:cs="Consolas"/>
          <w:color w:val="000000"/>
          <w:szCs w:val="15"/>
          <w:highlight w:val="white"/>
          <w:lang w:eastAsia="en-GB"/>
        </w:rPr>
        <w:t xml:space="preserve"> : </w:t>
      </w:r>
      <w:r w:rsidRPr="003B5B2D">
        <w:rPr>
          <w:rFonts w:ascii="Consolas" w:hAnsi="Consolas" w:cs="Consolas"/>
          <w:color w:val="2B91AF"/>
          <w:szCs w:val="15"/>
          <w:highlight w:val="white"/>
          <w:lang w:eastAsia="en-GB"/>
        </w:rPr>
        <w:t>VacancyChannelSettingsFactory</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w:t>
      </w:r>
      <w:r w:rsidRPr="003B5B2D">
        <w:rPr>
          <w:rFonts w:ascii="Consolas" w:hAnsi="Consolas" w:cs="Consolas"/>
          <w:color w:val="0000FF"/>
          <w:szCs w:val="15"/>
          <w:highlight w:val="white"/>
          <w:lang w:eastAsia="en-GB"/>
        </w:rPr>
        <w:t>private</w:t>
      </w:r>
      <w:r w:rsidRPr="003B5B2D">
        <w:rPr>
          <w:rFonts w:ascii="Consolas" w:hAnsi="Consolas" w:cs="Consolas"/>
          <w:color w:val="000000"/>
          <w:szCs w:val="15"/>
          <w:highlight w:val="white"/>
          <w:lang w:eastAsia="en-GB"/>
        </w:rPr>
        <w:t xml:space="preserve"> </w:t>
      </w:r>
      <w:r w:rsidRPr="003B5B2D">
        <w:rPr>
          <w:rFonts w:ascii="Consolas" w:hAnsi="Consolas" w:cs="Consolas"/>
          <w:color w:val="0000FF"/>
          <w:szCs w:val="15"/>
          <w:highlight w:val="white"/>
          <w:lang w:eastAsia="en-GB"/>
        </w:rPr>
        <w:t>const</w:t>
      </w:r>
      <w:r w:rsidRPr="003B5B2D">
        <w:rPr>
          <w:rFonts w:ascii="Consolas" w:hAnsi="Consolas" w:cs="Consolas"/>
          <w:color w:val="000000"/>
          <w:szCs w:val="15"/>
          <w:highlight w:val="white"/>
          <w:lang w:eastAsia="en-GB"/>
        </w:rPr>
        <w:t xml:space="preserve"> </w:t>
      </w:r>
      <w:r w:rsidRPr="003B5B2D">
        <w:rPr>
          <w:rFonts w:ascii="Consolas" w:hAnsi="Consolas" w:cs="Consolas"/>
          <w:color w:val="0000FF"/>
          <w:szCs w:val="15"/>
          <w:highlight w:val="white"/>
          <w:lang w:eastAsia="en-GB"/>
        </w:rPr>
        <w:t>string</w:t>
      </w:r>
      <w:r w:rsidRPr="003B5B2D">
        <w:rPr>
          <w:rFonts w:ascii="Consolas" w:hAnsi="Consolas" w:cs="Consolas"/>
          <w:color w:val="000000"/>
          <w:szCs w:val="15"/>
          <w:highlight w:val="white"/>
          <w:lang w:eastAsia="en-GB"/>
        </w:rPr>
        <w:t xml:space="preserve"> WebPostUrl = </w:t>
      </w:r>
      <w:r w:rsidRPr="003B5B2D">
        <w:rPr>
          <w:rFonts w:ascii="Consolas" w:hAnsi="Consolas" w:cs="Consolas"/>
          <w:color w:val="A31515"/>
          <w:szCs w:val="15"/>
          <w:highlight w:val="white"/>
          <w:lang w:eastAsia="en-GB"/>
        </w:rPr>
        <w:t>"WebPostUrl"</w:t>
      </w:r>
      <w:r w:rsidRPr="003B5B2D">
        <w:rPr>
          <w:rFonts w:ascii="Consolas" w:hAnsi="Consolas" w:cs="Consolas"/>
          <w:color w:val="000000"/>
          <w:szCs w:val="15"/>
          <w:highlight w:val="white"/>
          <w:lang w:eastAsia="en-GB"/>
        </w:rPr>
        <w:t>;</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w:t>
      </w:r>
      <w:r w:rsidRPr="003B5B2D">
        <w:rPr>
          <w:rFonts w:ascii="Consolas" w:hAnsi="Consolas" w:cs="Consolas"/>
          <w:color w:val="0000FF"/>
          <w:szCs w:val="15"/>
          <w:highlight w:val="white"/>
          <w:lang w:eastAsia="en-GB"/>
        </w:rPr>
        <w:t>public</w:t>
      </w:r>
      <w:r w:rsidRPr="003B5B2D">
        <w:rPr>
          <w:rFonts w:ascii="Consolas" w:hAnsi="Consolas" w:cs="Consolas"/>
          <w:color w:val="000000"/>
          <w:szCs w:val="15"/>
          <w:highlight w:val="white"/>
          <w:lang w:eastAsia="en-GB"/>
        </w:rPr>
        <w:t xml:space="preserve"> JobserveSettingsFactory(</w:t>
      </w:r>
      <w:r w:rsidRPr="003B5B2D">
        <w:rPr>
          <w:rFonts w:ascii="Consolas" w:hAnsi="Consolas" w:cs="Consolas"/>
          <w:color w:val="2B91AF"/>
          <w:szCs w:val="15"/>
          <w:highlight w:val="white"/>
          <w:lang w:eastAsia="en-GB"/>
        </w:rPr>
        <w:t>ChannelExecutionMode</w:t>
      </w:r>
      <w:r w:rsidRPr="003B5B2D">
        <w:rPr>
          <w:rFonts w:ascii="Consolas" w:hAnsi="Consolas" w:cs="Consolas"/>
          <w:color w:val="000000"/>
          <w:szCs w:val="15"/>
          <w:highlight w:val="white"/>
          <w:lang w:eastAsia="en-GB"/>
        </w:rPr>
        <w:t xml:space="preserve"> executionMode)</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 </w:t>
      </w:r>
      <w:r w:rsidRPr="003B5B2D">
        <w:rPr>
          <w:rFonts w:ascii="Consolas" w:hAnsi="Consolas" w:cs="Consolas"/>
          <w:color w:val="0000FF"/>
          <w:szCs w:val="15"/>
          <w:highlight w:val="white"/>
          <w:lang w:eastAsia="en-GB"/>
        </w:rPr>
        <w:t>base</w:t>
      </w:r>
      <w:r w:rsidRPr="003B5B2D">
        <w:rPr>
          <w:rFonts w:ascii="Consolas" w:hAnsi="Consolas" w:cs="Consolas"/>
          <w:color w:val="000000"/>
          <w:szCs w:val="15"/>
          <w:highlight w:val="white"/>
          <w:lang w:eastAsia="en-GB"/>
        </w:rPr>
        <w:t>(executionMode)</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w:t>
      </w:r>
      <w:r w:rsidRPr="003B5B2D">
        <w:rPr>
          <w:rFonts w:ascii="Consolas" w:hAnsi="Consolas" w:cs="Consolas"/>
          <w:color w:val="0000FF"/>
          <w:szCs w:val="15"/>
          <w:highlight w:val="white"/>
          <w:lang w:eastAsia="en-GB"/>
        </w:rPr>
        <w:t>switch</w:t>
      </w:r>
      <w:r w:rsidRPr="003B5B2D">
        <w:rPr>
          <w:rFonts w:ascii="Consolas" w:hAnsi="Consolas" w:cs="Consolas"/>
          <w:color w:val="000000"/>
          <w:szCs w:val="15"/>
          <w:highlight w:val="white"/>
          <w:lang w:eastAsia="en-GB"/>
        </w:rPr>
        <w:t xml:space="preserve"> (executionMode)</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w:t>
      </w:r>
      <w:r w:rsidRPr="003B5B2D">
        <w:rPr>
          <w:rFonts w:ascii="Consolas" w:hAnsi="Consolas" w:cs="Consolas"/>
          <w:color w:val="0000FF"/>
          <w:szCs w:val="15"/>
          <w:highlight w:val="white"/>
          <w:lang w:eastAsia="en-GB"/>
        </w:rPr>
        <w:t>case</w:t>
      </w:r>
      <w:r w:rsidRPr="003B5B2D">
        <w:rPr>
          <w:rFonts w:ascii="Consolas" w:hAnsi="Consolas" w:cs="Consolas"/>
          <w:color w:val="000000"/>
          <w:szCs w:val="15"/>
          <w:highlight w:val="white"/>
          <w:lang w:eastAsia="en-GB"/>
        </w:rPr>
        <w:t xml:space="preserve"> </w:t>
      </w:r>
      <w:r w:rsidRPr="003B5B2D">
        <w:rPr>
          <w:rFonts w:ascii="Consolas" w:hAnsi="Consolas" w:cs="Consolas"/>
          <w:color w:val="2B91AF"/>
          <w:szCs w:val="15"/>
          <w:highlight w:val="white"/>
          <w:lang w:eastAsia="en-GB"/>
        </w:rPr>
        <w:t>ChannelExecutionMode</w:t>
      </w:r>
      <w:r w:rsidRPr="003B5B2D">
        <w:rPr>
          <w:rFonts w:ascii="Consolas" w:hAnsi="Consolas" w:cs="Consolas"/>
          <w:color w:val="000000"/>
          <w:szCs w:val="15"/>
          <w:highlight w:val="white"/>
          <w:lang w:eastAsia="en-GB"/>
        </w:rPr>
        <w:t>.Debug:</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w:t>
      </w:r>
      <w:r w:rsidRPr="003B5B2D">
        <w:rPr>
          <w:rFonts w:ascii="Consolas" w:hAnsi="Consolas" w:cs="Consolas"/>
          <w:color w:val="0000FF"/>
          <w:szCs w:val="15"/>
          <w:highlight w:val="white"/>
          <w:lang w:eastAsia="en-GB"/>
        </w:rPr>
        <w:t>case</w:t>
      </w:r>
      <w:r w:rsidRPr="003B5B2D">
        <w:rPr>
          <w:rFonts w:ascii="Consolas" w:hAnsi="Consolas" w:cs="Consolas"/>
          <w:color w:val="000000"/>
          <w:szCs w:val="15"/>
          <w:highlight w:val="white"/>
          <w:lang w:eastAsia="en-GB"/>
        </w:rPr>
        <w:t xml:space="preserve"> </w:t>
      </w:r>
      <w:r w:rsidRPr="003B5B2D">
        <w:rPr>
          <w:rFonts w:ascii="Consolas" w:hAnsi="Consolas" w:cs="Consolas"/>
          <w:color w:val="2B91AF"/>
          <w:szCs w:val="15"/>
          <w:highlight w:val="white"/>
          <w:lang w:eastAsia="en-GB"/>
        </w:rPr>
        <w:t>ChannelExecutionMode</w:t>
      </w:r>
      <w:r w:rsidRPr="003B5B2D">
        <w:rPr>
          <w:rFonts w:ascii="Consolas" w:hAnsi="Consolas" w:cs="Consolas"/>
          <w:color w:val="000000"/>
          <w:szCs w:val="15"/>
          <w:highlight w:val="white"/>
          <w:lang w:eastAsia="en-GB"/>
        </w:rPr>
        <w:t>.Test:</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settings.Add(WebPostUrl, </w:t>
      </w:r>
      <w:r w:rsidRPr="003B5B2D">
        <w:rPr>
          <w:rFonts w:ascii="Consolas" w:hAnsi="Consolas" w:cs="Consolas"/>
          <w:color w:val="A31515"/>
          <w:szCs w:val="15"/>
          <w:highlight w:val="white"/>
          <w:lang w:eastAsia="en-GB"/>
        </w:rPr>
        <w:t>"http://193.119.59.225"</w:t>
      </w:r>
      <w:r w:rsidRPr="003B5B2D">
        <w:rPr>
          <w:rFonts w:ascii="Consolas" w:hAnsi="Consolas" w:cs="Consolas"/>
          <w:color w:val="000000"/>
          <w:szCs w:val="15"/>
          <w:highlight w:val="white"/>
          <w:lang w:eastAsia="en-GB"/>
        </w:rPr>
        <w:t>);</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w:t>
      </w:r>
      <w:r w:rsidRPr="003B5B2D">
        <w:rPr>
          <w:rFonts w:ascii="Consolas" w:hAnsi="Consolas" w:cs="Consolas"/>
          <w:color w:val="0000FF"/>
          <w:szCs w:val="15"/>
          <w:highlight w:val="white"/>
          <w:lang w:eastAsia="en-GB"/>
        </w:rPr>
        <w:t>break</w:t>
      </w:r>
      <w:r w:rsidRPr="003B5B2D">
        <w:rPr>
          <w:rFonts w:ascii="Consolas" w:hAnsi="Consolas" w:cs="Consolas"/>
          <w:color w:val="000000"/>
          <w:szCs w:val="15"/>
          <w:highlight w:val="white"/>
          <w:lang w:eastAsia="en-GB"/>
        </w:rPr>
        <w:t>;</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w:t>
      </w:r>
      <w:r w:rsidRPr="003B5B2D">
        <w:rPr>
          <w:rFonts w:ascii="Consolas" w:hAnsi="Consolas" w:cs="Consolas"/>
          <w:color w:val="0000FF"/>
          <w:szCs w:val="15"/>
          <w:highlight w:val="white"/>
          <w:lang w:eastAsia="en-GB"/>
        </w:rPr>
        <w:t>case</w:t>
      </w:r>
      <w:r w:rsidRPr="003B5B2D">
        <w:rPr>
          <w:rFonts w:ascii="Consolas" w:hAnsi="Consolas" w:cs="Consolas"/>
          <w:color w:val="000000"/>
          <w:szCs w:val="15"/>
          <w:highlight w:val="white"/>
          <w:lang w:eastAsia="en-GB"/>
        </w:rPr>
        <w:t xml:space="preserve"> </w:t>
      </w:r>
      <w:r w:rsidRPr="003B5B2D">
        <w:rPr>
          <w:rFonts w:ascii="Consolas" w:hAnsi="Consolas" w:cs="Consolas"/>
          <w:color w:val="2B91AF"/>
          <w:szCs w:val="15"/>
          <w:highlight w:val="white"/>
          <w:lang w:eastAsia="en-GB"/>
        </w:rPr>
        <w:t>ChannelExecutionMode</w:t>
      </w:r>
      <w:r w:rsidRPr="003B5B2D">
        <w:rPr>
          <w:rFonts w:ascii="Consolas" w:hAnsi="Consolas" w:cs="Consolas"/>
          <w:color w:val="000000"/>
          <w:szCs w:val="15"/>
          <w:highlight w:val="white"/>
          <w:lang w:eastAsia="en-GB"/>
        </w:rPr>
        <w:t>.Production:</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settings.Add(WebPostUrl, </w:t>
      </w:r>
      <w:r w:rsidRPr="003B5B2D">
        <w:rPr>
          <w:rFonts w:ascii="Consolas" w:hAnsi="Consolas" w:cs="Consolas"/>
          <w:color w:val="A31515"/>
          <w:szCs w:val="15"/>
          <w:highlight w:val="white"/>
          <w:lang w:eastAsia="en-GB"/>
        </w:rPr>
        <w:t>"https://xml.jobserve.com"</w:t>
      </w:r>
      <w:r w:rsidRPr="003B5B2D">
        <w:rPr>
          <w:rFonts w:ascii="Consolas" w:hAnsi="Consolas" w:cs="Consolas"/>
          <w:color w:val="000000"/>
          <w:szCs w:val="15"/>
          <w:highlight w:val="white"/>
          <w:lang w:eastAsia="en-GB"/>
        </w:rPr>
        <w:t>);</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w:t>
      </w:r>
      <w:r w:rsidRPr="003B5B2D">
        <w:rPr>
          <w:rFonts w:ascii="Consolas" w:hAnsi="Consolas" w:cs="Consolas"/>
          <w:color w:val="0000FF"/>
          <w:szCs w:val="15"/>
          <w:highlight w:val="white"/>
          <w:lang w:eastAsia="en-GB"/>
        </w:rPr>
        <w:t>break</w:t>
      </w:r>
      <w:r w:rsidRPr="003B5B2D">
        <w:rPr>
          <w:rFonts w:ascii="Consolas" w:hAnsi="Consolas" w:cs="Consolas"/>
          <w:color w:val="000000"/>
          <w:szCs w:val="15"/>
          <w:highlight w:val="white"/>
          <w:lang w:eastAsia="en-GB"/>
        </w:rPr>
        <w:t>;</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 xml:space="preserve">    }</w:t>
      </w:r>
    </w:p>
    <w:p w:rsidR="003B5B2D" w:rsidRPr="003B5B2D" w:rsidRDefault="003B5B2D" w:rsidP="003B5B2D">
      <w:pPr>
        <w:autoSpaceDE w:val="0"/>
        <w:autoSpaceDN w:val="0"/>
        <w:adjustRightInd w:val="0"/>
        <w:spacing w:after="0"/>
        <w:rPr>
          <w:rFonts w:ascii="Consolas" w:hAnsi="Consolas" w:cs="Consolas"/>
          <w:color w:val="000000"/>
          <w:szCs w:val="15"/>
          <w:highlight w:val="white"/>
          <w:lang w:eastAsia="en-GB"/>
        </w:rPr>
      </w:pPr>
      <w:r w:rsidRPr="003B5B2D">
        <w:rPr>
          <w:rFonts w:ascii="Consolas" w:hAnsi="Consolas" w:cs="Consolas"/>
          <w:color w:val="000000"/>
          <w:szCs w:val="15"/>
          <w:highlight w:val="white"/>
          <w:lang w:eastAsia="en-GB"/>
        </w:rPr>
        <w:t>}</w:t>
      </w:r>
    </w:p>
    <w:p w:rsidR="00152707" w:rsidRDefault="00152707" w:rsidP="00BF7803"/>
    <w:p w:rsidR="0042033E" w:rsidRDefault="007C3CC6" w:rsidP="00BF7803">
      <w:r>
        <w:t>The settings factory class can then be accessed in the channel class via the host property as follows:</w:t>
      </w:r>
    </w:p>
    <w:p w:rsidR="007C3CC6" w:rsidRDefault="007C3CC6" w:rsidP="00BF7803"/>
    <w:p w:rsidR="007C3CC6" w:rsidRPr="007C3CC6" w:rsidRDefault="007C3CC6" w:rsidP="007C3CC6">
      <w:pPr>
        <w:autoSpaceDE w:val="0"/>
        <w:autoSpaceDN w:val="0"/>
        <w:adjustRightInd w:val="0"/>
        <w:spacing w:after="0"/>
        <w:rPr>
          <w:rFonts w:ascii="Consolas" w:hAnsi="Consolas" w:cs="Consolas"/>
          <w:color w:val="000000"/>
          <w:szCs w:val="15"/>
          <w:highlight w:val="white"/>
          <w:lang w:eastAsia="en-GB"/>
        </w:rPr>
      </w:pPr>
      <w:r w:rsidRPr="007C3CC6">
        <w:rPr>
          <w:rFonts w:ascii="Consolas" w:hAnsi="Consolas" w:cs="Consolas"/>
          <w:color w:val="0000FF"/>
          <w:szCs w:val="15"/>
          <w:highlight w:val="white"/>
          <w:lang w:eastAsia="en-GB"/>
        </w:rPr>
        <w:t>public</w:t>
      </w:r>
      <w:r w:rsidRPr="007C3CC6">
        <w:rPr>
          <w:rFonts w:ascii="Consolas" w:hAnsi="Consolas" w:cs="Consolas"/>
          <w:color w:val="000000"/>
          <w:szCs w:val="15"/>
          <w:highlight w:val="white"/>
          <w:lang w:eastAsia="en-GB"/>
        </w:rPr>
        <w:t xml:space="preserve"> </w:t>
      </w:r>
      <w:r w:rsidRPr="007C3CC6">
        <w:rPr>
          <w:rFonts w:ascii="Consolas" w:hAnsi="Consolas" w:cs="Consolas"/>
          <w:color w:val="0000FF"/>
          <w:szCs w:val="15"/>
          <w:highlight w:val="white"/>
          <w:lang w:eastAsia="en-GB"/>
        </w:rPr>
        <w:t>override</w:t>
      </w:r>
      <w:r w:rsidRPr="007C3CC6">
        <w:rPr>
          <w:rFonts w:ascii="Consolas" w:hAnsi="Consolas" w:cs="Consolas"/>
          <w:color w:val="000000"/>
          <w:szCs w:val="15"/>
          <w:highlight w:val="white"/>
          <w:lang w:eastAsia="en-GB"/>
        </w:rPr>
        <w:t xml:space="preserve"> </w:t>
      </w:r>
      <w:r w:rsidRPr="007C3CC6">
        <w:rPr>
          <w:rFonts w:ascii="Consolas" w:hAnsi="Consolas" w:cs="Consolas"/>
          <w:color w:val="0000FF"/>
          <w:szCs w:val="15"/>
          <w:highlight w:val="white"/>
          <w:lang w:eastAsia="en-GB"/>
        </w:rPr>
        <w:t>void</w:t>
      </w:r>
      <w:r w:rsidRPr="007C3CC6">
        <w:rPr>
          <w:rFonts w:ascii="Consolas" w:hAnsi="Consolas" w:cs="Consolas"/>
          <w:color w:val="000000"/>
          <w:szCs w:val="15"/>
          <w:highlight w:val="white"/>
          <w:lang w:eastAsia="en-GB"/>
        </w:rPr>
        <w:t xml:space="preserve"> Post()</w:t>
      </w:r>
    </w:p>
    <w:p w:rsidR="007C3CC6" w:rsidRPr="007C3CC6" w:rsidRDefault="007C3CC6" w:rsidP="007C3CC6">
      <w:pPr>
        <w:autoSpaceDE w:val="0"/>
        <w:autoSpaceDN w:val="0"/>
        <w:adjustRightInd w:val="0"/>
        <w:spacing w:after="0"/>
        <w:rPr>
          <w:rFonts w:ascii="Consolas" w:hAnsi="Consolas" w:cs="Consolas"/>
          <w:color w:val="000000"/>
          <w:szCs w:val="15"/>
          <w:highlight w:val="white"/>
          <w:lang w:eastAsia="en-GB"/>
        </w:rPr>
      </w:pPr>
      <w:r w:rsidRPr="007C3CC6">
        <w:rPr>
          <w:rFonts w:ascii="Consolas" w:hAnsi="Consolas" w:cs="Consolas"/>
          <w:color w:val="000000"/>
          <w:szCs w:val="15"/>
          <w:highlight w:val="white"/>
          <w:lang w:eastAsia="en-GB"/>
        </w:rPr>
        <w:t>{</w:t>
      </w:r>
    </w:p>
    <w:p w:rsidR="007C3CC6" w:rsidRPr="007C3CC6" w:rsidRDefault="007C3CC6" w:rsidP="007C3CC6">
      <w:pPr>
        <w:autoSpaceDE w:val="0"/>
        <w:autoSpaceDN w:val="0"/>
        <w:adjustRightInd w:val="0"/>
        <w:spacing w:after="0"/>
        <w:rPr>
          <w:rFonts w:ascii="Consolas" w:hAnsi="Consolas" w:cs="Consolas"/>
          <w:color w:val="000000"/>
          <w:szCs w:val="15"/>
          <w:highlight w:val="white"/>
          <w:lang w:eastAsia="en-GB"/>
        </w:rPr>
      </w:pPr>
      <w:r w:rsidRPr="007C3CC6">
        <w:rPr>
          <w:rFonts w:ascii="Consolas" w:hAnsi="Consolas" w:cs="Consolas"/>
          <w:color w:val="000000"/>
          <w:szCs w:val="15"/>
          <w:highlight w:val="white"/>
          <w:lang w:eastAsia="en-GB"/>
        </w:rPr>
        <w:t xml:space="preserve">    </w:t>
      </w:r>
      <w:r w:rsidRPr="007C3CC6">
        <w:rPr>
          <w:rFonts w:ascii="Consolas" w:hAnsi="Consolas" w:cs="Consolas"/>
          <w:color w:val="0000FF"/>
          <w:szCs w:val="15"/>
          <w:highlight w:val="white"/>
          <w:lang w:eastAsia="en-GB"/>
        </w:rPr>
        <w:t>string</w:t>
      </w:r>
      <w:r w:rsidRPr="007C3CC6">
        <w:rPr>
          <w:rFonts w:ascii="Consolas" w:hAnsi="Consolas" w:cs="Consolas"/>
          <w:color w:val="000000"/>
          <w:szCs w:val="15"/>
          <w:highlight w:val="white"/>
          <w:lang w:eastAsia="en-GB"/>
        </w:rPr>
        <w:t xml:space="preserve"> postUrl = Host.SettingsFactory[</w:t>
      </w:r>
      <w:r w:rsidRPr="007C3CC6">
        <w:rPr>
          <w:rFonts w:ascii="Consolas" w:hAnsi="Consolas" w:cs="Consolas"/>
          <w:color w:val="2B91AF"/>
          <w:szCs w:val="15"/>
          <w:highlight w:val="white"/>
          <w:lang w:eastAsia="en-GB"/>
        </w:rPr>
        <w:t>JobserveSettingsFactory</w:t>
      </w:r>
      <w:r w:rsidRPr="007C3CC6">
        <w:rPr>
          <w:rFonts w:ascii="Consolas" w:hAnsi="Consolas" w:cs="Consolas"/>
          <w:color w:val="000000"/>
          <w:szCs w:val="15"/>
          <w:highlight w:val="white"/>
          <w:lang w:eastAsia="en-GB"/>
        </w:rPr>
        <w:t>.WebPostUrl];</w:t>
      </w:r>
    </w:p>
    <w:p w:rsidR="007C3CC6" w:rsidRPr="007C3CC6" w:rsidRDefault="007C3CC6" w:rsidP="007C3CC6">
      <w:pPr>
        <w:autoSpaceDE w:val="0"/>
        <w:autoSpaceDN w:val="0"/>
        <w:adjustRightInd w:val="0"/>
        <w:spacing w:after="0"/>
        <w:rPr>
          <w:rFonts w:ascii="Consolas" w:hAnsi="Consolas" w:cs="Consolas"/>
          <w:color w:val="000000"/>
          <w:szCs w:val="15"/>
          <w:highlight w:val="white"/>
          <w:lang w:eastAsia="en-GB"/>
        </w:rPr>
      </w:pPr>
      <w:r w:rsidRPr="007C3CC6">
        <w:rPr>
          <w:rFonts w:ascii="Consolas" w:hAnsi="Consolas" w:cs="Consolas"/>
          <w:color w:val="000000"/>
          <w:szCs w:val="15"/>
          <w:highlight w:val="white"/>
          <w:lang w:eastAsia="en-GB"/>
        </w:rPr>
        <w:t xml:space="preserve">    </w:t>
      </w:r>
      <w:r w:rsidRPr="007C3CC6">
        <w:rPr>
          <w:rFonts w:ascii="Consolas" w:hAnsi="Consolas" w:cs="Consolas"/>
          <w:color w:val="0000FF"/>
          <w:szCs w:val="15"/>
          <w:highlight w:val="white"/>
          <w:lang w:eastAsia="en-GB"/>
        </w:rPr>
        <w:t>…</w:t>
      </w:r>
    </w:p>
    <w:p w:rsidR="007C3CC6" w:rsidRPr="007C3CC6" w:rsidRDefault="007C3CC6" w:rsidP="007C3CC6">
      <w:pPr>
        <w:rPr>
          <w:sz w:val="22"/>
        </w:rPr>
      </w:pPr>
      <w:r w:rsidRPr="007C3CC6">
        <w:rPr>
          <w:rFonts w:ascii="Consolas" w:hAnsi="Consolas" w:cs="Consolas"/>
          <w:color w:val="000000"/>
          <w:szCs w:val="15"/>
          <w:highlight w:val="white"/>
          <w:lang w:eastAsia="en-GB"/>
        </w:rPr>
        <w:t>}</w:t>
      </w:r>
    </w:p>
    <w:p w:rsidR="007C3CC6" w:rsidRDefault="007C3CC6" w:rsidP="00BF7803"/>
    <w:p w:rsidR="00BF7803" w:rsidRDefault="00DF6422" w:rsidP="00DF6422">
      <w:pPr>
        <w:pStyle w:val="Heading3"/>
      </w:pPr>
      <w:bookmarkStart w:id="57" w:name="_Toc8028402"/>
      <w:r>
        <w:t>Create the Channel Class</w:t>
      </w:r>
      <w:bookmarkEnd w:id="57"/>
    </w:p>
    <w:p w:rsidR="00DF6422" w:rsidRDefault="00D262F2" w:rsidP="00DF6422">
      <w:r>
        <w:t>The channel class inherits from VacancyChannel and has four generic type parameters for the vacancy data (common data), account data, custom data and output.</w:t>
      </w:r>
    </w:p>
    <w:p w:rsidR="00D262F2" w:rsidRDefault="00D262F2" w:rsidP="00DF6422"/>
    <w:p w:rsidR="00D262F2" w:rsidRDefault="00D262F2" w:rsidP="00DF6422">
      <w:r>
        <w:t>Because of the required generic type parameters, we were unable to</w:t>
      </w:r>
      <w:r w:rsidR="008E11A3">
        <w:t xml:space="preserve"> create this class until now.</w:t>
      </w:r>
    </w:p>
    <w:p w:rsidR="008E11A3" w:rsidRDefault="008E11A3" w:rsidP="00DF6422"/>
    <w:p w:rsidR="008E11A3" w:rsidRDefault="008E11A3" w:rsidP="00DF6422">
      <w:r>
        <w:t>The class requires:</w:t>
      </w:r>
    </w:p>
    <w:p w:rsidR="008E11A3" w:rsidRDefault="008E11A3" w:rsidP="008E11A3">
      <w:pPr>
        <w:pStyle w:val="ListParagraph"/>
        <w:numPr>
          <w:ilvl w:val="0"/>
          <w:numId w:val="17"/>
        </w:numPr>
      </w:pPr>
      <w:r>
        <w:t>A constructor to take an IChannelHost and PostProperties as parameters</w:t>
      </w:r>
    </w:p>
    <w:p w:rsidR="008E11A3" w:rsidRDefault="008E11A3" w:rsidP="008E11A3">
      <w:pPr>
        <w:pStyle w:val="ListParagraph"/>
        <w:numPr>
          <w:ilvl w:val="0"/>
          <w:numId w:val="17"/>
        </w:numPr>
      </w:pPr>
      <w:r>
        <w:t>A channel attribute</w:t>
      </w:r>
    </w:p>
    <w:p w:rsidR="008E11A3" w:rsidRDefault="008E11A3" w:rsidP="008E11A3">
      <w:pPr>
        <w:pStyle w:val="ListParagraph"/>
        <w:numPr>
          <w:ilvl w:val="0"/>
          <w:numId w:val="17"/>
        </w:numPr>
      </w:pPr>
      <w:r>
        <w:t>An override of the Post method, Repost method and Delete method.</w:t>
      </w:r>
    </w:p>
    <w:p w:rsidR="008E11A3" w:rsidRDefault="008E11A3" w:rsidP="008E11A3">
      <w:pPr>
        <w:pStyle w:val="ListParagraph"/>
        <w:numPr>
          <w:ilvl w:val="0"/>
          <w:numId w:val="17"/>
        </w:numPr>
      </w:pPr>
      <w:r>
        <w:t>An override of the Update method may be required if the job board supports updates.</w:t>
      </w:r>
    </w:p>
    <w:p w:rsidR="00D262F2" w:rsidRDefault="00D262F2" w:rsidP="00DF6422"/>
    <w:p w:rsidR="00D262F2" w:rsidRDefault="008E11A3" w:rsidP="008E11A3">
      <w:pPr>
        <w:pStyle w:val="Heading4"/>
      </w:pPr>
      <w:r>
        <w:t>JobserveChannel.cs Declaration</w:t>
      </w:r>
    </w:p>
    <w:p w:rsidR="008E11A3" w:rsidRDefault="008E11A3" w:rsidP="008E11A3">
      <w:r>
        <w:t xml:space="preserve">An example of the JobserveChannel class is </w:t>
      </w:r>
      <w:r w:rsidR="00D8019B">
        <w:t>below, with the required constructor:</w:t>
      </w:r>
    </w:p>
    <w:p w:rsidR="008E11A3" w:rsidRPr="008E11A3" w:rsidRDefault="008E11A3" w:rsidP="008E11A3">
      <w:pPr>
        <w:rPr>
          <w:sz w:val="22"/>
        </w:rPr>
      </w:pPr>
    </w:p>
    <w:p w:rsidR="008E11A3" w:rsidRPr="008E11A3" w:rsidRDefault="008E11A3" w:rsidP="008E11A3">
      <w:pPr>
        <w:autoSpaceDE w:val="0"/>
        <w:autoSpaceDN w:val="0"/>
        <w:adjustRightInd w:val="0"/>
        <w:spacing w:after="0"/>
        <w:rPr>
          <w:rFonts w:ascii="Consolas" w:hAnsi="Consolas" w:cs="Consolas"/>
          <w:color w:val="000000"/>
          <w:szCs w:val="15"/>
          <w:highlight w:val="white"/>
          <w:lang w:eastAsia="en-GB"/>
        </w:rPr>
      </w:pPr>
      <w:r w:rsidRPr="008E11A3">
        <w:rPr>
          <w:rFonts w:ascii="Consolas" w:hAnsi="Consolas" w:cs="Consolas"/>
          <w:color w:val="0000FF"/>
          <w:szCs w:val="15"/>
          <w:highlight w:val="white"/>
          <w:lang w:eastAsia="en-GB"/>
        </w:rPr>
        <w:t>namespace</w:t>
      </w:r>
      <w:r w:rsidRPr="008E11A3">
        <w:rPr>
          <w:rFonts w:ascii="Consolas" w:hAnsi="Consolas" w:cs="Consolas"/>
          <w:color w:val="000000"/>
          <w:szCs w:val="15"/>
          <w:highlight w:val="white"/>
          <w:lang w:eastAsia="en-GB"/>
        </w:rPr>
        <w:t xml:space="preserve"> Kaonix.PE.Channels.Jobserve</w:t>
      </w:r>
    </w:p>
    <w:p w:rsidR="008E11A3" w:rsidRPr="008E11A3" w:rsidRDefault="008E11A3" w:rsidP="008E11A3">
      <w:pPr>
        <w:autoSpaceDE w:val="0"/>
        <w:autoSpaceDN w:val="0"/>
        <w:adjustRightInd w:val="0"/>
        <w:spacing w:after="0"/>
        <w:rPr>
          <w:rFonts w:ascii="Consolas" w:hAnsi="Consolas" w:cs="Consolas"/>
          <w:color w:val="000000"/>
          <w:szCs w:val="15"/>
          <w:highlight w:val="white"/>
          <w:lang w:eastAsia="en-GB"/>
        </w:rPr>
      </w:pPr>
      <w:r w:rsidRPr="008E11A3">
        <w:rPr>
          <w:rFonts w:ascii="Consolas" w:hAnsi="Consolas" w:cs="Consolas"/>
          <w:color w:val="000000"/>
          <w:szCs w:val="15"/>
          <w:highlight w:val="white"/>
          <w:lang w:eastAsia="en-GB"/>
        </w:rPr>
        <w:t>{</w:t>
      </w:r>
    </w:p>
    <w:p w:rsidR="008E11A3" w:rsidRPr="008E11A3" w:rsidRDefault="008E11A3" w:rsidP="008E11A3">
      <w:pPr>
        <w:autoSpaceDE w:val="0"/>
        <w:autoSpaceDN w:val="0"/>
        <w:adjustRightInd w:val="0"/>
        <w:spacing w:after="0"/>
        <w:rPr>
          <w:rFonts w:ascii="Consolas" w:hAnsi="Consolas" w:cs="Consolas"/>
          <w:color w:val="000000"/>
          <w:szCs w:val="15"/>
          <w:highlight w:val="white"/>
          <w:lang w:eastAsia="en-GB"/>
        </w:rPr>
      </w:pPr>
      <w:r w:rsidRPr="008E11A3">
        <w:rPr>
          <w:rFonts w:ascii="Consolas" w:hAnsi="Consolas" w:cs="Consolas"/>
          <w:color w:val="000000"/>
          <w:szCs w:val="15"/>
          <w:highlight w:val="white"/>
          <w:lang w:eastAsia="en-GB"/>
        </w:rPr>
        <w:t xml:space="preserve">    </w:t>
      </w:r>
      <w:r w:rsidRPr="008E11A3">
        <w:rPr>
          <w:rFonts w:ascii="Consolas" w:hAnsi="Consolas" w:cs="Consolas"/>
          <w:color w:val="0000FF"/>
          <w:szCs w:val="15"/>
          <w:highlight w:val="white"/>
          <w:lang w:eastAsia="en-GB"/>
        </w:rPr>
        <w:t>using</w:t>
      </w:r>
      <w:r w:rsidRPr="008E11A3">
        <w:rPr>
          <w:rFonts w:ascii="Consolas" w:hAnsi="Consolas" w:cs="Consolas"/>
          <w:color w:val="000000"/>
          <w:szCs w:val="15"/>
          <w:highlight w:val="white"/>
          <w:lang w:eastAsia="en-GB"/>
        </w:rPr>
        <w:t xml:space="preserve"> Kaonix.PE.API.Channels;</w:t>
      </w:r>
    </w:p>
    <w:p w:rsidR="008E11A3" w:rsidRPr="008E11A3" w:rsidRDefault="008E11A3" w:rsidP="008E11A3">
      <w:pPr>
        <w:autoSpaceDE w:val="0"/>
        <w:autoSpaceDN w:val="0"/>
        <w:adjustRightInd w:val="0"/>
        <w:spacing w:after="0"/>
        <w:rPr>
          <w:rFonts w:ascii="Consolas" w:hAnsi="Consolas" w:cs="Consolas"/>
          <w:color w:val="000000"/>
          <w:szCs w:val="15"/>
          <w:highlight w:val="white"/>
          <w:lang w:eastAsia="en-GB"/>
        </w:rPr>
      </w:pPr>
      <w:r w:rsidRPr="008E11A3">
        <w:rPr>
          <w:rFonts w:ascii="Consolas" w:hAnsi="Consolas" w:cs="Consolas"/>
          <w:color w:val="000000"/>
          <w:szCs w:val="15"/>
          <w:highlight w:val="white"/>
          <w:lang w:eastAsia="en-GB"/>
        </w:rPr>
        <w:t xml:space="preserve">    </w:t>
      </w:r>
      <w:r w:rsidRPr="008E11A3">
        <w:rPr>
          <w:rFonts w:ascii="Consolas" w:hAnsi="Consolas" w:cs="Consolas"/>
          <w:color w:val="0000FF"/>
          <w:szCs w:val="15"/>
          <w:highlight w:val="white"/>
          <w:lang w:eastAsia="en-GB"/>
        </w:rPr>
        <w:t>using</w:t>
      </w:r>
      <w:r w:rsidRPr="008E11A3">
        <w:rPr>
          <w:rFonts w:ascii="Consolas" w:hAnsi="Consolas" w:cs="Consolas"/>
          <w:color w:val="000000"/>
          <w:szCs w:val="15"/>
          <w:highlight w:val="white"/>
          <w:lang w:eastAsia="en-GB"/>
        </w:rPr>
        <w:t xml:space="preserve"> Kaonix.PE.API.Channels.Vacancies;</w:t>
      </w:r>
    </w:p>
    <w:p w:rsidR="008E11A3" w:rsidRPr="008E11A3" w:rsidRDefault="008E11A3" w:rsidP="008E11A3">
      <w:pPr>
        <w:autoSpaceDE w:val="0"/>
        <w:autoSpaceDN w:val="0"/>
        <w:adjustRightInd w:val="0"/>
        <w:spacing w:after="0"/>
        <w:rPr>
          <w:rFonts w:ascii="Consolas" w:hAnsi="Consolas" w:cs="Consolas"/>
          <w:color w:val="000000"/>
          <w:szCs w:val="15"/>
          <w:highlight w:val="white"/>
          <w:lang w:eastAsia="en-GB"/>
        </w:rPr>
      </w:pPr>
    </w:p>
    <w:p w:rsidR="008E11A3" w:rsidRPr="008E11A3" w:rsidRDefault="008E11A3" w:rsidP="008E11A3">
      <w:pPr>
        <w:autoSpaceDE w:val="0"/>
        <w:autoSpaceDN w:val="0"/>
        <w:adjustRightInd w:val="0"/>
        <w:spacing w:after="0"/>
        <w:rPr>
          <w:rFonts w:ascii="Consolas" w:hAnsi="Consolas" w:cs="Consolas"/>
          <w:color w:val="000000"/>
          <w:szCs w:val="15"/>
          <w:highlight w:val="white"/>
          <w:lang w:eastAsia="en-GB"/>
        </w:rPr>
      </w:pPr>
      <w:r w:rsidRPr="008E11A3">
        <w:rPr>
          <w:rFonts w:ascii="Consolas" w:hAnsi="Consolas" w:cs="Consolas"/>
          <w:color w:val="000000"/>
          <w:szCs w:val="15"/>
          <w:highlight w:val="white"/>
          <w:lang w:eastAsia="en-GB"/>
        </w:rPr>
        <w:t xml:space="preserve">    </w:t>
      </w:r>
      <w:r w:rsidRPr="008E11A3">
        <w:rPr>
          <w:rFonts w:ascii="Consolas" w:hAnsi="Consolas" w:cs="Consolas"/>
          <w:color w:val="0000FF"/>
          <w:szCs w:val="15"/>
          <w:highlight w:val="white"/>
          <w:lang w:eastAsia="en-GB"/>
        </w:rPr>
        <w:t>public</w:t>
      </w:r>
      <w:r w:rsidRPr="008E11A3">
        <w:rPr>
          <w:rFonts w:ascii="Consolas" w:hAnsi="Consolas" w:cs="Consolas"/>
          <w:color w:val="000000"/>
          <w:szCs w:val="15"/>
          <w:highlight w:val="white"/>
          <w:lang w:eastAsia="en-GB"/>
        </w:rPr>
        <w:t xml:space="preserve"> </w:t>
      </w:r>
      <w:r w:rsidRPr="008E11A3">
        <w:rPr>
          <w:rFonts w:ascii="Consolas" w:hAnsi="Consolas" w:cs="Consolas"/>
          <w:color w:val="0000FF"/>
          <w:szCs w:val="15"/>
          <w:highlight w:val="white"/>
          <w:lang w:eastAsia="en-GB"/>
        </w:rPr>
        <w:t>class</w:t>
      </w:r>
      <w:r w:rsidRPr="008E11A3">
        <w:rPr>
          <w:rFonts w:ascii="Consolas" w:hAnsi="Consolas" w:cs="Consolas"/>
          <w:color w:val="000000"/>
          <w:szCs w:val="15"/>
          <w:highlight w:val="white"/>
          <w:lang w:eastAsia="en-GB"/>
        </w:rPr>
        <w:t xml:space="preserve"> </w:t>
      </w:r>
      <w:r w:rsidRPr="008E11A3">
        <w:rPr>
          <w:rFonts w:ascii="Consolas" w:hAnsi="Consolas" w:cs="Consolas"/>
          <w:color w:val="2B91AF"/>
          <w:szCs w:val="15"/>
          <w:highlight w:val="white"/>
          <w:lang w:eastAsia="en-GB"/>
        </w:rPr>
        <w:t>JobserveChannel</w:t>
      </w:r>
      <w:r w:rsidRPr="008E11A3">
        <w:rPr>
          <w:rFonts w:ascii="Consolas" w:hAnsi="Consolas" w:cs="Consolas"/>
          <w:color w:val="000000"/>
          <w:szCs w:val="15"/>
          <w:highlight w:val="white"/>
          <w:lang w:eastAsia="en-GB"/>
        </w:rPr>
        <w:t xml:space="preserve"> : </w:t>
      </w:r>
      <w:r w:rsidRPr="008E11A3">
        <w:rPr>
          <w:rFonts w:ascii="Consolas" w:hAnsi="Consolas" w:cs="Consolas"/>
          <w:color w:val="2B91AF"/>
          <w:szCs w:val="15"/>
          <w:highlight w:val="white"/>
          <w:lang w:eastAsia="en-GB"/>
        </w:rPr>
        <w:t>VacancyChannel</w:t>
      </w:r>
      <w:r w:rsidRPr="008E11A3">
        <w:rPr>
          <w:rFonts w:ascii="Consolas" w:hAnsi="Consolas" w:cs="Consolas"/>
          <w:color w:val="000000"/>
          <w:szCs w:val="15"/>
          <w:highlight w:val="white"/>
          <w:lang w:eastAsia="en-GB"/>
        </w:rPr>
        <w:t>&lt;</w:t>
      </w:r>
      <w:r w:rsidRPr="008E11A3">
        <w:rPr>
          <w:rFonts w:ascii="Consolas" w:hAnsi="Consolas" w:cs="Consolas"/>
          <w:color w:val="2B91AF"/>
          <w:szCs w:val="15"/>
          <w:highlight w:val="white"/>
          <w:lang w:eastAsia="en-GB"/>
        </w:rPr>
        <w:t>JobserveVacancy</w:t>
      </w:r>
      <w:r w:rsidRPr="008E11A3">
        <w:rPr>
          <w:rFonts w:ascii="Consolas" w:hAnsi="Consolas" w:cs="Consolas"/>
          <w:color w:val="000000"/>
          <w:szCs w:val="15"/>
          <w:highlight w:val="white"/>
          <w:lang w:eastAsia="en-GB"/>
        </w:rPr>
        <w:t xml:space="preserve">, </w:t>
      </w:r>
      <w:r w:rsidRPr="008E11A3">
        <w:rPr>
          <w:rFonts w:ascii="Consolas" w:hAnsi="Consolas" w:cs="Consolas"/>
          <w:color w:val="2B91AF"/>
          <w:szCs w:val="15"/>
          <w:highlight w:val="white"/>
          <w:lang w:eastAsia="en-GB"/>
        </w:rPr>
        <w:t>JobserveAccountData</w:t>
      </w:r>
      <w:r w:rsidRPr="008E11A3">
        <w:rPr>
          <w:rFonts w:ascii="Consolas" w:hAnsi="Consolas" w:cs="Consolas"/>
          <w:color w:val="000000"/>
          <w:szCs w:val="15"/>
          <w:highlight w:val="white"/>
          <w:lang w:eastAsia="en-GB"/>
        </w:rPr>
        <w:t xml:space="preserve">, </w:t>
      </w:r>
      <w:r w:rsidRPr="008E11A3">
        <w:rPr>
          <w:rFonts w:ascii="Consolas" w:hAnsi="Consolas" w:cs="Consolas"/>
          <w:color w:val="2B91AF"/>
          <w:szCs w:val="15"/>
          <w:highlight w:val="white"/>
          <w:lang w:eastAsia="en-GB"/>
        </w:rPr>
        <w:t>JobserveCustomData</w:t>
      </w:r>
      <w:r w:rsidRPr="008E11A3">
        <w:rPr>
          <w:rFonts w:ascii="Consolas" w:hAnsi="Consolas" w:cs="Consolas"/>
          <w:color w:val="000000"/>
          <w:szCs w:val="15"/>
          <w:highlight w:val="white"/>
          <w:lang w:eastAsia="en-GB"/>
        </w:rPr>
        <w:t xml:space="preserve">, </w:t>
      </w:r>
      <w:r w:rsidRPr="008E11A3">
        <w:rPr>
          <w:rFonts w:ascii="Consolas" w:hAnsi="Consolas" w:cs="Consolas"/>
          <w:color w:val="2B91AF"/>
          <w:szCs w:val="15"/>
          <w:highlight w:val="white"/>
          <w:lang w:eastAsia="en-GB"/>
        </w:rPr>
        <w:t>JobIdOutputData</w:t>
      </w:r>
      <w:r w:rsidRPr="008E11A3">
        <w:rPr>
          <w:rFonts w:ascii="Consolas" w:hAnsi="Consolas" w:cs="Consolas"/>
          <w:color w:val="000000"/>
          <w:szCs w:val="15"/>
          <w:highlight w:val="white"/>
          <w:lang w:eastAsia="en-GB"/>
        </w:rPr>
        <w:t>&gt;</w:t>
      </w:r>
    </w:p>
    <w:p w:rsidR="008E11A3" w:rsidRPr="008E11A3" w:rsidRDefault="008E11A3" w:rsidP="008E11A3">
      <w:pPr>
        <w:autoSpaceDE w:val="0"/>
        <w:autoSpaceDN w:val="0"/>
        <w:adjustRightInd w:val="0"/>
        <w:spacing w:after="0"/>
        <w:rPr>
          <w:rFonts w:ascii="Consolas" w:hAnsi="Consolas" w:cs="Consolas"/>
          <w:color w:val="000000"/>
          <w:szCs w:val="15"/>
          <w:highlight w:val="white"/>
          <w:lang w:eastAsia="en-GB"/>
        </w:rPr>
      </w:pPr>
      <w:r w:rsidRPr="008E11A3">
        <w:rPr>
          <w:rFonts w:ascii="Consolas" w:hAnsi="Consolas" w:cs="Consolas"/>
          <w:color w:val="000000"/>
          <w:szCs w:val="15"/>
          <w:highlight w:val="white"/>
          <w:lang w:eastAsia="en-GB"/>
        </w:rPr>
        <w:t xml:space="preserve">    {</w:t>
      </w:r>
    </w:p>
    <w:p w:rsidR="008E11A3" w:rsidRPr="008E11A3" w:rsidRDefault="008E11A3" w:rsidP="008E11A3">
      <w:pPr>
        <w:autoSpaceDE w:val="0"/>
        <w:autoSpaceDN w:val="0"/>
        <w:adjustRightInd w:val="0"/>
        <w:spacing w:after="0"/>
        <w:rPr>
          <w:rFonts w:ascii="Consolas" w:hAnsi="Consolas" w:cs="Consolas"/>
          <w:color w:val="000000"/>
          <w:szCs w:val="15"/>
          <w:highlight w:val="white"/>
          <w:lang w:eastAsia="en-GB"/>
        </w:rPr>
      </w:pPr>
      <w:r w:rsidRPr="008E11A3">
        <w:rPr>
          <w:rFonts w:ascii="Consolas" w:hAnsi="Consolas" w:cs="Consolas"/>
          <w:color w:val="000000"/>
          <w:szCs w:val="15"/>
          <w:highlight w:val="white"/>
          <w:lang w:eastAsia="en-GB"/>
        </w:rPr>
        <w:t xml:space="preserve">        </w:t>
      </w:r>
      <w:r w:rsidRPr="008E11A3">
        <w:rPr>
          <w:rFonts w:ascii="Consolas" w:hAnsi="Consolas" w:cs="Consolas"/>
          <w:color w:val="0000FF"/>
          <w:szCs w:val="15"/>
          <w:highlight w:val="white"/>
          <w:lang w:eastAsia="en-GB"/>
        </w:rPr>
        <w:t>public</w:t>
      </w:r>
      <w:r w:rsidRPr="008E11A3">
        <w:rPr>
          <w:rFonts w:ascii="Consolas" w:hAnsi="Consolas" w:cs="Consolas"/>
          <w:color w:val="000000"/>
          <w:szCs w:val="15"/>
          <w:highlight w:val="white"/>
          <w:lang w:eastAsia="en-GB"/>
        </w:rPr>
        <w:t xml:space="preserve"> JobserveChannel(</w:t>
      </w:r>
      <w:r w:rsidRPr="008E11A3">
        <w:rPr>
          <w:rFonts w:ascii="Consolas" w:hAnsi="Consolas" w:cs="Consolas"/>
          <w:color w:val="2B91AF"/>
          <w:szCs w:val="15"/>
          <w:highlight w:val="white"/>
          <w:lang w:eastAsia="en-GB"/>
        </w:rPr>
        <w:t>IChannelHost</w:t>
      </w:r>
      <w:r w:rsidRPr="008E11A3">
        <w:rPr>
          <w:rFonts w:ascii="Consolas" w:hAnsi="Consolas" w:cs="Consolas"/>
          <w:color w:val="000000"/>
          <w:szCs w:val="15"/>
          <w:highlight w:val="white"/>
          <w:lang w:eastAsia="en-GB"/>
        </w:rPr>
        <w:t xml:space="preserve"> host, </w:t>
      </w:r>
      <w:r w:rsidRPr="008E11A3">
        <w:rPr>
          <w:rFonts w:ascii="Consolas" w:hAnsi="Consolas" w:cs="Consolas"/>
          <w:color w:val="2B91AF"/>
          <w:szCs w:val="15"/>
          <w:highlight w:val="white"/>
          <w:lang w:eastAsia="en-GB"/>
        </w:rPr>
        <w:t>PostProperties</w:t>
      </w:r>
      <w:r w:rsidRPr="008E11A3">
        <w:rPr>
          <w:rFonts w:ascii="Consolas" w:hAnsi="Consolas" w:cs="Consolas"/>
          <w:color w:val="000000"/>
          <w:szCs w:val="15"/>
          <w:highlight w:val="white"/>
          <w:lang w:eastAsia="en-GB"/>
        </w:rPr>
        <w:t xml:space="preserve"> postProperties)</w:t>
      </w:r>
    </w:p>
    <w:p w:rsidR="008E11A3" w:rsidRPr="008E11A3" w:rsidRDefault="008E11A3" w:rsidP="008E11A3">
      <w:pPr>
        <w:autoSpaceDE w:val="0"/>
        <w:autoSpaceDN w:val="0"/>
        <w:adjustRightInd w:val="0"/>
        <w:spacing w:after="0"/>
        <w:rPr>
          <w:rFonts w:ascii="Consolas" w:hAnsi="Consolas" w:cs="Consolas"/>
          <w:color w:val="000000"/>
          <w:szCs w:val="15"/>
          <w:highlight w:val="white"/>
          <w:lang w:eastAsia="en-GB"/>
        </w:rPr>
      </w:pPr>
      <w:r w:rsidRPr="008E11A3">
        <w:rPr>
          <w:rFonts w:ascii="Consolas" w:hAnsi="Consolas" w:cs="Consolas"/>
          <w:color w:val="000000"/>
          <w:szCs w:val="15"/>
          <w:highlight w:val="white"/>
          <w:lang w:eastAsia="en-GB"/>
        </w:rPr>
        <w:t xml:space="preserve">            : </w:t>
      </w:r>
      <w:r w:rsidRPr="008E11A3">
        <w:rPr>
          <w:rFonts w:ascii="Consolas" w:hAnsi="Consolas" w:cs="Consolas"/>
          <w:color w:val="0000FF"/>
          <w:szCs w:val="15"/>
          <w:highlight w:val="white"/>
          <w:lang w:eastAsia="en-GB"/>
        </w:rPr>
        <w:t>base</w:t>
      </w:r>
      <w:r w:rsidRPr="008E11A3">
        <w:rPr>
          <w:rFonts w:ascii="Consolas" w:hAnsi="Consolas" w:cs="Consolas"/>
          <w:color w:val="000000"/>
          <w:szCs w:val="15"/>
          <w:highlight w:val="white"/>
          <w:lang w:eastAsia="en-GB"/>
        </w:rPr>
        <w:t>(host, postProperties)</w:t>
      </w:r>
    </w:p>
    <w:p w:rsidR="008E11A3" w:rsidRPr="008E11A3" w:rsidRDefault="008E11A3" w:rsidP="008E11A3">
      <w:pPr>
        <w:autoSpaceDE w:val="0"/>
        <w:autoSpaceDN w:val="0"/>
        <w:adjustRightInd w:val="0"/>
        <w:spacing w:after="0"/>
        <w:rPr>
          <w:rFonts w:ascii="Consolas" w:hAnsi="Consolas" w:cs="Consolas"/>
          <w:color w:val="000000"/>
          <w:szCs w:val="15"/>
          <w:highlight w:val="white"/>
          <w:lang w:eastAsia="en-GB"/>
        </w:rPr>
      </w:pPr>
      <w:r w:rsidRPr="008E11A3">
        <w:rPr>
          <w:rFonts w:ascii="Consolas" w:hAnsi="Consolas" w:cs="Consolas"/>
          <w:color w:val="000000"/>
          <w:szCs w:val="15"/>
          <w:highlight w:val="white"/>
          <w:lang w:eastAsia="en-GB"/>
        </w:rPr>
        <w:t xml:space="preserve">        {</w:t>
      </w:r>
    </w:p>
    <w:p w:rsidR="008E11A3" w:rsidRPr="008E11A3" w:rsidRDefault="008E11A3" w:rsidP="008E11A3">
      <w:pPr>
        <w:autoSpaceDE w:val="0"/>
        <w:autoSpaceDN w:val="0"/>
        <w:adjustRightInd w:val="0"/>
        <w:spacing w:after="0"/>
        <w:rPr>
          <w:rFonts w:ascii="Consolas" w:hAnsi="Consolas" w:cs="Consolas"/>
          <w:color w:val="000000"/>
          <w:szCs w:val="15"/>
          <w:highlight w:val="white"/>
          <w:lang w:eastAsia="en-GB"/>
        </w:rPr>
      </w:pPr>
      <w:r w:rsidRPr="008E11A3">
        <w:rPr>
          <w:rFonts w:ascii="Consolas" w:hAnsi="Consolas" w:cs="Consolas"/>
          <w:color w:val="000000"/>
          <w:szCs w:val="15"/>
          <w:highlight w:val="white"/>
          <w:lang w:eastAsia="en-GB"/>
        </w:rPr>
        <w:t xml:space="preserve">        }</w:t>
      </w:r>
    </w:p>
    <w:p w:rsidR="008E11A3" w:rsidRPr="008E11A3" w:rsidRDefault="008E11A3" w:rsidP="008E11A3">
      <w:pPr>
        <w:autoSpaceDE w:val="0"/>
        <w:autoSpaceDN w:val="0"/>
        <w:adjustRightInd w:val="0"/>
        <w:spacing w:after="0"/>
        <w:rPr>
          <w:rFonts w:ascii="Consolas" w:hAnsi="Consolas" w:cs="Consolas"/>
          <w:color w:val="000000"/>
          <w:szCs w:val="15"/>
          <w:highlight w:val="white"/>
          <w:lang w:eastAsia="en-GB"/>
        </w:rPr>
      </w:pPr>
      <w:r w:rsidRPr="008E11A3">
        <w:rPr>
          <w:rFonts w:ascii="Consolas" w:hAnsi="Consolas" w:cs="Consolas"/>
          <w:color w:val="000000"/>
          <w:szCs w:val="15"/>
          <w:highlight w:val="white"/>
          <w:lang w:eastAsia="en-GB"/>
        </w:rPr>
        <w:t xml:space="preserve">    }</w:t>
      </w:r>
    </w:p>
    <w:p w:rsidR="008E11A3" w:rsidRPr="008E11A3" w:rsidRDefault="008E11A3" w:rsidP="008E11A3">
      <w:pPr>
        <w:autoSpaceDE w:val="0"/>
        <w:autoSpaceDN w:val="0"/>
        <w:adjustRightInd w:val="0"/>
        <w:spacing w:after="0"/>
        <w:rPr>
          <w:rFonts w:ascii="Consolas" w:hAnsi="Consolas" w:cs="Consolas"/>
          <w:color w:val="000000"/>
          <w:szCs w:val="15"/>
          <w:highlight w:val="white"/>
          <w:lang w:eastAsia="en-GB"/>
        </w:rPr>
      </w:pPr>
      <w:r w:rsidRPr="008E11A3">
        <w:rPr>
          <w:rFonts w:ascii="Consolas" w:hAnsi="Consolas" w:cs="Consolas"/>
          <w:color w:val="000000"/>
          <w:szCs w:val="15"/>
          <w:highlight w:val="white"/>
          <w:lang w:eastAsia="en-GB"/>
        </w:rPr>
        <w:t>}</w:t>
      </w:r>
    </w:p>
    <w:p w:rsidR="00D262F2" w:rsidRDefault="00D262F2" w:rsidP="00DF6422"/>
    <w:p w:rsidR="00D262F2" w:rsidRDefault="00A03A08" w:rsidP="00A03A08">
      <w:pPr>
        <w:pStyle w:val="Heading4"/>
      </w:pPr>
      <w:r>
        <w:lastRenderedPageBreak/>
        <w:t>Applying the Channel Attribute</w:t>
      </w:r>
    </w:p>
    <w:p w:rsidR="00A03A08" w:rsidRDefault="00A03A08" w:rsidP="00A03A08">
      <w:r>
        <w:t>The channel attribute must be applied to the class and its purpose is to provide meta-data to the PE which w</w:t>
      </w:r>
      <w:r w:rsidR="00F8083C">
        <w:t>ill describe what the job board</w:t>
      </w:r>
      <w:r>
        <w:t xml:space="preserve"> capabilities are.</w:t>
      </w:r>
      <w:r w:rsidR="00966B46">
        <w:t xml:space="preserve"> In terms of web-cruit, we must carefully choose what to use for the “ExternalSystemRef” value, typically choose one that hasn’t already been taken in web-cruit’s JobMedia database table. As a convention, PE job feeds in web-cruit begin at 1000 so they are easily distinguishable from ColdFusion based web feeds.</w:t>
      </w:r>
    </w:p>
    <w:p w:rsidR="00DF6422" w:rsidRDefault="00DF6422" w:rsidP="00DF6422"/>
    <w:p w:rsidR="0006559C" w:rsidRDefault="0006559C" w:rsidP="0006559C">
      <w:pPr>
        <w:pStyle w:val="Heading5"/>
      </w:pPr>
      <w:r>
        <w:t>Channel Attribute for JobServe</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w:t>
      </w:r>
      <w:r w:rsidRPr="0056187B">
        <w:rPr>
          <w:rFonts w:ascii="Consolas" w:hAnsi="Consolas" w:cs="Consolas"/>
          <w:color w:val="2B91AF"/>
          <w:szCs w:val="15"/>
          <w:highlight w:val="white"/>
          <w:lang w:eastAsia="en-GB"/>
        </w:rPr>
        <w:t>Channel</w:t>
      </w:r>
      <w:r w:rsidRPr="0056187B">
        <w:rPr>
          <w:rFonts w:ascii="Consolas" w:hAnsi="Consolas" w:cs="Consolas"/>
          <w:color w:val="000000"/>
          <w:szCs w:val="15"/>
          <w:highlight w:val="white"/>
          <w:lang w:eastAsia="en-GB"/>
        </w:rPr>
        <w:t>(</w:t>
      </w:r>
      <w:r w:rsidRPr="0056187B">
        <w:rPr>
          <w:rFonts w:ascii="Consolas" w:hAnsi="Consolas" w:cs="Consolas"/>
          <w:color w:val="A31515"/>
          <w:szCs w:val="15"/>
          <w:highlight w:val="white"/>
          <w:lang w:eastAsia="en-GB"/>
        </w:rPr>
        <w:t>"{9E4BF16E-40CB-45DB-973A-AEC50D178DE6}"</w:t>
      </w:r>
      <w:r w:rsidRPr="0056187B">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w:t>
      </w:r>
      <w:r w:rsidRPr="0056187B">
        <w:rPr>
          <w:rFonts w:ascii="Consolas" w:hAnsi="Consolas" w:cs="Consolas"/>
          <w:color w:val="2B91AF"/>
          <w:szCs w:val="15"/>
          <w:highlight w:val="white"/>
          <w:lang w:eastAsia="en-GB"/>
        </w:rPr>
        <w:t>ChannelVisibility</w:t>
      </w:r>
      <w:r w:rsidRPr="0056187B">
        <w:rPr>
          <w:rFonts w:ascii="Consolas" w:hAnsi="Consolas" w:cs="Consolas"/>
          <w:color w:val="000000"/>
          <w:szCs w:val="15"/>
          <w:highlight w:val="white"/>
          <w:lang w:eastAsia="en-GB"/>
        </w:rPr>
        <w:t>.Public,</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w:t>
      </w:r>
      <w:r w:rsidRPr="0056187B">
        <w:rPr>
          <w:rFonts w:ascii="Consolas" w:hAnsi="Consolas" w:cs="Consolas"/>
          <w:color w:val="A31515"/>
          <w:szCs w:val="15"/>
          <w:highlight w:val="white"/>
          <w:lang w:eastAsia="en-GB"/>
        </w:rPr>
        <w:t>"www.jobserve.com"</w:t>
      </w:r>
      <w:r w:rsidRPr="0056187B">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w:t>
      </w:r>
      <w:r w:rsidRPr="0056187B">
        <w:rPr>
          <w:rFonts w:ascii="Consolas" w:hAnsi="Consolas" w:cs="Consolas"/>
          <w:color w:val="A31515"/>
          <w:szCs w:val="15"/>
          <w:highlight w:val="white"/>
          <w:lang w:eastAsia="en-GB"/>
        </w:rPr>
        <w:t>"Jobserve"</w:t>
      </w:r>
      <w:r w:rsidRPr="0056187B">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w:t>
      </w:r>
      <w:r w:rsidRPr="0056187B">
        <w:rPr>
          <w:rFonts w:ascii="Consolas" w:hAnsi="Consolas" w:cs="Consolas"/>
          <w:color w:val="2B91AF"/>
          <w:szCs w:val="15"/>
          <w:highlight w:val="white"/>
          <w:lang w:eastAsia="en-GB"/>
        </w:rPr>
        <w:t>PostDurationType</w:t>
      </w:r>
      <w:r w:rsidRPr="0056187B">
        <w:rPr>
          <w:rFonts w:ascii="Consolas" w:hAnsi="Consolas" w:cs="Consolas"/>
          <w:color w:val="000000"/>
          <w:szCs w:val="15"/>
          <w:highlight w:val="white"/>
          <w:lang w:eastAsia="en-GB"/>
        </w:rPr>
        <w:t>.FixedDuration,</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w:t>
      </w:r>
      <w:r w:rsidRPr="0056187B">
        <w:rPr>
          <w:rFonts w:ascii="Consolas" w:hAnsi="Consolas" w:cs="Consolas"/>
          <w:color w:val="2B91AF"/>
          <w:szCs w:val="15"/>
          <w:highlight w:val="white"/>
          <w:lang w:eastAsia="en-GB"/>
        </w:rPr>
        <w:t>UpdateDurationBehaviour</w:t>
      </w:r>
      <w:r w:rsidRPr="0056187B">
        <w:rPr>
          <w:rFonts w:ascii="Consolas" w:hAnsi="Consolas" w:cs="Consolas"/>
          <w:color w:val="000000"/>
          <w:szCs w:val="15"/>
          <w:highlight w:val="white"/>
          <w:lang w:eastAsia="en-GB"/>
        </w:rPr>
        <w:t>.</w:t>
      </w:r>
      <w:r w:rsidR="00141FFF">
        <w:rPr>
          <w:rFonts w:ascii="Consolas" w:hAnsi="Consolas" w:cs="Consolas"/>
          <w:color w:val="000000"/>
          <w:szCs w:val="15"/>
          <w:highlight w:val="white"/>
          <w:lang w:eastAsia="en-GB"/>
        </w:rPr>
        <w:t>Extend</w:t>
      </w:r>
      <w:r w:rsidRPr="0056187B">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w:t>
      </w:r>
      <w:r w:rsidRPr="0056187B">
        <w:rPr>
          <w:rFonts w:ascii="Consolas" w:hAnsi="Consolas" w:cs="Consolas"/>
          <w:color w:val="2B91AF"/>
          <w:szCs w:val="15"/>
          <w:highlight w:val="white"/>
          <w:lang w:eastAsia="en-GB"/>
        </w:rPr>
        <w:t>ExpiryDeleteBehaviour</w:t>
      </w:r>
      <w:r w:rsidRPr="0056187B">
        <w:rPr>
          <w:rFonts w:ascii="Consolas" w:hAnsi="Consolas" w:cs="Consolas"/>
          <w:color w:val="000000"/>
          <w:szCs w:val="15"/>
          <w:highlight w:val="white"/>
          <w:lang w:eastAsia="en-GB"/>
        </w:rPr>
        <w:t>.</w:t>
      </w:r>
      <w:r w:rsidR="00141FFF">
        <w:rPr>
          <w:rFonts w:ascii="Consolas" w:hAnsi="Consolas" w:cs="Consolas"/>
          <w:color w:val="000000"/>
          <w:szCs w:val="15"/>
          <w:highlight w:val="white"/>
          <w:lang w:eastAsia="en-GB"/>
        </w:rPr>
        <w:t>NoAction</w:t>
      </w:r>
      <w:r w:rsidRPr="0056187B">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w:t>
      </w:r>
      <w:r w:rsidRPr="0056187B">
        <w:rPr>
          <w:rFonts w:ascii="Consolas" w:hAnsi="Consolas" w:cs="Consolas"/>
          <w:color w:val="2B91AF"/>
          <w:szCs w:val="15"/>
          <w:highlight w:val="white"/>
          <w:lang w:eastAsia="en-GB"/>
        </w:rPr>
        <w:t>PostMechanism</w:t>
      </w:r>
      <w:r w:rsidRPr="0056187B">
        <w:rPr>
          <w:rFonts w:ascii="Consolas" w:hAnsi="Consolas" w:cs="Consolas"/>
          <w:color w:val="000000"/>
          <w:szCs w:val="15"/>
          <w:highlight w:val="white"/>
          <w:lang w:eastAsia="en-GB"/>
        </w:rPr>
        <w:t>.XmlHttp,</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ContactEmail = </w:t>
      </w:r>
      <w:r w:rsidRPr="0056187B">
        <w:rPr>
          <w:rFonts w:ascii="Consolas" w:hAnsi="Consolas" w:cs="Consolas"/>
          <w:color w:val="A31515"/>
          <w:szCs w:val="15"/>
          <w:highlight w:val="white"/>
          <w:lang w:eastAsia="en-GB"/>
        </w:rPr>
        <w:t>"customer.care@jobserve.com"</w:t>
      </w:r>
      <w:r w:rsidRPr="0056187B">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ContactName = </w:t>
      </w:r>
      <w:r w:rsidRPr="0056187B">
        <w:rPr>
          <w:rFonts w:ascii="Consolas" w:hAnsi="Consolas" w:cs="Consolas"/>
          <w:color w:val="A31515"/>
          <w:szCs w:val="15"/>
          <w:highlight w:val="white"/>
          <w:lang w:eastAsia="en-GB"/>
        </w:rPr>
        <w:t>"Jobserve Support"</w:t>
      </w:r>
      <w:r w:rsidRPr="0056187B">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ContactPhone = </w:t>
      </w:r>
      <w:r w:rsidRPr="0056187B">
        <w:rPr>
          <w:rFonts w:ascii="Consolas" w:hAnsi="Consolas" w:cs="Consolas"/>
          <w:color w:val="A31515"/>
          <w:szCs w:val="15"/>
          <w:highlight w:val="white"/>
          <w:lang w:eastAsia="en-GB"/>
        </w:rPr>
        <w:t>"+44 (0)1621 817335"</w:t>
      </w:r>
      <w:r w:rsidRPr="0056187B">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Description = </w:t>
      </w:r>
      <w:r w:rsidRPr="0056187B">
        <w:rPr>
          <w:rFonts w:ascii="Consolas" w:hAnsi="Consolas" w:cs="Consolas"/>
          <w:color w:val="A31515"/>
          <w:szCs w:val="15"/>
          <w:highlight w:val="white"/>
          <w:lang w:eastAsia="en-GB"/>
        </w:rPr>
        <w:t>"In 2010, JobServe published 200,000 jobs and etc"</w:t>
      </w:r>
      <w:r w:rsidRPr="0056187B">
        <w:rPr>
          <w:rFonts w:ascii="Consolas" w:hAnsi="Consolas" w:cs="Consolas"/>
          <w:color w:val="000000"/>
          <w:szCs w:val="15"/>
          <w:highlight w:val="white"/>
          <w:lang w:eastAsia="en-GB"/>
        </w:rPr>
        <w:t>,</w:t>
      </w:r>
    </w:p>
    <w:p w:rsidR="00AE50AE"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ExternalSystemRef = </w:t>
      </w:r>
      <w:r w:rsidRPr="0056187B">
        <w:rPr>
          <w:rFonts w:ascii="Consolas" w:hAnsi="Consolas" w:cs="Consolas"/>
          <w:color w:val="A31515"/>
          <w:szCs w:val="15"/>
          <w:highlight w:val="white"/>
          <w:lang w:eastAsia="en-GB"/>
        </w:rPr>
        <w:t>"1072"</w:t>
      </w:r>
      <w:r w:rsidRPr="0056187B">
        <w:rPr>
          <w:rFonts w:ascii="Consolas" w:hAnsi="Consolas" w:cs="Consolas"/>
          <w:color w:val="000000"/>
          <w:szCs w:val="15"/>
          <w:highlight w:val="white"/>
          <w:lang w:eastAsia="en-GB"/>
        </w:rPr>
        <w:t>,</w:t>
      </w:r>
    </w:p>
    <w:p w:rsidR="00A8454E" w:rsidRPr="0056187B" w:rsidRDefault="00A8454E" w:rsidP="0056187B">
      <w:pPr>
        <w:autoSpaceDE w:val="0"/>
        <w:autoSpaceDN w:val="0"/>
        <w:adjustRightInd w:val="0"/>
        <w:spacing w:after="0"/>
        <w:rPr>
          <w:rFonts w:ascii="Consolas" w:hAnsi="Consolas" w:cs="Consolas"/>
          <w:color w:val="000000"/>
          <w:szCs w:val="15"/>
          <w:highlight w:val="white"/>
          <w:lang w:eastAsia="en-GB"/>
        </w:rPr>
      </w:pPr>
      <w:r>
        <w:rPr>
          <w:rFonts w:ascii="Consolas" w:hAnsi="Consolas" w:cs="Consolas"/>
          <w:color w:val="000000"/>
          <w:szCs w:val="15"/>
          <w:highlight w:val="white"/>
          <w:lang w:eastAsia="en-GB"/>
        </w:rPr>
        <w:tab/>
        <w:t xml:space="preserve">     RequiresAccount = </w:t>
      </w:r>
      <w:r w:rsidRPr="0056187B">
        <w:rPr>
          <w:rFonts w:ascii="Consolas" w:hAnsi="Consolas" w:cs="Consolas"/>
          <w:color w:val="0000FF"/>
          <w:szCs w:val="15"/>
          <w:highlight w:val="white"/>
          <w:lang w:eastAsia="en-GB"/>
        </w:rPr>
        <w:t>true</w:t>
      </w:r>
      <w:r>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UsernameText = </w:t>
      </w:r>
      <w:r w:rsidRPr="0056187B">
        <w:rPr>
          <w:rFonts w:ascii="Consolas" w:hAnsi="Consolas" w:cs="Consolas"/>
          <w:color w:val="A31515"/>
          <w:szCs w:val="15"/>
          <w:highlight w:val="white"/>
          <w:lang w:eastAsia="en-GB"/>
        </w:rPr>
        <w:t>"Account Number"</w:t>
      </w:r>
      <w:r w:rsidRPr="0056187B">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PasswordText = </w:t>
      </w:r>
      <w:r w:rsidRPr="0056187B">
        <w:rPr>
          <w:rFonts w:ascii="Consolas" w:hAnsi="Consolas" w:cs="Consolas"/>
          <w:color w:val="A31515"/>
          <w:szCs w:val="15"/>
          <w:highlight w:val="white"/>
          <w:lang w:eastAsia="en-GB"/>
        </w:rPr>
        <w:t>"Authorisation Code"</w:t>
      </w:r>
      <w:r w:rsidRPr="0056187B">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SupportsAccountVerification = </w:t>
      </w:r>
      <w:r w:rsidR="00C16829">
        <w:rPr>
          <w:rFonts w:ascii="Consolas" w:hAnsi="Consolas" w:cs="Consolas"/>
          <w:color w:val="0000FF"/>
          <w:szCs w:val="15"/>
          <w:highlight w:val="white"/>
          <w:lang w:eastAsia="en-GB"/>
        </w:rPr>
        <w:t>true</w:t>
      </w:r>
      <w:r w:rsidRPr="0056187B">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SupportsGetUrl = </w:t>
      </w:r>
      <w:r w:rsidRPr="0056187B">
        <w:rPr>
          <w:rFonts w:ascii="Consolas" w:hAnsi="Consolas" w:cs="Consolas"/>
          <w:color w:val="0000FF"/>
          <w:szCs w:val="15"/>
          <w:highlight w:val="white"/>
          <w:lang w:eastAsia="en-GB"/>
        </w:rPr>
        <w:t>false</w:t>
      </w:r>
      <w:r w:rsidRPr="0056187B">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SupportsDebugMode = </w:t>
      </w:r>
      <w:r w:rsidRPr="0056187B">
        <w:rPr>
          <w:rFonts w:ascii="Consolas" w:hAnsi="Consolas" w:cs="Consolas"/>
          <w:color w:val="0000FF"/>
          <w:szCs w:val="15"/>
          <w:highlight w:val="white"/>
          <w:lang w:eastAsia="en-GB"/>
        </w:rPr>
        <w:t>true</w:t>
      </w:r>
      <w:r w:rsidRPr="0056187B">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SupportsTestMode = </w:t>
      </w:r>
      <w:r w:rsidRPr="0056187B">
        <w:rPr>
          <w:rFonts w:ascii="Consolas" w:hAnsi="Consolas" w:cs="Consolas"/>
          <w:color w:val="0000FF"/>
          <w:szCs w:val="15"/>
          <w:highlight w:val="white"/>
          <w:lang w:eastAsia="en-GB"/>
        </w:rPr>
        <w:t>true</w:t>
      </w:r>
      <w:r w:rsidRPr="0056187B">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SupportsProductionMode = </w:t>
      </w:r>
      <w:r w:rsidRPr="0056187B">
        <w:rPr>
          <w:rFonts w:ascii="Consolas" w:hAnsi="Consolas" w:cs="Consolas"/>
          <w:color w:val="0000FF"/>
          <w:szCs w:val="15"/>
          <w:highlight w:val="white"/>
          <w:lang w:eastAsia="en-GB"/>
        </w:rPr>
        <w:t>true</w:t>
      </w:r>
      <w:r w:rsidRPr="0056187B">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SupportsPosting = </w:t>
      </w:r>
      <w:r w:rsidRPr="0056187B">
        <w:rPr>
          <w:rFonts w:ascii="Consolas" w:hAnsi="Consolas" w:cs="Consolas"/>
          <w:color w:val="0000FF"/>
          <w:szCs w:val="15"/>
          <w:highlight w:val="white"/>
          <w:lang w:eastAsia="en-GB"/>
        </w:rPr>
        <w:t>true</w:t>
      </w:r>
      <w:r w:rsidRPr="0056187B">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SupportsUpdating = </w:t>
      </w:r>
      <w:r w:rsidR="00570E7D">
        <w:rPr>
          <w:rFonts w:ascii="Consolas" w:hAnsi="Consolas" w:cs="Consolas"/>
          <w:color w:val="0000FF"/>
          <w:szCs w:val="15"/>
          <w:highlight w:val="white"/>
          <w:lang w:eastAsia="en-GB"/>
        </w:rPr>
        <w:t>true</w:t>
      </w:r>
      <w:r w:rsidRPr="0056187B">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SupportsReposting = </w:t>
      </w:r>
      <w:r w:rsidRPr="0056187B">
        <w:rPr>
          <w:rFonts w:ascii="Consolas" w:hAnsi="Consolas" w:cs="Consolas"/>
          <w:color w:val="0000FF"/>
          <w:szCs w:val="15"/>
          <w:highlight w:val="white"/>
          <w:lang w:eastAsia="en-GB"/>
        </w:rPr>
        <w:t>true</w:t>
      </w:r>
      <w:r w:rsidRPr="0056187B">
        <w:rPr>
          <w:rFonts w:ascii="Consolas" w:hAnsi="Consolas" w:cs="Consolas"/>
          <w:color w:val="000000"/>
          <w:szCs w:val="15"/>
          <w:highlight w:val="white"/>
          <w:lang w:eastAsia="en-GB"/>
        </w:rPr>
        <w:t>,</w:t>
      </w:r>
    </w:p>
    <w:p w:rsidR="00AE50AE" w:rsidRPr="0056187B" w:rsidRDefault="00AE50AE" w:rsidP="0056187B">
      <w:pPr>
        <w:autoSpaceDE w:val="0"/>
        <w:autoSpaceDN w:val="0"/>
        <w:adjustRightInd w:val="0"/>
        <w:spacing w:after="0"/>
        <w:rPr>
          <w:rFonts w:ascii="Consolas" w:hAnsi="Consolas" w:cs="Consolas"/>
          <w:color w:val="000000"/>
          <w:szCs w:val="15"/>
          <w:highlight w:val="white"/>
          <w:lang w:eastAsia="en-GB"/>
        </w:rPr>
      </w:pPr>
      <w:r w:rsidRPr="0056187B">
        <w:rPr>
          <w:rFonts w:ascii="Consolas" w:hAnsi="Consolas" w:cs="Consolas"/>
          <w:color w:val="000000"/>
          <w:szCs w:val="15"/>
          <w:highlight w:val="white"/>
          <w:lang w:eastAsia="en-GB"/>
        </w:rPr>
        <w:t xml:space="preserve">            SupportsDeleting = </w:t>
      </w:r>
      <w:r w:rsidRPr="0056187B">
        <w:rPr>
          <w:rFonts w:ascii="Consolas" w:hAnsi="Consolas" w:cs="Consolas"/>
          <w:color w:val="0000FF"/>
          <w:szCs w:val="15"/>
          <w:highlight w:val="white"/>
          <w:lang w:eastAsia="en-GB"/>
        </w:rPr>
        <w:t>true</w:t>
      </w:r>
      <w:r w:rsidRPr="0056187B">
        <w:rPr>
          <w:rFonts w:ascii="Consolas" w:hAnsi="Consolas" w:cs="Consolas"/>
          <w:color w:val="000000"/>
          <w:szCs w:val="15"/>
          <w:highlight w:val="white"/>
          <w:lang w:eastAsia="en-GB"/>
        </w:rPr>
        <w:t>,</w:t>
      </w:r>
    </w:p>
    <w:p w:rsidR="0006559C" w:rsidRDefault="00AE50AE" w:rsidP="0056187B">
      <w:pPr>
        <w:rPr>
          <w:rFonts w:ascii="Consolas" w:hAnsi="Consolas" w:cs="Consolas"/>
          <w:color w:val="000000"/>
          <w:szCs w:val="15"/>
          <w:lang w:eastAsia="en-GB"/>
        </w:rPr>
      </w:pPr>
      <w:r w:rsidRPr="0056187B">
        <w:rPr>
          <w:rFonts w:ascii="Consolas" w:hAnsi="Consolas" w:cs="Consolas"/>
          <w:color w:val="000000"/>
          <w:szCs w:val="15"/>
          <w:highlight w:val="white"/>
          <w:lang w:eastAsia="en-GB"/>
        </w:rPr>
        <w:t xml:space="preserve">            SettingsFactoryType = </w:t>
      </w:r>
      <w:r w:rsidRPr="0056187B">
        <w:rPr>
          <w:rFonts w:ascii="Consolas" w:hAnsi="Consolas" w:cs="Consolas"/>
          <w:color w:val="0000FF"/>
          <w:szCs w:val="15"/>
          <w:highlight w:val="white"/>
          <w:lang w:eastAsia="en-GB"/>
        </w:rPr>
        <w:t>typeof</w:t>
      </w:r>
      <w:r w:rsidRPr="0056187B">
        <w:rPr>
          <w:rFonts w:ascii="Consolas" w:hAnsi="Consolas" w:cs="Consolas"/>
          <w:color w:val="000000"/>
          <w:szCs w:val="15"/>
          <w:highlight w:val="white"/>
          <w:lang w:eastAsia="en-GB"/>
        </w:rPr>
        <w:t>(</w:t>
      </w:r>
      <w:r w:rsidRPr="0056187B">
        <w:rPr>
          <w:rFonts w:ascii="Consolas" w:hAnsi="Consolas" w:cs="Consolas"/>
          <w:color w:val="2B91AF"/>
          <w:szCs w:val="15"/>
          <w:highlight w:val="white"/>
          <w:lang w:eastAsia="en-GB"/>
        </w:rPr>
        <w:t>JobserveSettingsFactory</w:t>
      </w:r>
      <w:r w:rsidRPr="0056187B">
        <w:rPr>
          <w:rFonts w:ascii="Consolas" w:hAnsi="Consolas" w:cs="Consolas"/>
          <w:color w:val="000000"/>
          <w:szCs w:val="15"/>
          <w:highlight w:val="white"/>
          <w:lang w:eastAsia="en-GB"/>
        </w:rPr>
        <w:t>))]</w:t>
      </w:r>
    </w:p>
    <w:p w:rsidR="00C80451" w:rsidRDefault="00C80451" w:rsidP="0056187B">
      <w:pPr>
        <w:rPr>
          <w:rFonts w:ascii="Consolas" w:hAnsi="Consolas" w:cs="Consolas"/>
          <w:color w:val="000000"/>
          <w:szCs w:val="15"/>
          <w:lang w:eastAsia="en-GB"/>
        </w:rPr>
      </w:pPr>
    </w:p>
    <w:p w:rsidR="00C80451" w:rsidRDefault="00C80451" w:rsidP="00C80451">
      <w:pPr>
        <w:pStyle w:val="Heading4"/>
      </w:pPr>
      <w:r>
        <w:t>Override Posting Methods</w:t>
      </w:r>
    </w:p>
    <w:p w:rsidR="00C80451" w:rsidRDefault="00897F39" w:rsidP="00C80451">
      <w:r>
        <w:t>Now we need to override any methods that the job board will implement. These methods are indicative of what the job board capabilities are and can include any of the following:</w:t>
      </w:r>
    </w:p>
    <w:p w:rsidR="00897F39" w:rsidRDefault="00897F39" w:rsidP="00C80451"/>
    <w:p w:rsidR="00897F39" w:rsidRDefault="00897F39" w:rsidP="00897F39">
      <w:pPr>
        <w:pStyle w:val="ListParagraph"/>
        <w:numPr>
          <w:ilvl w:val="0"/>
          <w:numId w:val="18"/>
        </w:numPr>
      </w:pPr>
      <w:r>
        <w:t>Post</w:t>
      </w:r>
    </w:p>
    <w:p w:rsidR="00897F39" w:rsidRDefault="00897F39" w:rsidP="00897F39">
      <w:pPr>
        <w:pStyle w:val="ListParagraph"/>
        <w:numPr>
          <w:ilvl w:val="0"/>
          <w:numId w:val="18"/>
        </w:numPr>
      </w:pPr>
      <w:r>
        <w:t>Update</w:t>
      </w:r>
    </w:p>
    <w:p w:rsidR="00897F39" w:rsidRDefault="00897F39" w:rsidP="00897F39">
      <w:pPr>
        <w:pStyle w:val="ListParagraph"/>
        <w:numPr>
          <w:ilvl w:val="0"/>
          <w:numId w:val="18"/>
        </w:numPr>
      </w:pPr>
      <w:r>
        <w:t>Report</w:t>
      </w:r>
    </w:p>
    <w:p w:rsidR="00897F39" w:rsidRPr="00C80451" w:rsidRDefault="00897F39" w:rsidP="00897F39">
      <w:pPr>
        <w:pStyle w:val="ListParagraph"/>
        <w:numPr>
          <w:ilvl w:val="0"/>
          <w:numId w:val="18"/>
        </w:numPr>
      </w:pPr>
      <w:r>
        <w:t>Delete</w:t>
      </w:r>
    </w:p>
    <w:p w:rsidR="00BF7803" w:rsidRDefault="00BF7803" w:rsidP="00BF7803"/>
    <w:p w:rsidR="00897F39" w:rsidRDefault="00897F39" w:rsidP="00897F39">
      <w:pPr>
        <w:pStyle w:val="Heading5"/>
      </w:pPr>
      <w:r>
        <w:t>Our Example:Jobserve Posting Methods</w:t>
      </w:r>
    </w:p>
    <w:p w:rsidR="002C467A" w:rsidRPr="002C467A" w:rsidRDefault="002C467A" w:rsidP="002C467A">
      <w:r>
        <w:t xml:space="preserve">For now, we’ll just put </w:t>
      </w:r>
      <w:r w:rsidRPr="002C467A">
        <w:rPr>
          <w:rStyle w:val="CodeSampleChar"/>
        </w:rPr>
        <w:t>NotImplementedException</w:t>
      </w:r>
      <w:r>
        <w:t xml:space="preserve"> placeholders in here for now, as we want to create some unit tests next so we can utilise </w:t>
      </w:r>
      <w:hyperlink r:id="rId34" w:history="1">
        <w:r w:rsidRPr="00063C22">
          <w:rPr>
            <w:rStyle w:val="Hyperlink"/>
          </w:rPr>
          <w:t>test driven development</w:t>
        </w:r>
      </w:hyperlink>
      <w:r>
        <w:t>.</w:t>
      </w:r>
    </w:p>
    <w:p w:rsidR="00897F39" w:rsidRPr="002C467A" w:rsidRDefault="00897F39" w:rsidP="00897F39">
      <w:pPr>
        <w:rPr>
          <w:sz w:val="22"/>
        </w:rPr>
      </w:pPr>
    </w:p>
    <w:p w:rsidR="002C467A" w:rsidRPr="002C467A" w:rsidRDefault="002C467A" w:rsidP="002C467A">
      <w:pPr>
        <w:autoSpaceDE w:val="0"/>
        <w:autoSpaceDN w:val="0"/>
        <w:adjustRightInd w:val="0"/>
        <w:spacing w:after="0"/>
        <w:rPr>
          <w:rFonts w:ascii="Consolas" w:hAnsi="Consolas" w:cs="Consolas"/>
          <w:color w:val="000000"/>
          <w:szCs w:val="15"/>
          <w:highlight w:val="white"/>
          <w:lang w:eastAsia="en-GB"/>
        </w:rPr>
      </w:pP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public</w:t>
      </w: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override</w:t>
      </w: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void</w:t>
      </w:r>
      <w:r w:rsidRPr="002C467A">
        <w:rPr>
          <w:rFonts w:ascii="Consolas" w:hAnsi="Consolas" w:cs="Consolas"/>
          <w:color w:val="000000"/>
          <w:szCs w:val="15"/>
          <w:highlight w:val="white"/>
          <w:lang w:eastAsia="en-GB"/>
        </w:rPr>
        <w:t xml:space="preserve"> Post()</w:t>
      </w:r>
    </w:p>
    <w:p w:rsidR="002C467A" w:rsidRPr="002C467A" w:rsidRDefault="002C467A" w:rsidP="002C467A">
      <w:pPr>
        <w:autoSpaceDE w:val="0"/>
        <w:autoSpaceDN w:val="0"/>
        <w:adjustRightInd w:val="0"/>
        <w:spacing w:after="0"/>
        <w:rPr>
          <w:rFonts w:ascii="Consolas" w:hAnsi="Consolas" w:cs="Consolas"/>
          <w:color w:val="000000"/>
          <w:szCs w:val="15"/>
          <w:highlight w:val="white"/>
          <w:lang w:eastAsia="en-GB"/>
        </w:rPr>
      </w:pPr>
      <w:r w:rsidRPr="002C467A">
        <w:rPr>
          <w:rFonts w:ascii="Consolas" w:hAnsi="Consolas" w:cs="Consolas"/>
          <w:color w:val="000000"/>
          <w:szCs w:val="15"/>
          <w:highlight w:val="white"/>
          <w:lang w:eastAsia="en-GB"/>
        </w:rPr>
        <w:t xml:space="preserve">        {</w:t>
      </w:r>
    </w:p>
    <w:p w:rsidR="002C467A" w:rsidRPr="002C467A" w:rsidRDefault="002C467A" w:rsidP="002C467A">
      <w:pPr>
        <w:autoSpaceDE w:val="0"/>
        <w:autoSpaceDN w:val="0"/>
        <w:adjustRightInd w:val="0"/>
        <w:spacing w:after="0"/>
        <w:rPr>
          <w:rFonts w:ascii="Consolas" w:hAnsi="Consolas" w:cs="Consolas"/>
          <w:color w:val="000000"/>
          <w:szCs w:val="15"/>
          <w:highlight w:val="white"/>
          <w:lang w:eastAsia="en-GB"/>
        </w:rPr>
      </w:pP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throw</w:t>
      </w: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new</w:t>
      </w:r>
      <w:r w:rsidRPr="002C467A">
        <w:rPr>
          <w:rFonts w:ascii="Consolas" w:hAnsi="Consolas" w:cs="Consolas"/>
          <w:color w:val="000000"/>
          <w:szCs w:val="15"/>
          <w:highlight w:val="white"/>
          <w:lang w:eastAsia="en-GB"/>
        </w:rPr>
        <w:t xml:space="preserve"> </w:t>
      </w:r>
      <w:r w:rsidRPr="002C467A">
        <w:rPr>
          <w:rFonts w:ascii="Consolas" w:hAnsi="Consolas" w:cs="Consolas"/>
          <w:b/>
          <w:bCs/>
          <w:color w:val="00008B"/>
          <w:szCs w:val="15"/>
          <w:highlight w:val="white"/>
          <w:lang w:eastAsia="en-GB"/>
        </w:rPr>
        <w:t>NotImplementedException</w:t>
      </w:r>
      <w:r w:rsidRPr="002C467A">
        <w:rPr>
          <w:rFonts w:ascii="Consolas" w:hAnsi="Consolas" w:cs="Consolas"/>
          <w:color w:val="000000"/>
          <w:szCs w:val="15"/>
          <w:highlight w:val="white"/>
          <w:lang w:eastAsia="en-GB"/>
        </w:rPr>
        <w:t>();</w:t>
      </w:r>
    </w:p>
    <w:p w:rsidR="002C467A" w:rsidRPr="002C467A" w:rsidRDefault="002C467A" w:rsidP="002C467A">
      <w:pPr>
        <w:autoSpaceDE w:val="0"/>
        <w:autoSpaceDN w:val="0"/>
        <w:adjustRightInd w:val="0"/>
        <w:spacing w:after="0"/>
        <w:rPr>
          <w:rFonts w:ascii="Consolas" w:hAnsi="Consolas" w:cs="Consolas"/>
          <w:color w:val="000000"/>
          <w:szCs w:val="15"/>
          <w:highlight w:val="white"/>
          <w:lang w:eastAsia="en-GB"/>
        </w:rPr>
      </w:pPr>
      <w:r w:rsidRPr="002C467A">
        <w:rPr>
          <w:rFonts w:ascii="Consolas" w:hAnsi="Consolas" w:cs="Consolas"/>
          <w:color w:val="000000"/>
          <w:szCs w:val="15"/>
          <w:highlight w:val="white"/>
          <w:lang w:eastAsia="en-GB"/>
        </w:rPr>
        <w:t xml:space="preserve">        }</w:t>
      </w:r>
    </w:p>
    <w:p w:rsidR="002C467A" w:rsidRPr="002C467A" w:rsidRDefault="002C467A" w:rsidP="002C467A">
      <w:pPr>
        <w:autoSpaceDE w:val="0"/>
        <w:autoSpaceDN w:val="0"/>
        <w:adjustRightInd w:val="0"/>
        <w:spacing w:after="0"/>
        <w:rPr>
          <w:rFonts w:ascii="Consolas" w:hAnsi="Consolas" w:cs="Consolas"/>
          <w:color w:val="000000"/>
          <w:szCs w:val="15"/>
          <w:highlight w:val="white"/>
          <w:lang w:eastAsia="en-GB"/>
        </w:rPr>
      </w:pPr>
    </w:p>
    <w:p w:rsidR="002C467A" w:rsidRPr="002C467A" w:rsidRDefault="002C467A" w:rsidP="002C467A">
      <w:pPr>
        <w:autoSpaceDE w:val="0"/>
        <w:autoSpaceDN w:val="0"/>
        <w:adjustRightInd w:val="0"/>
        <w:spacing w:after="0"/>
        <w:rPr>
          <w:rFonts w:ascii="Consolas" w:hAnsi="Consolas" w:cs="Consolas"/>
          <w:color w:val="000000"/>
          <w:szCs w:val="15"/>
          <w:highlight w:val="white"/>
          <w:lang w:eastAsia="en-GB"/>
        </w:rPr>
      </w:pP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public</w:t>
      </w: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override</w:t>
      </w: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void</w:t>
      </w:r>
      <w:r w:rsidRPr="002C467A">
        <w:rPr>
          <w:rFonts w:ascii="Consolas" w:hAnsi="Consolas" w:cs="Consolas"/>
          <w:color w:val="000000"/>
          <w:szCs w:val="15"/>
          <w:highlight w:val="white"/>
          <w:lang w:eastAsia="en-GB"/>
        </w:rPr>
        <w:t xml:space="preserve"> Update()</w:t>
      </w:r>
    </w:p>
    <w:p w:rsidR="002C467A" w:rsidRPr="002C467A" w:rsidRDefault="002C467A" w:rsidP="002C467A">
      <w:pPr>
        <w:autoSpaceDE w:val="0"/>
        <w:autoSpaceDN w:val="0"/>
        <w:adjustRightInd w:val="0"/>
        <w:spacing w:after="0"/>
        <w:rPr>
          <w:rFonts w:ascii="Consolas" w:hAnsi="Consolas" w:cs="Consolas"/>
          <w:color w:val="000000"/>
          <w:szCs w:val="15"/>
          <w:highlight w:val="white"/>
          <w:lang w:eastAsia="en-GB"/>
        </w:rPr>
      </w:pPr>
      <w:r w:rsidRPr="002C467A">
        <w:rPr>
          <w:rFonts w:ascii="Consolas" w:hAnsi="Consolas" w:cs="Consolas"/>
          <w:color w:val="000000"/>
          <w:szCs w:val="15"/>
          <w:highlight w:val="white"/>
          <w:lang w:eastAsia="en-GB"/>
        </w:rPr>
        <w:t xml:space="preserve">        {</w:t>
      </w:r>
    </w:p>
    <w:p w:rsidR="002C467A" w:rsidRPr="002C467A" w:rsidRDefault="002C467A" w:rsidP="002C467A">
      <w:pPr>
        <w:autoSpaceDE w:val="0"/>
        <w:autoSpaceDN w:val="0"/>
        <w:adjustRightInd w:val="0"/>
        <w:spacing w:after="0"/>
        <w:rPr>
          <w:rFonts w:ascii="Consolas" w:hAnsi="Consolas" w:cs="Consolas"/>
          <w:color w:val="000000"/>
          <w:szCs w:val="15"/>
          <w:highlight w:val="white"/>
          <w:lang w:eastAsia="en-GB"/>
        </w:rPr>
      </w:pP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throw</w:t>
      </w: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new</w:t>
      </w:r>
      <w:r w:rsidRPr="002C467A">
        <w:rPr>
          <w:rFonts w:ascii="Consolas" w:hAnsi="Consolas" w:cs="Consolas"/>
          <w:color w:val="000000"/>
          <w:szCs w:val="15"/>
          <w:highlight w:val="white"/>
          <w:lang w:eastAsia="en-GB"/>
        </w:rPr>
        <w:t xml:space="preserve"> </w:t>
      </w:r>
      <w:r w:rsidRPr="002C467A">
        <w:rPr>
          <w:rFonts w:ascii="Consolas" w:hAnsi="Consolas" w:cs="Consolas"/>
          <w:b/>
          <w:bCs/>
          <w:color w:val="00008B"/>
          <w:szCs w:val="15"/>
          <w:highlight w:val="white"/>
          <w:lang w:eastAsia="en-GB"/>
        </w:rPr>
        <w:t>NotImplementedException</w:t>
      </w:r>
      <w:r w:rsidRPr="002C467A">
        <w:rPr>
          <w:rFonts w:ascii="Consolas" w:hAnsi="Consolas" w:cs="Consolas"/>
          <w:color w:val="000000"/>
          <w:szCs w:val="15"/>
          <w:highlight w:val="white"/>
          <w:lang w:eastAsia="en-GB"/>
        </w:rPr>
        <w:t>();</w:t>
      </w:r>
    </w:p>
    <w:p w:rsidR="002C467A" w:rsidRPr="002C467A" w:rsidRDefault="002C467A" w:rsidP="002C467A">
      <w:pPr>
        <w:autoSpaceDE w:val="0"/>
        <w:autoSpaceDN w:val="0"/>
        <w:adjustRightInd w:val="0"/>
        <w:spacing w:after="0"/>
        <w:rPr>
          <w:rFonts w:ascii="Consolas" w:hAnsi="Consolas" w:cs="Consolas"/>
          <w:color w:val="000000"/>
          <w:szCs w:val="15"/>
          <w:highlight w:val="white"/>
          <w:lang w:eastAsia="en-GB"/>
        </w:rPr>
      </w:pPr>
      <w:r w:rsidRPr="002C467A">
        <w:rPr>
          <w:rFonts w:ascii="Consolas" w:hAnsi="Consolas" w:cs="Consolas"/>
          <w:color w:val="000000"/>
          <w:szCs w:val="15"/>
          <w:highlight w:val="white"/>
          <w:lang w:eastAsia="en-GB"/>
        </w:rPr>
        <w:t xml:space="preserve">        }</w:t>
      </w:r>
    </w:p>
    <w:p w:rsidR="002C467A" w:rsidRPr="002C467A" w:rsidRDefault="002C467A" w:rsidP="002C467A">
      <w:pPr>
        <w:autoSpaceDE w:val="0"/>
        <w:autoSpaceDN w:val="0"/>
        <w:adjustRightInd w:val="0"/>
        <w:spacing w:after="0"/>
        <w:rPr>
          <w:rFonts w:ascii="Consolas" w:hAnsi="Consolas" w:cs="Consolas"/>
          <w:color w:val="000000"/>
          <w:szCs w:val="15"/>
          <w:highlight w:val="white"/>
          <w:lang w:eastAsia="en-GB"/>
        </w:rPr>
      </w:pPr>
    </w:p>
    <w:p w:rsidR="002C467A" w:rsidRPr="002C467A" w:rsidRDefault="002C467A" w:rsidP="002C467A">
      <w:pPr>
        <w:autoSpaceDE w:val="0"/>
        <w:autoSpaceDN w:val="0"/>
        <w:adjustRightInd w:val="0"/>
        <w:spacing w:after="0"/>
        <w:rPr>
          <w:rFonts w:ascii="Consolas" w:hAnsi="Consolas" w:cs="Consolas"/>
          <w:color w:val="000000"/>
          <w:szCs w:val="15"/>
          <w:highlight w:val="white"/>
          <w:lang w:eastAsia="en-GB"/>
        </w:rPr>
      </w:pP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public</w:t>
      </w: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override</w:t>
      </w: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void</w:t>
      </w:r>
      <w:r w:rsidRPr="002C467A">
        <w:rPr>
          <w:rFonts w:ascii="Consolas" w:hAnsi="Consolas" w:cs="Consolas"/>
          <w:color w:val="000000"/>
          <w:szCs w:val="15"/>
          <w:highlight w:val="white"/>
          <w:lang w:eastAsia="en-GB"/>
        </w:rPr>
        <w:t xml:space="preserve"> Repost()</w:t>
      </w:r>
    </w:p>
    <w:p w:rsidR="002C467A" w:rsidRPr="002C467A" w:rsidRDefault="002C467A" w:rsidP="002C467A">
      <w:pPr>
        <w:autoSpaceDE w:val="0"/>
        <w:autoSpaceDN w:val="0"/>
        <w:adjustRightInd w:val="0"/>
        <w:spacing w:after="0"/>
        <w:rPr>
          <w:rFonts w:ascii="Consolas" w:hAnsi="Consolas" w:cs="Consolas"/>
          <w:color w:val="000000"/>
          <w:szCs w:val="15"/>
          <w:highlight w:val="white"/>
          <w:lang w:eastAsia="en-GB"/>
        </w:rPr>
      </w:pPr>
      <w:r w:rsidRPr="002C467A">
        <w:rPr>
          <w:rFonts w:ascii="Consolas" w:hAnsi="Consolas" w:cs="Consolas"/>
          <w:color w:val="000000"/>
          <w:szCs w:val="15"/>
          <w:highlight w:val="white"/>
          <w:lang w:eastAsia="en-GB"/>
        </w:rPr>
        <w:t xml:space="preserve">        {</w:t>
      </w:r>
    </w:p>
    <w:p w:rsidR="002C467A" w:rsidRPr="002C467A" w:rsidRDefault="002C467A" w:rsidP="002C467A">
      <w:pPr>
        <w:autoSpaceDE w:val="0"/>
        <w:autoSpaceDN w:val="0"/>
        <w:adjustRightInd w:val="0"/>
        <w:spacing w:after="0"/>
        <w:rPr>
          <w:rFonts w:ascii="Consolas" w:hAnsi="Consolas" w:cs="Consolas"/>
          <w:color w:val="000000"/>
          <w:szCs w:val="15"/>
          <w:highlight w:val="white"/>
          <w:lang w:eastAsia="en-GB"/>
        </w:rPr>
      </w:pPr>
      <w:r w:rsidRPr="002C467A">
        <w:rPr>
          <w:rFonts w:ascii="Consolas" w:hAnsi="Consolas" w:cs="Consolas"/>
          <w:color w:val="000000"/>
          <w:szCs w:val="15"/>
          <w:highlight w:val="white"/>
          <w:lang w:eastAsia="en-GB"/>
        </w:rPr>
        <w:lastRenderedPageBreak/>
        <w:t xml:space="preserve">            </w:t>
      </w:r>
      <w:r w:rsidRPr="002C467A">
        <w:rPr>
          <w:rFonts w:ascii="Consolas" w:hAnsi="Consolas" w:cs="Consolas"/>
          <w:color w:val="0000FF"/>
          <w:szCs w:val="15"/>
          <w:highlight w:val="white"/>
          <w:lang w:eastAsia="en-GB"/>
        </w:rPr>
        <w:t>throw</w:t>
      </w: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new</w:t>
      </w:r>
      <w:r w:rsidRPr="002C467A">
        <w:rPr>
          <w:rFonts w:ascii="Consolas" w:hAnsi="Consolas" w:cs="Consolas"/>
          <w:color w:val="000000"/>
          <w:szCs w:val="15"/>
          <w:highlight w:val="white"/>
          <w:lang w:eastAsia="en-GB"/>
        </w:rPr>
        <w:t xml:space="preserve"> </w:t>
      </w:r>
      <w:r w:rsidRPr="002C467A">
        <w:rPr>
          <w:rFonts w:ascii="Consolas" w:hAnsi="Consolas" w:cs="Consolas"/>
          <w:b/>
          <w:bCs/>
          <w:color w:val="00008B"/>
          <w:szCs w:val="15"/>
          <w:highlight w:val="white"/>
          <w:lang w:eastAsia="en-GB"/>
        </w:rPr>
        <w:t>NotImplementedException</w:t>
      </w:r>
      <w:r w:rsidRPr="002C467A">
        <w:rPr>
          <w:rFonts w:ascii="Consolas" w:hAnsi="Consolas" w:cs="Consolas"/>
          <w:color w:val="000000"/>
          <w:szCs w:val="15"/>
          <w:highlight w:val="white"/>
          <w:lang w:eastAsia="en-GB"/>
        </w:rPr>
        <w:t>();</w:t>
      </w:r>
    </w:p>
    <w:p w:rsidR="002C467A" w:rsidRPr="002C467A" w:rsidRDefault="002C467A" w:rsidP="002C467A">
      <w:pPr>
        <w:autoSpaceDE w:val="0"/>
        <w:autoSpaceDN w:val="0"/>
        <w:adjustRightInd w:val="0"/>
        <w:spacing w:after="0"/>
        <w:rPr>
          <w:rFonts w:ascii="Consolas" w:hAnsi="Consolas" w:cs="Consolas"/>
          <w:color w:val="000000"/>
          <w:szCs w:val="15"/>
          <w:highlight w:val="white"/>
          <w:lang w:eastAsia="en-GB"/>
        </w:rPr>
      </w:pPr>
      <w:r w:rsidRPr="002C467A">
        <w:rPr>
          <w:rFonts w:ascii="Consolas" w:hAnsi="Consolas" w:cs="Consolas"/>
          <w:color w:val="000000"/>
          <w:szCs w:val="15"/>
          <w:highlight w:val="white"/>
          <w:lang w:eastAsia="en-GB"/>
        </w:rPr>
        <w:t xml:space="preserve">        }</w:t>
      </w:r>
    </w:p>
    <w:p w:rsidR="002C467A" w:rsidRPr="002C467A" w:rsidRDefault="002C467A" w:rsidP="002C467A">
      <w:pPr>
        <w:autoSpaceDE w:val="0"/>
        <w:autoSpaceDN w:val="0"/>
        <w:adjustRightInd w:val="0"/>
        <w:spacing w:after="0"/>
        <w:rPr>
          <w:rFonts w:ascii="Consolas" w:hAnsi="Consolas" w:cs="Consolas"/>
          <w:color w:val="000000"/>
          <w:szCs w:val="15"/>
          <w:highlight w:val="white"/>
          <w:lang w:eastAsia="en-GB"/>
        </w:rPr>
      </w:pPr>
    </w:p>
    <w:p w:rsidR="002C467A" w:rsidRPr="002C467A" w:rsidRDefault="002C467A" w:rsidP="002C467A">
      <w:pPr>
        <w:autoSpaceDE w:val="0"/>
        <w:autoSpaceDN w:val="0"/>
        <w:adjustRightInd w:val="0"/>
        <w:spacing w:after="0"/>
        <w:rPr>
          <w:rFonts w:ascii="Consolas" w:hAnsi="Consolas" w:cs="Consolas"/>
          <w:color w:val="000000"/>
          <w:szCs w:val="15"/>
          <w:highlight w:val="white"/>
          <w:lang w:eastAsia="en-GB"/>
        </w:rPr>
      </w:pP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public</w:t>
      </w: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override</w:t>
      </w: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void</w:t>
      </w:r>
      <w:r w:rsidRPr="002C467A">
        <w:rPr>
          <w:rFonts w:ascii="Consolas" w:hAnsi="Consolas" w:cs="Consolas"/>
          <w:color w:val="000000"/>
          <w:szCs w:val="15"/>
          <w:highlight w:val="white"/>
          <w:lang w:eastAsia="en-GB"/>
        </w:rPr>
        <w:t xml:space="preserve"> Delete()</w:t>
      </w:r>
    </w:p>
    <w:p w:rsidR="002C467A" w:rsidRPr="002C467A" w:rsidRDefault="002C467A" w:rsidP="002C467A">
      <w:pPr>
        <w:autoSpaceDE w:val="0"/>
        <w:autoSpaceDN w:val="0"/>
        <w:adjustRightInd w:val="0"/>
        <w:spacing w:after="0"/>
        <w:rPr>
          <w:rFonts w:ascii="Consolas" w:hAnsi="Consolas" w:cs="Consolas"/>
          <w:color w:val="000000"/>
          <w:szCs w:val="15"/>
          <w:highlight w:val="white"/>
          <w:lang w:eastAsia="en-GB"/>
        </w:rPr>
      </w:pPr>
      <w:r w:rsidRPr="002C467A">
        <w:rPr>
          <w:rFonts w:ascii="Consolas" w:hAnsi="Consolas" w:cs="Consolas"/>
          <w:color w:val="000000"/>
          <w:szCs w:val="15"/>
          <w:highlight w:val="white"/>
          <w:lang w:eastAsia="en-GB"/>
        </w:rPr>
        <w:t xml:space="preserve">        {</w:t>
      </w:r>
    </w:p>
    <w:p w:rsidR="002C467A" w:rsidRPr="002C467A" w:rsidRDefault="002C467A" w:rsidP="002C467A">
      <w:pPr>
        <w:autoSpaceDE w:val="0"/>
        <w:autoSpaceDN w:val="0"/>
        <w:adjustRightInd w:val="0"/>
        <w:spacing w:after="0"/>
        <w:rPr>
          <w:rFonts w:ascii="Consolas" w:hAnsi="Consolas" w:cs="Consolas"/>
          <w:color w:val="000000"/>
          <w:szCs w:val="15"/>
          <w:highlight w:val="white"/>
          <w:lang w:eastAsia="en-GB"/>
        </w:rPr>
      </w:pP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throw</w:t>
      </w:r>
      <w:r w:rsidRPr="002C467A">
        <w:rPr>
          <w:rFonts w:ascii="Consolas" w:hAnsi="Consolas" w:cs="Consolas"/>
          <w:color w:val="000000"/>
          <w:szCs w:val="15"/>
          <w:highlight w:val="white"/>
          <w:lang w:eastAsia="en-GB"/>
        </w:rPr>
        <w:t xml:space="preserve"> </w:t>
      </w:r>
      <w:r w:rsidRPr="002C467A">
        <w:rPr>
          <w:rFonts w:ascii="Consolas" w:hAnsi="Consolas" w:cs="Consolas"/>
          <w:color w:val="0000FF"/>
          <w:szCs w:val="15"/>
          <w:highlight w:val="white"/>
          <w:lang w:eastAsia="en-GB"/>
        </w:rPr>
        <w:t>new</w:t>
      </w:r>
      <w:r w:rsidRPr="002C467A">
        <w:rPr>
          <w:rFonts w:ascii="Consolas" w:hAnsi="Consolas" w:cs="Consolas"/>
          <w:color w:val="000000"/>
          <w:szCs w:val="15"/>
          <w:highlight w:val="white"/>
          <w:lang w:eastAsia="en-GB"/>
        </w:rPr>
        <w:t xml:space="preserve"> </w:t>
      </w:r>
      <w:r w:rsidRPr="002C467A">
        <w:rPr>
          <w:rFonts w:ascii="Consolas" w:hAnsi="Consolas" w:cs="Consolas"/>
          <w:b/>
          <w:bCs/>
          <w:color w:val="00008B"/>
          <w:szCs w:val="15"/>
          <w:highlight w:val="white"/>
          <w:lang w:eastAsia="en-GB"/>
        </w:rPr>
        <w:t>NotImplementedException</w:t>
      </w:r>
      <w:r w:rsidRPr="002C467A">
        <w:rPr>
          <w:rFonts w:ascii="Consolas" w:hAnsi="Consolas" w:cs="Consolas"/>
          <w:color w:val="000000"/>
          <w:szCs w:val="15"/>
          <w:highlight w:val="white"/>
          <w:lang w:eastAsia="en-GB"/>
        </w:rPr>
        <w:t>();</w:t>
      </w:r>
    </w:p>
    <w:p w:rsidR="002C467A" w:rsidRPr="002C467A" w:rsidRDefault="002C467A" w:rsidP="002C467A">
      <w:pPr>
        <w:rPr>
          <w:sz w:val="22"/>
        </w:rPr>
      </w:pPr>
      <w:r w:rsidRPr="002C467A">
        <w:rPr>
          <w:rFonts w:ascii="Consolas" w:hAnsi="Consolas" w:cs="Consolas"/>
          <w:color w:val="000000"/>
          <w:szCs w:val="15"/>
          <w:highlight w:val="white"/>
          <w:lang w:eastAsia="en-GB"/>
        </w:rPr>
        <w:t xml:space="preserve">        }</w:t>
      </w:r>
    </w:p>
    <w:p w:rsidR="00C26686" w:rsidRDefault="00C26686">
      <w:pPr>
        <w:spacing w:after="0"/>
      </w:pPr>
    </w:p>
    <w:p w:rsidR="002C467A" w:rsidRDefault="002C467A" w:rsidP="007433C4">
      <w:pPr>
        <w:pStyle w:val="Heading1"/>
      </w:pPr>
      <w:bookmarkStart w:id="58" w:name="_Toc8028403"/>
      <w:r>
        <w:t>Create Test Classes</w:t>
      </w:r>
      <w:bookmarkEnd w:id="58"/>
    </w:p>
    <w:p w:rsidR="002C467A" w:rsidRDefault="002C467A">
      <w:pPr>
        <w:spacing w:after="0"/>
      </w:pPr>
    </w:p>
    <w:p w:rsidR="00CB7D46" w:rsidRDefault="00CB7D46">
      <w:pPr>
        <w:spacing w:after="0"/>
      </w:pPr>
      <w:r>
        <w:t>We’ve now reached a stage where we have the basic structure of our feed. We have enough to create our unit test classes.</w:t>
      </w:r>
    </w:p>
    <w:p w:rsidR="00063C22" w:rsidRDefault="00063C22">
      <w:pPr>
        <w:spacing w:after="0"/>
      </w:pPr>
    </w:p>
    <w:p w:rsidR="006C24A2" w:rsidRDefault="006C24A2">
      <w:pPr>
        <w:spacing w:after="0"/>
      </w:pPr>
      <w:r>
        <w:t>Firstly we need to create a folder in the Kaonix.PE.Tests.Channels project like so:</w:t>
      </w:r>
    </w:p>
    <w:p w:rsidR="006C24A2" w:rsidRDefault="006C24A2">
      <w:pPr>
        <w:spacing w:after="0"/>
      </w:pPr>
    </w:p>
    <w:p w:rsidR="00063C22" w:rsidRDefault="006C24A2">
      <w:pPr>
        <w:spacing w:after="0"/>
      </w:pPr>
      <w:r>
        <w:rPr>
          <w:noProof/>
          <w:lang w:eastAsia="en-GB"/>
        </w:rPr>
        <w:drawing>
          <wp:inline distT="0" distB="0" distL="0" distR="0" wp14:anchorId="574C41E4" wp14:editId="2388A664">
            <wp:extent cx="1234440" cy="1337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34440" cy="1337310"/>
                    </a:xfrm>
                    <a:prstGeom prst="rect">
                      <a:avLst/>
                    </a:prstGeom>
                  </pic:spPr>
                </pic:pic>
              </a:graphicData>
            </a:graphic>
          </wp:inline>
        </w:drawing>
      </w:r>
      <w:r w:rsidR="00063C22">
        <w:t xml:space="preserve"> </w:t>
      </w:r>
    </w:p>
    <w:p w:rsidR="00CB7D46" w:rsidRDefault="00CB7D46" w:rsidP="00CB7D46">
      <w:pPr>
        <w:pStyle w:val="Heading2"/>
      </w:pPr>
      <w:bookmarkStart w:id="59" w:name="_Toc8028404"/>
      <w:r>
        <w:t>Create a Content Class</w:t>
      </w:r>
      <w:bookmarkEnd w:id="59"/>
    </w:p>
    <w:p w:rsidR="00CB7D46" w:rsidRDefault="006C24A2" w:rsidP="00CB7D46">
      <w:r>
        <w:t xml:space="preserve">The purpose of a content class is provide test data to our unit tests. We need to create a class to inherit from </w:t>
      </w:r>
      <w:r w:rsidRPr="006C24A2">
        <w:rPr>
          <w:rStyle w:val="CodeSampleChar"/>
        </w:rPr>
        <w:t>ChannelContent&lt;TVacancy, TAccountData, TCustomData, TOutputData&gt;</w:t>
      </w:r>
      <w:r>
        <w:t xml:space="preserve"> and then we’ll have to populate the vacancy, account data, custom data and output data classes in an overridden method called </w:t>
      </w:r>
      <w:r w:rsidRPr="006C24A2">
        <w:rPr>
          <w:rStyle w:val="CodeSampleChar"/>
        </w:rPr>
        <w:t>InitializeTestData</w:t>
      </w:r>
      <w:r w:rsidRPr="006C24A2">
        <w:t>.</w:t>
      </w:r>
    </w:p>
    <w:p w:rsidR="006C24A2" w:rsidRDefault="006C24A2" w:rsidP="00CB7D46"/>
    <w:p w:rsidR="006C24A2" w:rsidRDefault="006C24A2" w:rsidP="006C24A2">
      <w:pPr>
        <w:pStyle w:val="Heading3"/>
      </w:pPr>
      <w:bookmarkStart w:id="60" w:name="_Toc8028405"/>
      <w:r>
        <w:t>JobserveContent.cs</w:t>
      </w:r>
      <w:bookmarkEnd w:id="60"/>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FF"/>
          <w:szCs w:val="15"/>
          <w:highlight w:val="white"/>
          <w:lang w:eastAsia="en-GB"/>
        </w:rPr>
        <w:t>using</w:t>
      </w:r>
      <w:r w:rsidRPr="00D44305">
        <w:rPr>
          <w:rFonts w:ascii="Consolas" w:hAnsi="Consolas" w:cs="Consolas"/>
          <w:color w:val="000000"/>
          <w:szCs w:val="15"/>
          <w:highlight w:val="white"/>
          <w:lang w:eastAsia="en-GB"/>
        </w:rPr>
        <w:t xml:space="preserve"> System;</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FF"/>
          <w:szCs w:val="15"/>
          <w:highlight w:val="white"/>
          <w:lang w:eastAsia="en-GB"/>
        </w:rPr>
        <w:t>using</w:t>
      </w:r>
      <w:r w:rsidRPr="00D44305">
        <w:rPr>
          <w:rFonts w:ascii="Consolas" w:hAnsi="Consolas" w:cs="Consolas"/>
          <w:color w:val="000000"/>
          <w:szCs w:val="15"/>
          <w:highlight w:val="white"/>
          <w:lang w:eastAsia="en-GB"/>
        </w:rPr>
        <w:t xml:space="preserve"> System.Text;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FF"/>
          <w:szCs w:val="15"/>
          <w:highlight w:val="white"/>
          <w:lang w:eastAsia="en-GB"/>
        </w:rPr>
        <w:t>namespace</w:t>
      </w:r>
      <w:r w:rsidRPr="00D44305">
        <w:rPr>
          <w:rFonts w:ascii="Consolas" w:hAnsi="Consolas" w:cs="Consolas"/>
          <w:color w:val="000000"/>
          <w:szCs w:val="15"/>
          <w:highlight w:val="white"/>
          <w:lang w:eastAsia="en-GB"/>
        </w:rPr>
        <w:t xml:space="preserve"> Kaonix.PE.Tests.Channels.Jobserve</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w:t>
      </w:r>
      <w:r w:rsidRPr="00D44305">
        <w:rPr>
          <w:rFonts w:ascii="Consolas" w:hAnsi="Consolas" w:cs="Consolas"/>
          <w:color w:val="0000FF"/>
          <w:szCs w:val="15"/>
          <w:highlight w:val="white"/>
          <w:lang w:eastAsia="en-GB"/>
        </w:rPr>
        <w:t>using</w:t>
      </w:r>
      <w:r w:rsidRPr="00D44305">
        <w:rPr>
          <w:rFonts w:ascii="Consolas" w:hAnsi="Consolas" w:cs="Consolas"/>
          <w:color w:val="000000"/>
          <w:szCs w:val="15"/>
          <w:highlight w:val="white"/>
          <w:lang w:eastAsia="en-GB"/>
        </w:rPr>
        <w:t xml:space="preserve"> Kaonix.PE.API.Channels;</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w:t>
      </w:r>
      <w:r w:rsidRPr="00D44305">
        <w:rPr>
          <w:rFonts w:ascii="Consolas" w:hAnsi="Consolas" w:cs="Consolas"/>
          <w:color w:val="0000FF"/>
          <w:szCs w:val="15"/>
          <w:highlight w:val="white"/>
          <w:lang w:eastAsia="en-GB"/>
        </w:rPr>
        <w:t>using</w:t>
      </w:r>
      <w:r w:rsidRPr="00D44305">
        <w:rPr>
          <w:rFonts w:ascii="Consolas" w:hAnsi="Consolas" w:cs="Consolas"/>
          <w:color w:val="000000"/>
          <w:szCs w:val="15"/>
          <w:highlight w:val="white"/>
          <w:lang w:eastAsia="en-GB"/>
        </w:rPr>
        <w:t xml:space="preserve"> Kaonix.PE.API.Channels.Vacancies;</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w:t>
      </w:r>
      <w:r w:rsidRPr="00D44305">
        <w:rPr>
          <w:rFonts w:ascii="Consolas" w:hAnsi="Consolas" w:cs="Consolas"/>
          <w:color w:val="0000FF"/>
          <w:szCs w:val="15"/>
          <w:highlight w:val="white"/>
          <w:lang w:eastAsia="en-GB"/>
        </w:rPr>
        <w:t>using</w:t>
      </w:r>
      <w:r w:rsidRPr="00D44305">
        <w:rPr>
          <w:rFonts w:ascii="Consolas" w:hAnsi="Consolas" w:cs="Consolas"/>
          <w:color w:val="000000"/>
          <w:szCs w:val="15"/>
          <w:highlight w:val="white"/>
          <w:lang w:eastAsia="en-GB"/>
        </w:rPr>
        <w:t xml:space="preserve"> Kaonix.PE.Channels.Jobserve;</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w:t>
      </w:r>
      <w:r w:rsidRPr="00D44305">
        <w:rPr>
          <w:rFonts w:ascii="Consolas" w:hAnsi="Consolas" w:cs="Consolas"/>
          <w:color w:val="0000FF"/>
          <w:szCs w:val="15"/>
          <w:highlight w:val="white"/>
          <w:lang w:eastAsia="en-GB"/>
        </w:rPr>
        <w:t>public</w:t>
      </w:r>
      <w:r w:rsidRPr="00D44305">
        <w:rPr>
          <w:rFonts w:ascii="Consolas" w:hAnsi="Consolas" w:cs="Consolas"/>
          <w:color w:val="000000"/>
          <w:szCs w:val="15"/>
          <w:highlight w:val="white"/>
          <w:lang w:eastAsia="en-GB"/>
        </w:rPr>
        <w:t xml:space="preserve"> </w:t>
      </w:r>
      <w:r w:rsidRPr="00D44305">
        <w:rPr>
          <w:rFonts w:ascii="Consolas" w:hAnsi="Consolas" w:cs="Consolas"/>
          <w:color w:val="0000FF"/>
          <w:szCs w:val="15"/>
          <w:highlight w:val="white"/>
          <w:lang w:eastAsia="en-GB"/>
        </w:rPr>
        <w:t>class</w:t>
      </w:r>
      <w:r w:rsidRPr="00D44305">
        <w:rPr>
          <w:rFonts w:ascii="Consolas" w:hAnsi="Consolas" w:cs="Consolas"/>
          <w:color w:val="000000"/>
          <w:szCs w:val="15"/>
          <w:highlight w:val="white"/>
          <w:lang w:eastAsia="en-GB"/>
        </w:rPr>
        <w:t xml:space="preserve"> </w:t>
      </w:r>
      <w:r w:rsidRPr="00D44305">
        <w:rPr>
          <w:rFonts w:ascii="Consolas" w:hAnsi="Consolas" w:cs="Consolas"/>
          <w:color w:val="2B91AF"/>
          <w:szCs w:val="15"/>
          <w:highlight w:val="white"/>
          <w:lang w:eastAsia="en-GB"/>
        </w:rPr>
        <w:t>JobserveContent</w:t>
      </w:r>
      <w:r w:rsidRPr="00D44305">
        <w:rPr>
          <w:rFonts w:ascii="Consolas" w:hAnsi="Consolas" w:cs="Consolas"/>
          <w:color w:val="000000"/>
          <w:szCs w:val="15"/>
          <w:highlight w:val="white"/>
          <w:lang w:eastAsia="en-GB"/>
        </w:rPr>
        <w:t xml:space="preserve"> : </w:t>
      </w:r>
      <w:r w:rsidRPr="00D44305">
        <w:rPr>
          <w:rFonts w:ascii="Consolas" w:hAnsi="Consolas" w:cs="Consolas"/>
          <w:color w:val="2B91AF"/>
          <w:szCs w:val="15"/>
          <w:highlight w:val="white"/>
          <w:lang w:eastAsia="en-GB"/>
        </w:rPr>
        <w:t>ChannelContent</w:t>
      </w:r>
      <w:r w:rsidRPr="00D44305">
        <w:rPr>
          <w:rFonts w:ascii="Consolas" w:hAnsi="Consolas" w:cs="Consolas"/>
          <w:color w:val="000000"/>
          <w:szCs w:val="15"/>
          <w:highlight w:val="white"/>
          <w:lang w:eastAsia="en-GB"/>
        </w:rPr>
        <w:t>&lt;</w:t>
      </w:r>
      <w:r w:rsidRPr="00D44305">
        <w:rPr>
          <w:rFonts w:ascii="Consolas" w:hAnsi="Consolas" w:cs="Consolas"/>
          <w:color w:val="2B91AF"/>
          <w:szCs w:val="15"/>
          <w:highlight w:val="white"/>
          <w:lang w:eastAsia="en-GB"/>
        </w:rPr>
        <w:t>JobserveVacancy</w:t>
      </w:r>
      <w:r w:rsidRPr="00D44305">
        <w:rPr>
          <w:rFonts w:ascii="Consolas" w:hAnsi="Consolas" w:cs="Consolas"/>
          <w:color w:val="000000"/>
          <w:szCs w:val="15"/>
          <w:highlight w:val="white"/>
          <w:lang w:eastAsia="en-GB"/>
        </w:rPr>
        <w:t xml:space="preserve">, </w:t>
      </w:r>
      <w:r w:rsidRPr="00D44305">
        <w:rPr>
          <w:rFonts w:ascii="Consolas" w:hAnsi="Consolas" w:cs="Consolas"/>
          <w:color w:val="2B91AF"/>
          <w:szCs w:val="15"/>
          <w:highlight w:val="white"/>
          <w:lang w:eastAsia="en-GB"/>
        </w:rPr>
        <w:t>JobserveAccountData</w:t>
      </w:r>
      <w:r w:rsidRPr="00D44305">
        <w:rPr>
          <w:rFonts w:ascii="Consolas" w:hAnsi="Consolas" w:cs="Consolas"/>
          <w:color w:val="000000"/>
          <w:szCs w:val="15"/>
          <w:highlight w:val="white"/>
          <w:lang w:eastAsia="en-GB"/>
        </w:rPr>
        <w:t xml:space="preserve">, </w:t>
      </w:r>
      <w:r w:rsidRPr="00D44305">
        <w:rPr>
          <w:rFonts w:ascii="Consolas" w:hAnsi="Consolas" w:cs="Consolas"/>
          <w:color w:val="2B91AF"/>
          <w:szCs w:val="15"/>
          <w:highlight w:val="white"/>
          <w:lang w:eastAsia="en-GB"/>
        </w:rPr>
        <w:t>JobserveCustomData</w:t>
      </w:r>
      <w:r w:rsidRPr="00D44305">
        <w:rPr>
          <w:rFonts w:ascii="Consolas" w:hAnsi="Consolas" w:cs="Consolas"/>
          <w:color w:val="000000"/>
          <w:szCs w:val="15"/>
          <w:highlight w:val="white"/>
          <w:lang w:eastAsia="en-GB"/>
        </w:rPr>
        <w:t xml:space="preserve">, </w:t>
      </w:r>
      <w:r w:rsidRPr="00D44305">
        <w:rPr>
          <w:rFonts w:ascii="Consolas" w:hAnsi="Consolas" w:cs="Consolas"/>
          <w:color w:val="2B91AF"/>
          <w:szCs w:val="15"/>
          <w:highlight w:val="white"/>
          <w:lang w:eastAsia="en-GB"/>
        </w:rPr>
        <w:t>JobIdOutputData</w:t>
      </w:r>
      <w:r w:rsidRPr="00D44305">
        <w:rPr>
          <w:rFonts w:ascii="Consolas" w:hAnsi="Consolas" w:cs="Consolas"/>
          <w:color w:val="000000"/>
          <w:szCs w:val="15"/>
          <w:highlight w:val="white"/>
          <w:lang w:eastAsia="en-GB"/>
        </w:rPr>
        <w:t>&gt;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w:t>
      </w:r>
      <w:r w:rsidRPr="00D44305">
        <w:rPr>
          <w:rFonts w:ascii="Consolas" w:hAnsi="Consolas" w:cs="Consolas"/>
          <w:color w:val="0000FF"/>
          <w:szCs w:val="15"/>
          <w:highlight w:val="white"/>
          <w:lang w:eastAsia="en-GB"/>
        </w:rPr>
        <w:t>public</w:t>
      </w:r>
      <w:r w:rsidRPr="00D44305">
        <w:rPr>
          <w:rFonts w:ascii="Consolas" w:hAnsi="Consolas" w:cs="Consolas"/>
          <w:color w:val="000000"/>
          <w:szCs w:val="15"/>
          <w:highlight w:val="white"/>
          <w:lang w:eastAsia="en-GB"/>
        </w:rPr>
        <w:t xml:space="preserve"> </w:t>
      </w:r>
      <w:r w:rsidRPr="00D44305">
        <w:rPr>
          <w:rFonts w:ascii="Consolas" w:hAnsi="Consolas" w:cs="Consolas"/>
          <w:color w:val="0000FF"/>
          <w:szCs w:val="15"/>
          <w:highlight w:val="white"/>
          <w:lang w:eastAsia="en-GB"/>
        </w:rPr>
        <w:t>override</w:t>
      </w:r>
      <w:r w:rsidRPr="00D44305">
        <w:rPr>
          <w:rFonts w:ascii="Consolas" w:hAnsi="Consolas" w:cs="Consolas"/>
          <w:color w:val="000000"/>
          <w:szCs w:val="15"/>
          <w:highlight w:val="white"/>
          <w:lang w:eastAsia="en-GB"/>
        </w:rPr>
        <w:t xml:space="preserve"> </w:t>
      </w:r>
      <w:r w:rsidRPr="00D44305">
        <w:rPr>
          <w:rFonts w:ascii="Consolas" w:hAnsi="Consolas" w:cs="Consolas"/>
          <w:color w:val="0000FF"/>
          <w:szCs w:val="15"/>
          <w:highlight w:val="white"/>
          <w:lang w:eastAsia="en-GB"/>
        </w:rPr>
        <w:t>void</w:t>
      </w:r>
      <w:r w:rsidRPr="00D44305">
        <w:rPr>
          <w:rFonts w:ascii="Consolas" w:hAnsi="Consolas" w:cs="Consolas"/>
          <w:color w:val="000000"/>
          <w:szCs w:val="15"/>
          <w:highlight w:val="white"/>
          <w:lang w:eastAsia="en-GB"/>
        </w:rPr>
        <w:t xml:space="preserve"> InitializeTestData()</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w:t>
      </w:r>
      <w:r w:rsidRPr="00D44305">
        <w:rPr>
          <w:rFonts w:ascii="Consolas" w:hAnsi="Consolas" w:cs="Consolas"/>
          <w:color w:val="008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8000"/>
          <w:szCs w:val="15"/>
          <w:highlight w:val="white"/>
          <w:lang w:eastAsia="en-GB"/>
        </w:rPr>
        <w:t xml:space="preserve">             * using StringBuilder is a great way to see how the job description is formatted on the job board</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8000"/>
          <w:szCs w:val="15"/>
          <w:highlight w:val="white"/>
          <w:lang w:eastAsia="en-GB"/>
        </w:rPr>
        <w:t xml:space="preserve">             * we can see if line breaks work and we can see if special characters such as pound signs, ampersands are formatted correctly</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8000"/>
          <w:szCs w:val="15"/>
          <w:highlight w:val="white"/>
          <w:lang w:eastAsia="en-GB"/>
        </w:rPr>
        <w:t xml:space="preserve">             * if they are not, we may need to encode them</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8000"/>
          <w:szCs w:val="15"/>
          <w:highlight w:val="white"/>
          <w:lang w:eastAsia="en-GB"/>
        </w:rPr>
        <w:t xml:space="preserve">             */</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w:t>
      </w:r>
      <w:r w:rsidRPr="00D44305">
        <w:rPr>
          <w:rFonts w:ascii="Consolas" w:hAnsi="Consolas" w:cs="Consolas"/>
          <w:color w:val="2B91AF"/>
          <w:szCs w:val="15"/>
          <w:highlight w:val="white"/>
          <w:lang w:eastAsia="en-GB"/>
        </w:rPr>
        <w:t>StringBuilder</w:t>
      </w:r>
      <w:r w:rsidRPr="00D44305">
        <w:rPr>
          <w:rFonts w:ascii="Consolas" w:hAnsi="Consolas" w:cs="Consolas"/>
          <w:color w:val="000000"/>
          <w:szCs w:val="15"/>
          <w:highlight w:val="white"/>
          <w:lang w:eastAsia="en-GB"/>
        </w:rPr>
        <w:t xml:space="preserve"> jobDesc = </w:t>
      </w:r>
      <w:r w:rsidRPr="00D44305">
        <w:rPr>
          <w:rFonts w:ascii="Consolas" w:hAnsi="Consolas" w:cs="Consolas"/>
          <w:color w:val="0000FF"/>
          <w:szCs w:val="15"/>
          <w:highlight w:val="white"/>
          <w:lang w:eastAsia="en-GB"/>
        </w:rPr>
        <w:t>new</w:t>
      </w:r>
      <w:r w:rsidRPr="00D44305">
        <w:rPr>
          <w:rFonts w:ascii="Consolas" w:hAnsi="Consolas" w:cs="Consolas"/>
          <w:color w:val="000000"/>
          <w:szCs w:val="15"/>
          <w:highlight w:val="white"/>
          <w:lang w:eastAsia="en-GB"/>
        </w:rPr>
        <w:t xml:space="preserve"> </w:t>
      </w:r>
      <w:r w:rsidRPr="00D44305">
        <w:rPr>
          <w:rFonts w:ascii="Consolas" w:hAnsi="Consolas" w:cs="Consolas"/>
          <w:color w:val="2B91AF"/>
          <w:szCs w:val="15"/>
          <w:highlight w:val="white"/>
          <w:lang w:eastAsia="en-GB"/>
        </w:rPr>
        <w:t>StringBuilder</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jobDesc.AppendLine(</w:t>
      </w:r>
      <w:r w:rsidRPr="00D44305">
        <w:rPr>
          <w:rFonts w:ascii="Consolas" w:hAnsi="Consolas" w:cs="Consolas"/>
          <w:color w:val="A31515"/>
          <w:szCs w:val="15"/>
          <w:highlight w:val="white"/>
          <w:lang w:eastAsia="en-GB"/>
        </w:rPr>
        <w:t>"This is a test vacancy only."</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jobDesc.AppendLine(</w:t>
      </w:r>
      <w:r w:rsidRPr="00D44305">
        <w:rPr>
          <w:rFonts w:ascii="Consolas" w:hAnsi="Consolas" w:cs="Consolas"/>
          <w:color w:val="A31515"/>
          <w:szCs w:val="15"/>
          <w:highlight w:val="white"/>
          <w:lang w:eastAsia="en-GB"/>
        </w:rPr>
        <w:t>"Please do not apply."</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jobDesc.AppendLine(</w:t>
      </w:r>
      <w:r w:rsidRPr="00D44305">
        <w:rPr>
          <w:rFonts w:ascii="Consolas" w:hAnsi="Consolas" w:cs="Consolas"/>
          <w:color w:val="A31515"/>
          <w:szCs w:val="15"/>
          <w:highlight w:val="white"/>
          <w:lang w:eastAsia="en-GB"/>
        </w:rPr>
        <w:t>"Some special characters."</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jobDesc.AppendLine(</w:t>
      </w:r>
      <w:r w:rsidRPr="00D44305">
        <w:rPr>
          <w:rFonts w:ascii="Consolas" w:hAnsi="Consolas" w:cs="Consolas"/>
          <w:color w:val="A31515"/>
          <w:szCs w:val="15"/>
          <w:highlight w:val="white"/>
          <w:lang w:eastAsia="en-GB"/>
        </w:rPr>
        <w:t>"£ ! $ % ^ &amp; * ( ) { } @ ' : ; ~ # &lt; &gt; , . / ? \""</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jobDesc.AppendFormat(</w:t>
      </w:r>
      <w:r w:rsidRPr="00D44305">
        <w:rPr>
          <w:rFonts w:ascii="Consolas" w:hAnsi="Consolas" w:cs="Consolas"/>
          <w:color w:val="A31515"/>
          <w:szCs w:val="15"/>
          <w:highlight w:val="white"/>
          <w:lang w:eastAsia="en-GB"/>
        </w:rPr>
        <w:t xml:space="preserve">"Posted at: </w:t>
      </w:r>
      <w:r w:rsidRPr="00D44305">
        <w:rPr>
          <w:rFonts w:ascii="Consolas" w:hAnsi="Consolas" w:cs="Consolas"/>
          <w:color w:val="3CB371"/>
          <w:szCs w:val="15"/>
          <w:highlight w:val="white"/>
          <w:lang w:eastAsia="en-GB"/>
        </w:rPr>
        <w:t>{0}</w:t>
      </w:r>
      <w:r w:rsidRPr="00D44305">
        <w:rPr>
          <w:rFonts w:ascii="Consolas" w:hAnsi="Consolas" w:cs="Consolas"/>
          <w:color w:val="A31515"/>
          <w:szCs w:val="15"/>
          <w:highlight w:val="white"/>
          <w:lang w:eastAsia="en-GB"/>
        </w:rPr>
        <w:t>"</w:t>
      </w:r>
      <w:r w:rsidRPr="00D44305">
        <w:rPr>
          <w:rFonts w:ascii="Consolas" w:hAnsi="Consolas" w:cs="Consolas"/>
          <w:color w:val="000000"/>
          <w:szCs w:val="15"/>
          <w:highlight w:val="white"/>
          <w:lang w:eastAsia="en-GB"/>
        </w:rPr>
        <w:t xml:space="preserve">, </w:t>
      </w:r>
      <w:r w:rsidRPr="00D44305">
        <w:rPr>
          <w:rFonts w:ascii="Consolas" w:hAnsi="Consolas" w:cs="Consolas"/>
          <w:color w:val="0000FF"/>
          <w:szCs w:val="15"/>
          <w:highlight w:val="white"/>
          <w:lang w:eastAsia="en-GB"/>
        </w:rPr>
        <w:t>string</w:t>
      </w:r>
      <w:r w:rsidRPr="00D44305">
        <w:rPr>
          <w:rFonts w:ascii="Consolas" w:hAnsi="Consolas" w:cs="Consolas"/>
          <w:color w:val="000000"/>
          <w:szCs w:val="15"/>
          <w:highlight w:val="white"/>
          <w:lang w:eastAsia="en-GB"/>
        </w:rPr>
        <w:t>.Format(</w:t>
      </w:r>
      <w:r w:rsidRPr="00D44305">
        <w:rPr>
          <w:rFonts w:ascii="Consolas" w:hAnsi="Consolas" w:cs="Consolas"/>
          <w:color w:val="A31515"/>
          <w:szCs w:val="15"/>
          <w:highlight w:val="white"/>
          <w:lang w:eastAsia="en-GB"/>
        </w:rPr>
        <w:t>"</w:t>
      </w:r>
      <w:r w:rsidRPr="00D44305">
        <w:rPr>
          <w:rFonts w:ascii="Consolas" w:hAnsi="Consolas" w:cs="Consolas"/>
          <w:color w:val="3CB371"/>
          <w:szCs w:val="15"/>
          <w:highlight w:val="white"/>
          <w:lang w:eastAsia="en-GB"/>
        </w:rPr>
        <w:t>{0:d MMM yyyy HH:mm:ss}</w:t>
      </w:r>
      <w:r w:rsidRPr="00D44305">
        <w:rPr>
          <w:rFonts w:ascii="Consolas" w:hAnsi="Consolas" w:cs="Consolas"/>
          <w:color w:val="A31515"/>
          <w:szCs w:val="15"/>
          <w:highlight w:val="white"/>
          <w:lang w:eastAsia="en-GB"/>
        </w:rPr>
        <w:t>"</w:t>
      </w:r>
      <w:r w:rsidRPr="00D44305">
        <w:rPr>
          <w:rFonts w:ascii="Consolas" w:hAnsi="Consolas" w:cs="Consolas"/>
          <w:color w:val="000000"/>
          <w:szCs w:val="15"/>
          <w:highlight w:val="white"/>
          <w:lang w:eastAsia="en-GB"/>
        </w:rPr>
        <w:t xml:space="preserve">, </w:t>
      </w:r>
      <w:r w:rsidRPr="00D44305">
        <w:rPr>
          <w:rFonts w:ascii="Consolas" w:hAnsi="Consolas" w:cs="Consolas"/>
          <w:color w:val="2B91AF"/>
          <w:szCs w:val="15"/>
          <w:highlight w:val="white"/>
          <w:lang w:eastAsia="en-GB"/>
        </w:rPr>
        <w:t>DateTime</w:t>
      </w:r>
      <w:r w:rsidRPr="00D44305">
        <w:rPr>
          <w:rFonts w:ascii="Consolas" w:hAnsi="Consolas" w:cs="Consolas"/>
          <w:color w:val="000000"/>
          <w:szCs w:val="15"/>
          <w:highlight w:val="white"/>
          <w:lang w:eastAsia="en-GB"/>
        </w:rPr>
        <w:t>.Now));</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w:t>
      </w:r>
      <w:r w:rsidRPr="00D44305">
        <w:rPr>
          <w:rFonts w:ascii="Consolas" w:hAnsi="Consolas" w:cs="Consolas"/>
          <w:color w:val="008000"/>
          <w:szCs w:val="15"/>
          <w:highlight w:val="white"/>
          <w:lang w:eastAsia="en-GB"/>
        </w:rPr>
        <w:t xml:space="preserve">/* Even though we have a CustomData property for handling the special case of post durations for Jobserve, </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8000"/>
          <w:szCs w:val="15"/>
          <w:highlight w:val="white"/>
          <w:lang w:eastAsia="en-GB"/>
        </w:rPr>
        <w:t xml:space="preserve">             * the PE requires the PostProperties to be populated also.</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8000"/>
          <w:szCs w:val="15"/>
          <w:highlight w:val="white"/>
          <w:lang w:eastAsia="en-GB"/>
        </w:rPr>
        <w:t xml:space="preserve">             * </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8000"/>
          <w:szCs w:val="15"/>
          <w:highlight w:val="white"/>
          <w:lang w:eastAsia="en-GB"/>
        </w:rPr>
        <w:t xml:space="preserve">             */</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PostProperties.Duration = </w:t>
      </w:r>
      <w:r w:rsidRPr="00D44305">
        <w:rPr>
          <w:rFonts w:ascii="Consolas" w:hAnsi="Consolas" w:cs="Consolas"/>
          <w:color w:val="0000FF"/>
          <w:szCs w:val="15"/>
          <w:highlight w:val="white"/>
          <w:lang w:eastAsia="en-GB"/>
        </w:rPr>
        <w:t>new</w:t>
      </w:r>
      <w:r w:rsidRPr="00D44305">
        <w:rPr>
          <w:rFonts w:ascii="Consolas" w:hAnsi="Consolas" w:cs="Consolas"/>
          <w:color w:val="000000"/>
          <w:szCs w:val="15"/>
          <w:highlight w:val="white"/>
          <w:lang w:eastAsia="en-GB"/>
        </w:rPr>
        <w:t xml:space="preserve"> </w:t>
      </w:r>
      <w:r w:rsidRPr="00D44305">
        <w:rPr>
          <w:rFonts w:ascii="Consolas" w:hAnsi="Consolas" w:cs="Consolas"/>
          <w:color w:val="2B91AF"/>
          <w:szCs w:val="15"/>
          <w:highlight w:val="white"/>
          <w:lang w:eastAsia="en-GB"/>
        </w:rPr>
        <w:t>PostDuration</w:t>
      </w:r>
      <w:r w:rsidRPr="00D44305">
        <w:rPr>
          <w:rFonts w:ascii="Consolas" w:hAnsi="Consolas" w:cs="Consolas"/>
          <w:color w:val="000000"/>
          <w:szCs w:val="15"/>
          <w:highlight w:val="white"/>
          <w:lang w:eastAsia="en-GB"/>
        </w:rPr>
        <w:t xml:space="preserve"> { Period = 2, Units = </w:t>
      </w:r>
      <w:r w:rsidRPr="00D44305">
        <w:rPr>
          <w:rFonts w:ascii="Consolas" w:hAnsi="Consolas" w:cs="Consolas"/>
          <w:color w:val="2B91AF"/>
          <w:szCs w:val="15"/>
          <w:highlight w:val="white"/>
          <w:lang w:eastAsia="en-GB"/>
        </w:rPr>
        <w:t>PostDurationUnits</w:t>
      </w:r>
      <w:r w:rsidRPr="00D44305">
        <w:rPr>
          <w:rFonts w:ascii="Consolas" w:hAnsi="Consolas" w:cs="Consolas"/>
          <w:color w:val="000000"/>
          <w:szCs w:val="15"/>
          <w:highlight w:val="white"/>
          <w:lang w:eastAsia="en-GB"/>
        </w:rPr>
        <w:t>.Weeks };</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AccountData.AccountNumber = </w:t>
      </w:r>
      <w:r w:rsidRPr="00D44305">
        <w:rPr>
          <w:rFonts w:ascii="Consolas" w:hAnsi="Consolas" w:cs="Consolas"/>
          <w:color w:val="A31515"/>
          <w:szCs w:val="15"/>
          <w:highlight w:val="white"/>
          <w:lang w:eastAsia="en-GB"/>
        </w:rPr>
        <w:t>"999111"</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AccountData.AuthorisationCode = </w:t>
      </w:r>
      <w:r w:rsidRPr="00D44305">
        <w:rPr>
          <w:rFonts w:ascii="Consolas" w:hAnsi="Consolas" w:cs="Consolas"/>
          <w:color w:val="A31515"/>
          <w:szCs w:val="15"/>
          <w:highlight w:val="white"/>
          <w:lang w:eastAsia="en-GB"/>
        </w:rPr>
        <w:t>"test111"</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Vacancy.VacancyType = </w:t>
      </w:r>
      <w:r w:rsidRPr="00D44305">
        <w:rPr>
          <w:rFonts w:ascii="Consolas" w:hAnsi="Consolas" w:cs="Consolas"/>
          <w:color w:val="2B91AF"/>
          <w:szCs w:val="15"/>
          <w:highlight w:val="white"/>
          <w:lang w:eastAsia="en-GB"/>
        </w:rPr>
        <w:t>VacancyType</w:t>
      </w:r>
      <w:r w:rsidRPr="00D44305">
        <w:rPr>
          <w:rFonts w:ascii="Consolas" w:hAnsi="Consolas" w:cs="Consolas"/>
          <w:color w:val="000000"/>
          <w:szCs w:val="15"/>
          <w:highlight w:val="white"/>
          <w:lang w:eastAsia="en-GB"/>
        </w:rPr>
        <w:t>.Perm;</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Vacancy.WorkingHours = </w:t>
      </w:r>
      <w:r w:rsidRPr="00D44305">
        <w:rPr>
          <w:rFonts w:ascii="Consolas" w:hAnsi="Consolas" w:cs="Consolas"/>
          <w:color w:val="2B91AF"/>
          <w:szCs w:val="15"/>
          <w:highlight w:val="white"/>
          <w:lang w:eastAsia="en-GB"/>
        </w:rPr>
        <w:t>WorkingHours</w:t>
      </w:r>
      <w:r w:rsidRPr="00D44305">
        <w:rPr>
          <w:rFonts w:ascii="Consolas" w:hAnsi="Consolas" w:cs="Consolas"/>
          <w:color w:val="000000"/>
          <w:szCs w:val="15"/>
          <w:highlight w:val="white"/>
          <w:lang w:eastAsia="en-GB"/>
        </w:rPr>
        <w:t>.FullTime;</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Vacancy.PayFrequency = </w:t>
      </w:r>
      <w:r w:rsidRPr="00D44305">
        <w:rPr>
          <w:rFonts w:ascii="Consolas" w:hAnsi="Consolas" w:cs="Consolas"/>
          <w:color w:val="2B91AF"/>
          <w:szCs w:val="15"/>
          <w:highlight w:val="white"/>
          <w:lang w:eastAsia="en-GB"/>
        </w:rPr>
        <w:t>PayFrequency</w:t>
      </w:r>
      <w:r w:rsidRPr="00D44305">
        <w:rPr>
          <w:rFonts w:ascii="Consolas" w:hAnsi="Consolas" w:cs="Consolas"/>
          <w:color w:val="000000"/>
          <w:szCs w:val="15"/>
          <w:highlight w:val="white"/>
          <w:lang w:eastAsia="en-GB"/>
        </w:rPr>
        <w:t>.Yearly;</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Vacancy.CompanyName = </w:t>
      </w:r>
      <w:r w:rsidRPr="00D44305">
        <w:rPr>
          <w:rFonts w:ascii="Consolas" w:hAnsi="Consolas" w:cs="Consolas"/>
          <w:color w:val="A31515"/>
          <w:szCs w:val="15"/>
          <w:highlight w:val="white"/>
          <w:lang w:eastAsia="en-GB"/>
        </w:rPr>
        <w:t>"Kaonix Test"</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Vacancy.ContactFirstName = </w:t>
      </w:r>
      <w:r w:rsidRPr="00D44305">
        <w:rPr>
          <w:rFonts w:ascii="Consolas" w:hAnsi="Consolas" w:cs="Consolas"/>
          <w:color w:val="A31515"/>
          <w:szCs w:val="15"/>
          <w:highlight w:val="white"/>
          <w:lang w:eastAsia="en-GB"/>
        </w:rPr>
        <w:t>"Andy"</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Vacancy.ContactSurname = </w:t>
      </w:r>
      <w:r w:rsidRPr="00D44305">
        <w:rPr>
          <w:rFonts w:ascii="Consolas" w:hAnsi="Consolas" w:cs="Consolas"/>
          <w:color w:val="A31515"/>
          <w:szCs w:val="15"/>
          <w:highlight w:val="white"/>
          <w:lang w:eastAsia="en-GB"/>
        </w:rPr>
        <w:t>"Hudson"</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Vacancy.ContactPhoneNumber = </w:t>
      </w:r>
      <w:r w:rsidRPr="00D44305">
        <w:rPr>
          <w:rFonts w:ascii="Consolas" w:hAnsi="Consolas" w:cs="Consolas"/>
          <w:color w:val="A31515"/>
          <w:szCs w:val="15"/>
          <w:highlight w:val="white"/>
          <w:lang w:eastAsia="en-GB"/>
        </w:rPr>
        <w:t>"01257 123456"</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Vacancy.Description = jobDesc.ToString();</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Vacancy.StartDateText = </w:t>
      </w:r>
      <w:r w:rsidRPr="00D44305">
        <w:rPr>
          <w:rFonts w:ascii="Consolas" w:hAnsi="Consolas" w:cs="Consolas"/>
          <w:color w:val="A31515"/>
          <w:szCs w:val="15"/>
          <w:highlight w:val="white"/>
          <w:lang w:eastAsia="en-GB"/>
        </w:rPr>
        <w:t>"ASAP"</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Vacancy.Title = </w:t>
      </w:r>
      <w:r w:rsidRPr="00D44305">
        <w:rPr>
          <w:rFonts w:ascii="Consolas" w:hAnsi="Consolas" w:cs="Consolas"/>
          <w:color w:val="A31515"/>
          <w:szCs w:val="15"/>
          <w:highlight w:val="white"/>
          <w:lang w:eastAsia="en-GB"/>
        </w:rPr>
        <w:t>"C# Developer"</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Vacancy.PostCode = </w:t>
      </w:r>
      <w:r w:rsidRPr="00D44305">
        <w:rPr>
          <w:rFonts w:ascii="Consolas" w:hAnsi="Consolas" w:cs="Consolas"/>
          <w:color w:val="A31515"/>
          <w:szCs w:val="15"/>
          <w:highlight w:val="white"/>
          <w:lang w:eastAsia="en-GB"/>
        </w:rPr>
        <w:t>"PR7 4NA"</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Vacancy.SalaryDescription = </w:t>
      </w:r>
      <w:r w:rsidRPr="00D44305">
        <w:rPr>
          <w:rFonts w:ascii="Consolas" w:hAnsi="Consolas" w:cs="Consolas"/>
          <w:color w:val="A31515"/>
          <w:szCs w:val="15"/>
          <w:highlight w:val="white"/>
          <w:lang w:eastAsia="en-GB"/>
        </w:rPr>
        <w:t>"Excellent"</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Vacancy.VacancyRef = </w:t>
      </w:r>
      <w:r w:rsidRPr="00D44305">
        <w:rPr>
          <w:rFonts w:ascii="Consolas" w:hAnsi="Consolas" w:cs="Consolas"/>
          <w:color w:val="A31515"/>
          <w:szCs w:val="15"/>
          <w:highlight w:val="white"/>
          <w:lang w:eastAsia="en-GB"/>
        </w:rPr>
        <w:t>"KAONIX-1"</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Vacancy.ResponseEmail = </w:t>
      </w:r>
      <w:r w:rsidRPr="00D44305">
        <w:rPr>
          <w:rFonts w:ascii="Consolas" w:hAnsi="Consolas" w:cs="Consolas"/>
          <w:color w:val="A31515"/>
          <w:szCs w:val="15"/>
          <w:highlight w:val="white"/>
          <w:lang w:eastAsia="en-GB"/>
        </w:rPr>
        <w:t>"jobs@kaonix.com"</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Vacancy.ResponseUrl = </w:t>
      </w:r>
      <w:r w:rsidRPr="00D44305">
        <w:rPr>
          <w:rFonts w:ascii="Consolas" w:hAnsi="Consolas" w:cs="Consolas"/>
          <w:color w:val="A31515"/>
          <w:szCs w:val="15"/>
          <w:highlight w:val="white"/>
          <w:lang w:eastAsia="en-GB"/>
        </w:rPr>
        <w:t>"http://www.kaonix.com/jobs/123"</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 w:val="22"/>
          <w:szCs w:val="15"/>
          <w:highlight w:val="white"/>
          <w:lang w:eastAsia="en-GB"/>
        </w:rPr>
      </w:pPr>
      <w:r w:rsidRPr="00D44305">
        <w:rPr>
          <w:rFonts w:ascii="Consolas" w:hAnsi="Consolas" w:cs="Consolas"/>
          <w:color w:val="000000"/>
          <w:szCs w:val="15"/>
          <w:highlight w:val="white"/>
          <w:lang w:eastAsia="en-GB"/>
        </w:rPr>
        <w:t xml:space="preserve">            Vacancy.Id = </w:t>
      </w:r>
      <w:r w:rsidRPr="00D44305">
        <w:rPr>
          <w:rFonts w:ascii="Consolas" w:hAnsi="Consolas" w:cs="Consolas"/>
          <w:color w:val="2B91AF"/>
          <w:szCs w:val="15"/>
          <w:highlight w:val="white"/>
          <w:lang w:eastAsia="en-GB"/>
        </w:rPr>
        <w:t>StringUtils</w:t>
      </w:r>
      <w:r w:rsidRPr="00D44305">
        <w:rPr>
          <w:rFonts w:ascii="Consolas" w:hAnsi="Consolas" w:cs="Consolas"/>
          <w:color w:val="000000"/>
          <w:szCs w:val="15"/>
          <w:highlight w:val="white"/>
          <w:lang w:eastAsia="en-GB"/>
        </w:rPr>
        <w:t xml:space="preserve">.NewID(); </w:t>
      </w:r>
      <w:r w:rsidRPr="00D44305">
        <w:rPr>
          <w:rFonts w:ascii="Consolas" w:hAnsi="Consolas" w:cs="Consolas"/>
          <w:color w:val="008000"/>
          <w:szCs w:val="15"/>
          <w:highlight w:val="white"/>
          <w:lang w:eastAsia="en-GB"/>
        </w:rPr>
        <w:t>// returns a GUID</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CustomData.Category = </w:t>
      </w:r>
      <w:r w:rsidRPr="00D44305">
        <w:rPr>
          <w:rFonts w:ascii="Consolas" w:hAnsi="Consolas" w:cs="Consolas"/>
          <w:color w:val="A31515"/>
          <w:szCs w:val="15"/>
          <w:highlight w:val="white"/>
          <w:lang w:eastAsia="en-GB"/>
        </w:rPr>
        <w:t>"Graduate"</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CustomData.Industry = 1; </w:t>
      </w:r>
      <w:r w:rsidRPr="00D44305">
        <w:rPr>
          <w:rFonts w:ascii="Consolas" w:hAnsi="Consolas" w:cs="Consolas"/>
          <w:color w:val="008000"/>
          <w:szCs w:val="15"/>
          <w:highlight w:val="white"/>
          <w:lang w:eastAsia="en-GB"/>
        </w:rPr>
        <w:t xml:space="preserve">// IT </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CustomData.IsoCountryCode = </w:t>
      </w:r>
      <w:r w:rsidRPr="00D44305">
        <w:rPr>
          <w:rFonts w:ascii="Consolas" w:hAnsi="Consolas" w:cs="Consolas"/>
          <w:color w:val="A31515"/>
          <w:szCs w:val="15"/>
          <w:highlight w:val="white"/>
          <w:lang w:eastAsia="en-GB"/>
        </w:rPr>
        <w:t>"GBR"</w:t>
      </w:r>
      <w:r w:rsidRPr="00D44305">
        <w:rPr>
          <w:rFonts w:ascii="Consolas" w:hAnsi="Consolas" w:cs="Consolas"/>
          <w:color w:val="000000"/>
          <w:szCs w:val="15"/>
          <w:highlight w:val="white"/>
          <w:lang w:eastAsia="en-GB"/>
        </w:rPr>
        <w:t>;</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CustomData.NumberOfWeeksDuration = </w:t>
      </w:r>
      <w:r w:rsidRPr="00D44305">
        <w:rPr>
          <w:rFonts w:ascii="Consolas" w:hAnsi="Consolas" w:cs="Consolas"/>
          <w:color w:val="2B91AF"/>
          <w:szCs w:val="15"/>
          <w:highlight w:val="white"/>
          <w:lang w:eastAsia="en-GB"/>
        </w:rPr>
        <w:t>JobservePostingDuration</w:t>
      </w:r>
      <w:r w:rsidRPr="00D44305">
        <w:rPr>
          <w:rFonts w:ascii="Consolas" w:hAnsi="Consolas" w:cs="Consolas"/>
          <w:color w:val="000000"/>
          <w:szCs w:val="15"/>
          <w:highlight w:val="white"/>
          <w:lang w:eastAsia="en-GB"/>
        </w:rPr>
        <w:t>.TwoWeeks;</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w:t>
      </w:r>
    </w:p>
    <w:p w:rsidR="00D44305" w:rsidRPr="00D44305" w:rsidRDefault="00D44305" w:rsidP="00D44305">
      <w:pPr>
        <w:autoSpaceDE w:val="0"/>
        <w:autoSpaceDN w:val="0"/>
        <w:adjustRightInd w:val="0"/>
        <w:spacing w:after="0"/>
        <w:rPr>
          <w:rFonts w:ascii="Consolas" w:hAnsi="Consolas" w:cs="Consolas"/>
          <w:color w:val="000000"/>
          <w:szCs w:val="15"/>
          <w:highlight w:val="white"/>
          <w:lang w:eastAsia="en-GB"/>
        </w:rPr>
      </w:pPr>
      <w:r w:rsidRPr="00D44305">
        <w:rPr>
          <w:rFonts w:ascii="Consolas" w:hAnsi="Consolas" w:cs="Consolas"/>
          <w:color w:val="000000"/>
          <w:szCs w:val="15"/>
          <w:highlight w:val="white"/>
          <w:lang w:eastAsia="en-GB"/>
        </w:rPr>
        <w:t xml:space="preserve">    }</w:t>
      </w:r>
    </w:p>
    <w:p w:rsidR="006C24A2" w:rsidRPr="00440459" w:rsidRDefault="00440459" w:rsidP="00440459">
      <w:pPr>
        <w:autoSpaceDE w:val="0"/>
        <w:autoSpaceDN w:val="0"/>
        <w:adjustRightInd w:val="0"/>
        <w:spacing w:after="0"/>
        <w:rPr>
          <w:rFonts w:ascii="Consolas" w:hAnsi="Consolas" w:cs="Consolas"/>
          <w:color w:val="000000"/>
          <w:szCs w:val="15"/>
          <w:highlight w:val="white"/>
          <w:lang w:eastAsia="en-GB"/>
        </w:rPr>
      </w:pPr>
      <w:r>
        <w:rPr>
          <w:rFonts w:ascii="Consolas" w:hAnsi="Consolas" w:cs="Consolas"/>
          <w:color w:val="000000"/>
          <w:szCs w:val="15"/>
          <w:highlight w:val="white"/>
          <w:lang w:eastAsia="en-GB"/>
        </w:rPr>
        <w:t>}</w:t>
      </w:r>
    </w:p>
    <w:p w:rsidR="006C24A2" w:rsidRDefault="007E130C" w:rsidP="00CB7D46">
      <w:pPr>
        <w:pStyle w:val="Heading2"/>
      </w:pPr>
      <w:bookmarkStart w:id="61" w:name="_Toc8028406"/>
      <w:r>
        <w:t>Create a Debug Mode Unit Test</w:t>
      </w:r>
      <w:bookmarkEnd w:id="61"/>
    </w:p>
    <w:p w:rsidR="00CB7D46" w:rsidRDefault="00A349B7" w:rsidP="00CB7D46">
      <w:r>
        <w:t xml:space="preserve">All unit test classes inherit from ChannelTestBase with six generic type parameters consisting of </w:t>
      </w:r>
      <w:r w:rsidRPr="00A349B7">
        <w:rPr>
          <w:rStyle w:val="CodeSampleChar"/>
          <w:highlight w:val="white"/>
        </w:rPr>
        <w:t>&lt;TChannel, TContent, TVacancyData, TAccountData, TCustomData, TOutputData&gt;</w:t>
      </w:r>
      <w:r w:rsidRPr="00A349B7">
        <w:t>.</w:t>
      </w:r>
    </w:p>
    <w:p w:rsidR="00A349B7" w:rsidRDefault="00A349B7" w:rsidP="00CB7D46"/>
    <w:p w:rsidR="00A349B7" w:rsidRDefault="00A349B7" w:rsidP="00CB7D46">
      <w:r>
        <w:t xml:space="preserve">ChannelTestBase includes an abstract property of ExecutionMode which we will be asked to override, and as this is a debug unit test class, we will just have to apply </w:t>
      </w:r>
      <w:r w:rsidR="00D44305">
        <w:t xml:space="preserve">the </w:t>
      </w:r>
      <w:r>
        <w:t xml:space="preserve">appropriate </w:t>
      </w:r>
      <w:r w:rsidR="00D44305" w:rsidRPr="00D44305">
        <w:rPr>
          <w:rStyle w:val="CodeSampleChar"/>
        </w:rPr>
        <w:t>ChannelExecutionMode.Debug</w:t>
      </w:r>
      <w:r w:rsidR="00D44305">
        <w:t xml:space="preserve"> </w:t>
      </w:r>
      <w:r>
        <w:t>enumeration</w:t>
      </w:r>
      <w:r w:rsidR="00D44305">
        <w:t xml:space="preserve">. </w:t>
      </w:r>
    </w:p>
    <w:p w:rsidR="00D44305" w:rsidRDefault="00D44305" w:rsidP="00CB7D46"/>
    <w:p w:rsidR="00D44305" w:rsidRDefault="00D44305" w:rsidP="00CB7D46">
      <w:r>
        <w:t>Adding our first unit test is straight forward. We use the utility method CreateChannel and pass in the DefaultContent property, which is a reference to our content class we create just before.</w:t>
      </w:r>
    </w:p>
    <w:p w:rsidR="00A349B7" w:rsidRDefault="00A349B7" w:rsidP="00CB7D46"/>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FF"/>
          <w:szCs w:val="15"/>
          <w:highlight w:val="white"/>
          <w:lang w:eastAsia="en-GB"/>
        </w:rPr>
        <w:t>namespace</w:t>
      </w:r>
      <w:r w:rsidRPr="00A349B7">
        <w:rPr>
          <w:rFonts w:ascii="Consolas" w:hAnsi="Consolas" w:cs="Consolas"/>
          <w:color w:val="000000"/>
          <w:szCs w:val="15"/>
          <w:highlight w:val="white"/>
          <w:lang w:eastAsia="en-GB"/>
        </w:rPr>
        <w:t xml:space="preserve"> Kaonix.PE.Tests.Channels.Jobserve</w:t>
      </w: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00"/>
          <w:szCs w:val="15"/>
          <w:highlight w:val="white"/>
          <w:lang w:eastAsia="en-GB"/>
        </w:rPr>
        <w:t>{</w:t>
      </w: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00"/>
          <w:szCs w:val="15"/>
          <w:highlight w:val="white"/>
          <w:lang w:eastAsia="en-GB"/>
        </w:rPr>
        <w:t xml:space="preserve">    </w:t>
      </w:r>
      <w:r w:rsidRPr="00A349B7">
        <w:rPr>
          <w:rFonts w:ascii="Consolas" w:hAnsi="Consolas" w:cs="Consolas"/>
          <w:color w:val="0000FF"/>
          <w:szCs w:val="15"/>
          <w:highlight w:val="white"/>
          <w:lang w:eastAsia="en-GB"/>
        </w:rPr>
        <w:t>using</w:t>
      </w:r>
      <w:r w:rsidRPr="00A349B7">
        <w:rPr>
          <w:rFonts w:ascii="Consolas" w:hAnsi="Consolas" w:cs="Consolas"/>
          <w:color w:val="000000"/>
          <w:szCs w:val="15"/>
          <w:highlight w:val="white"/>
          <w:lang w:eastAsia="en-GB"/>
        </w:rPr>
        <w:t xml:space="preserve"> Kaonix.PE.API.Channels;</w:t>
      </w: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00"/>
          <w:szCs w:val="15"/>
          <w:highlight w:val="white"/>
          <w:lang w:eastAsia="en-GB"/>
        </w:rPr>
        <w:t xml:space="preserve">    </w:t>
      </w:r>
      <w:r w:rsidRPr="00A349B7">
        <w:rPr>
          <w:rFonts w:ascii="Consolas" w:hAnsi="Consolas" w:cs="Consolas"/>
          <w:color w:val="0000FF"/>
          <w:szCs w:val="15"/>
          <w:highlight w:val="white"/>
          <w:lang w:eastAsia="en-GB"/>
        </w:rPr>
        <w:t>using</w:t>
      </w:r>
      <w:r w:rsidRPr="00A349B7">
        <w:rPr>
          <w:rFonts w:ascii="Consolas" w:hAnsi="Consolas" w:cs="Consolas"/>
          <w:color w:val="000000"/>
          <w:szCs w:val="15"/>
          <w:highlight w:val="white"/>
          <w:lang w:eastAsia="en-GB"/>
        </w:rPr>
        <w:t xml:space="preserve"> Kaonix.PE.API.Channels.Vacancies;</w:t>
      </w: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00"/>
          <w:szCs w:val="15"/>
          <w:highlight w:val="white"/>
          <w:lang w:eastAsia="en-GB"/>
        </w:rPr>
        <w:t xml:space="preserve">    </w:t>
      </w:r>
      <w:r w:rsidRPr="00A349B7">
        <w:rPr>
          <w:rFonts w:ascii="Consolas" w:hAnsi="Consolas" w:cs="Consolas"/>
          <w:color w:val="0000FF"/>
          <w:szCs w:val="15"/>
          <w:highlight w:val="white"/>
          <w:lang w:eastAsia="en-GB"/>
        </w:rPr>
        <w:t>using</w:t>
      </w:r>
      <w:r w:rsidRPr="00A349B7">
        <w:rPr>
          <w:rFonts w:ascii="Consolas" w:hAnsi="Consolas" w:cs="Consolas"/>
          <w:color w:val="000000"/>
          <w:szCs w:val="15"/>
          <w:highlight w:val="white"/>
          <w:lang w:eastAsia="en-GB"/>
        </w:rPr>
        <w:t xml:space="preserve"> Kaonix.PE.Channels.Jobserve;</w:t>
      </w: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00"/>
          <w:szCs w:val="15"/>
          <w:highlight w:val="white"/>
          <w:lang w:eastAsia="en-GB"/>
        </w:rPr>
        <w:t xml:space="preserve">    </w:t>
      </w:r>
      <w:r w:rsidRPr="00A349B7">
        <w:rPr>
          <w:rFonts w:ascii="Consolas" w:hAnsi="Consolas" w:cs="Consolas"/>
          <w:color w:val="0000FF"/>
          <w:szCs w:val="15"/>
          <w:highlight w:val="white"/>
          <w:lang w:eastAsia="en-GB"/>
        </w:rPr>
        <w:t>using</w:t>
      </w:r>
      <w:r w:rsidRPr="00A349B7">
        <w:rPr>
          <w:rFonts w:ascii="Consolas" w:hAnsi="Consolas" w:cs="Consolas"/>
          <w:color w:val="000000"/>
          <w:szCs w:val="15"/>
          <w:highlight w:val="white"/>
          <w:lang w:eastAsia="en-GB"/>
        </w:rPr>
        <w:t xml:space="preserve"> NUnit.Framework;</w:t>
      </w: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00"/>
          <w:szCs w:val="15"/>
          <w:highlight w:val="white"/>
          <w:lang w:eastAsia="en-GB"/>
        </w:rPr>
        <w:t xml:space="preserve">    [</w:t>
      </w:r>
      <w:r w:rsidRPr="00A349B7">
        <w:rPr>
          <w:rFonts w:ascii="Consolas" w:hAnsi="Consolas" w:cs="Consolas"/>
          <w:color w:val="2B91AF"/>
          <w:szCs w:val="15"/>
          <w:highlight w:val="white"/>
          <w:lang w:eastAsia="en-GB"/>
        </w:rPr>
        <w:t>TestFixture</w:t>
      </w:r>
      <w:r w:rsidRPr="00A349B7">
        <w:rPr>
          <w:rFonts w:ascii="Consolas" w:hAnsi="Consolas" w:cs="Consolas"/>
          <w:color w:val="000000"/>
          <w:szCs w:val="15"/>
          <w:highlight w:val="white"/>
          <w:lang w:eastAsia="en-GB"/>
        </w:rPr>
        <w:t>]</w:t>
      </w: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00"/>
          <w:szCs w:val="15"/>
          <w:highlight w:val="white"/>
          <w:lang w:eastAsia="en-GB"/>
        </w:rPr>
        <w:t xml:space="preserve">    </w:t>
      </w:r>
      <w:r w:rsidRPr="00A349B7">
        <w:rPr>
          <w:rFonts w:ascii="Consolas" w:hAnsi="Consolas" w:cs="Consolas"/>
          <w:color w:val="0000FF"/>
          <w:szCs w:val="15"/>
          <w:highlight w:val="white"/>
          <w:lang w:eastAsia="en-GB"/>
        </w:rPr>
        <w:t>public</w:t>
      </w:r>
      <w:r w:rsidRPr="00A349B7">
        <w:rPr>
          <w:rFonts w:ascii="Consolas" w:hAnsi="Consolas" w:cs="Consolas"/>
          <w:color w:val="000000"/>
          <w:szCs w:val="15"/>
          <w:highlight w:val="white"/>
          <w:lang w:eastAsia="en-GB"/>
        </w:rPr>
        <w:t xml:space="preserve"> </w:t>
      </w:r>
      <w:r w:rsidRPr="00A349B7">
        <w:rPr>
          <w:rFonts w:ascii="Consolas" w:hAnsi="Consolas" w:cs="Consolas"/>
          <w:color w:val="0000FF"/>
          <w:szCs w:val="15"/>
          <w:highlight w:val="white"/>
          <w:lang w:eastAsia="en-GB"/>
        </w:rPr>
        <w:t>class</w:t>
      </w:r>
      <w:r w:rsidRPr="00A349B7">
        <w:rPr>
          <w:rFonts w:ascii="Consolas" w:hAnsi="Consolas" w:cs="Consolas"/>
          <w:color w:val="000000"/>
          <w:szCs w:val="15"/>
          <w:highlight w:val="white"/>
          <w:lang w:eastAsia="en-GB"/>
        </w:rPr>
        <w:t xml:space="preserve"> </w:t>
      </w:r>
      <w:r w:rsidRPr="00A349B7">
        <w:rPr>
          <w:rFonts w:ascii="Consolas" w:hAnsi="Consolas" w:cs="Consolas"/>
          <w:color w:val="2B91AF"/>
          <w:szCs w:val="15"/>
          <w:highlight w:val="white"/>
          <w:lang w:eastAsia="en-GB"/>
        </w:rPr>
        <w:t>TestDebugJobserveChannel</w:t>
      </w:r>
      <w:r w:rsidRPr="00A349B7">
        <w:rPr>
          <w:rFonts w:ascii="Consolas" w:hAnsi="Consolas" w:cs="Consolas"/>
          <w:color w:val="000000"/>
          <w:szCs w:val="15"/>
          <w:highlight w:val="white"/>
          <w:lang w:eastAsia="en-GB"/>
        </w:rPr>
        <w:t xml:space="preserve"> : </w:t>
      </w:r>
      <w:r w:rsidRPr="00A349B7">
        <w:rPr>
          <w:rFonts w:ascii="Consolas" w:hAnsi="Consolas" w:cs="Consolas"/>
          <w:color w:val="2B91AF"/>
          <w:szCs w:val="15"/>
          <w:highlight w:val="white"/>
          <w:lang w:eastAsia="en-GB"/>
        </w:rPr>
        <w:t>ChannelTestBase</w:t>
      </w:r>
      <w:r w:rsidRPr="00A349B7">
        <w:rPr>
          <w:rFonts w:ascii="Consolas" w:hAnsi="Consolas" w:cs="Consolas"/>
          <w:color w:val="000000"/>
          <w:szCs w:val="15"/>
          <w:highlight w:val="white"/>
          <w:lang w:eastAsia="en-GB"/>
        </w:rPr>
        <w:t>&lt;</w:t>
      </w:r>
      <w:r w:rsidRPr="00A349B7">
        <w:rPr>
          <w:rFonts w:ascii="Consolas" w:hAnsi="Consolas" w:cs="Consolas"/>
          <w:color w:val="2B91AF"/>
          <w:szCs w:val="15"/>
          <w:highlight w:val="white"/>
          <w:lang w:eastAsia="en-GB"/>
        </w:rPr>
        <w:t>JobserveChannel</w:t>
      </w:r>
      <w:r w:rsidRPr="00A349B7">
        <w:rPr>
          <w:rFonts w:ascii="Consolas" w:hAnsi="Consolas" w:cs="Consolas"/>
          <w:color w:val="000000"/>
          <w:szCs w:val="15"/>
          <w:highlight w:val="white"/>
          <w:lang w:eastAsia="en-GB"/>
        </w:rPr>
        <w:t xml:space="preserve">, </w:t>
      </w:r>
      <w:r w:rsidRPr="00A349B7">
        <w:rPr>
          <w:rFonts w:ascii="Consolas" w:hAnsi="Consolas" w:cs="Consolas"/>
          <w:color w:val="2B91AF"/>
          <w:szCs w:val="15"/>
          <w:highlight w:val="white"/>
          <w:lang w:eastAsia="en-GB"/>
        </w:rPr>
        <w:t>JobserveContent</w:t>
      </w:r>
      <w:r w:rsidRPr="00A349B7">
        <w:rPr>
          <w:rFonts w:ascii="Consolas" w:hAnsi="Consolas" w:cs="Consolas"/>
          <w:color w:val="000000"/>
          <w:szCs w:val="15"/>
          <w:highlight w:val="white"/>
          <w:lang w:eastAsia="en-GB"/>
        </w:rPr>
        <w:t xml:space="preserve">, </w:t>
      </w:r>
      <w:r w:rsidRPr="00A349B7">
        <w:rPr>
          <w:rFonts w:ascii="Consolas" w:hAnsi="Consolas" w:cs="Consolas"/>
          <w:color w:val="2B91AF"/>
          <w:szCs w:val="15"/>
          <w:highlight w:val="white"/>
          <w:lang w:eastAsia="en-GB"/>
        </w:rPr>
        <w:t>JobserveVacancy</w:t>
      </w:r>
      <w:r w:rsidRPr="00A349B7">
        <w:rPr>
          <w:rFonts w:ascii="Consolas" w:hAnsi="Consolas" w:cs="Consolas"/>
          <w:color w:val="000000"/>
          <w:szCs w:val="15"/>
          <w:highlight w:val="white"/>
          <w:lang w:eastAsia="en-GB"/>
        </w:rPr>
        <w:t xml:space="preserve">, </w:t>
      </w:r>
      <w:r w:rsidRPr="00A349B7">
        <w:rPr>
          <w:rFonts w:ascii="Consolas" w:hAnsi="Consolas" w:cs="Consolas"/>
          <w:color w:val="2B91AF"/>
          <w:szCs w:val="15"/>
          <w:highlight w:val="white"/>
          <w:lang w:eastAsia="en-GB"/>
        </w:rPr>
        <w:t>JobserveAccountData</w:t>
      </w:r>
      <w:r w:rsidRPr="00A349B7">
        <w:rPr>
          <w:rFonts w:ascii="Consolas" w:hAnsi="Consolas" w:cs="Consolas"/>
          <w:color w:val="000000"/>
          <w:szCs w:val="15"/>
          <w:highlight w:val="white"/>
          <w:lang w:eastAsia="en-GB"/>
        </w:rPr>
        <w:t xml:space="preserve">, </w:t>
      </w:r>
      <w:r w:rsidRPr="00A349B7">
        <w:rPr>
          <w:rFonts w:ascii="Consolas" w:hAnsi="Consolas" w:cs="Consolas"/>
          <w:color w:val="2B91AF"/>
          <w:szCs w:val="15"/>
          <w:highlight w:val="white"/>
          <w:lang w:eastAsia="en-GB"/>
        </w:rPr>
        <w:t>JobserveCustomData</w:t>
      </w:r>
      <w:r w:rsidRPr="00A349B7">
        <w:rPr>
          <w:rFonts w:ascii="Consolas" w:hAnsi="Consolas" w:cs="Consolas"/>
          <w:color w:val="000000"/>
          <w:szCs w:val="15"/>
          <w:highlight w:val="white"/>
          <w:lang w:eastAsia="en-GB"/>
        </w:rPr>
        <w:t xml:space="preserve">, </w:t>
      </w:r>
      <w:r w:rsidRPr="00A349B7">
        <w:rPr>
          <w:rFonts w:ascii="Consolas" w:hAnsi="Consolas" w:cs="Consolas"/>
          <w:color w:val="2B91AF"/>
          <w:szCs w:val="15"/>
          <w:highlight w:val="white"/>
          <w:lang w:eastAsia="en-GB"/>
        </w:rPr>
        <w:t>JobIdOutputData</w:t>
      </w:r>
      <w:r w:rsidRPr="00A349B7">
        <w:rPr>
          <w:rFonts w:ascii="Consolas" w:hAnsi="Consolas" w:cs="Consolas"/>
          <w:color w:val="000000"/>
          <w:szCs w:val="15"/>
          <w:highlight w:val="white"/>
          <w:lang w:eastAsia="en-GB"/>
        </w:rPr>
        <w:t>&gt;</w:t>
      </w: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00"/>
          <w:szCs w:val="15"/>
          <w:highlight w:val="white"/>
          <w:lang w:eastAsia="en-GB"/>
        </w:rPr>
        <w:t xml:space="preserve">    {</w:t>
      </w: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00"/>
          <w:szCs w:val="15"/>
          <w:highlight w:val="white"/>
          <w:lang w:eastAsia="en-GB"/>
        </w:rPr>
        <w:t xml:space="preserve">        [</w:t>
      </w:r>
      <w:r w:rsidRPr="00A349B7">
        <w:rPr>
          <w:rFonts w:ascii="Consolas" w:hAnsi="Consolas" w:cs="Consolas"/>
          <w:color w:val="2B91AF"/>
          <w:szCs w:val="15"/>
          <w:highlight w:val="white"/>
          <w:lang w:eastAsia="en-GB"/>
        </w:rPr>
        <w:t>Test</w:t>
      </w:r>
      <w:r w:rsidRPr="00A349B7">
        <w:rPr>
          <w:rFonts w:ascii="Consolas" w:hAnsi="Consolas" w:cs="Consolas"/>
          <w:color w:val="000000"/>
          <w:szCs w:val="15"/>
          <w:highlight w:val="white"/>
          <w:lang w:eastAsia="en-GB"/>
        </w:rPr>
        <w:t>]</w:t>
      </w: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00"/>
          <w:szCs w:val="15"/>
          <w:highlight w:val="white"/>
          <w:lang w:eastAsia="en-GB"/>
        </w:rPr>
        <w:t xml:space="preserve">        </w:t>
      </w:r>
      <w:r w:rsidRPr="00A349B7">
        <w:rPr>
          <w:rFonts w:ascii="Consolas" w:hAnsi="Consolas" w:cs="Consolas"/>
          <w:color w:val="0000FF"/>
          <w:szCs w:val="15"/>
          <w:highlight w:val="white"/>
          <w:lang w:eastAsia="en-GB"/>
        </w:rPr>
        <w:t>public</w:t>
      </w:r>
      <w:r w:rsidRPr="00A349B7">
        <w:rPr>
          <w:rFonts w:ascii="Consolas" w:hAnsi="Consolas" w:cs="Consolas"/>
          <w:color w:val="000000"/>
          <w:szCs w:val="15"/>
          <w:highlight w:val="white"/>
          <w:lang w:eastAsia="en-GB"/>
        </w:rPr>
        <w:t xml:space="preserve"> </w:t>
      </w:r>
      <w:r w:rsidRPr="00A349B7">
        <w:rPr>
          <w:rFonts w:ascii="Consolas" w:hAnsi="Consolas" w:cs="Consolas"/>
          <w:color w:val="0000FF"/>
          <w:szCs w:val="15"/>
          <w:highlight w:val="white"/>
          <w:lang w:eastAsia="en-GB"/>
        </w:rPr>
        <w:t>void</w:t>
      </w:r>
      <w:r w:rsidRPr="00A349B7">
        <w:rPr>
          <w:rFonts w:ascii="Consolas" w:hAnsi="Consolas" w:cs="Consolas"/>
          <w:color w:val="000000"/>
          <w:szCs w:val="15"/>
          <w:highlight w:val="white"/>
          <w:lang w:eastAsia="en-GB"/>
        </w:rPr>
        <w:t xml:space="preserve"> TestPost()</w:t>
      </w: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00"/>
          <w:szCs w:val="15"/>
          <w:highlight w:val="white"/>
          <w:lang w:eastAsia="en-GB"/>
        </w:rPr>
        <w:t xml:space="preserve">        {</w:t>
      </w: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00"/>
          <w:szCs w:val="15"/>
          <w:highlight w:val="white"/>
          <w:lang w:eastAsia="en-GB"/>
        </w:rPr>
        <w:lastRenderedPageBreak/>
        <w:t xml:space="preserve">            </w:t>
      </w:r>
      <w:r w:rsidRPr="00A349B7">
        <w:rPr>
          <w:rFonts w:ascii="Consolas" w:hAnsi="Consolas" w:cs="Consolas"/>
          <w:color w:val="2B91AF"/>
          <w:szCs w:val="15"/>
          <w:highlight w:val="white"/>
          <w:lang w:eastAsia="en-GB"/>
        </w:rPr>
        <w:t>IChannel</w:t>
      </w:r>
      <w:r w:rsidRPr="00A349B7">
        <w:rPr>
          <w:rFonts w:ascii="Consolas" w:hAnsi="Consolas" w:cs="Consolas"/>
          <w:color w:val="000000"/>
          <w:szCs w:val="15"/>
          <w:highlight w:val="white"/>
          <w:lang w:eastAsia="en-GB"/>
        </w:rPr>
        <w:t xml:space="preserve"> channel = </w:t>
      </w:r>
      <w:r w:rsidRPr="00A349B7">
        <w:rPr>
          <w:rFonts w:ascii="Consolas" w:hAnsi="Consolas" w:cs="Consolas"/>
          <w:color w:val="0000FF"/>
          <w:szCs w:val="15"/>
          <w:highlight w:val="white"/>
          <w:lang w:eastAsia="en-GB"/>
        </w:rPr>
        <w:t>this</w:t>
      </w:r>
      <w:r w:rsidRPr="00A349B7">
        <w:rPr>
          <w:rFonts w:ascii="Consolas" w:hAnsi="Consolas" w:cs="Consolas"/>
          <w:color w:val="000000"/>
          <w:szCs w:val="15"/>
          <w:highlight w:val="white"/>
          <w:lang w:eastAsia="en-GB"/>
        </w:rPr>
        <w:t>.CreateChannel(DefaultContent);</w:t>
      </w: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00"/>
          <w:szCs w:val="15"/>
          <w:highlight w:val="white"/>
          <w:lang w:eastAsia="en-GB"/>
        </w:rPr>
        <w:t xml:space="preserve">            channel.Post();</w:t>
      </w: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00"/>
          <w:szCs w:val="15"/>
          <w:highlight w:val="white"/>
          <w:lang w:eastAsia="en-GB"/>
        </w:rPr>
        <w:t xml:space="preserve">        }</w:t>
      </w: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00"/>
          <w:szCs w:val="15"/>
          <w:highlight w:val="white"/>
          <w:lang w:eastAsia="en-GB"/>
        </w:rPr>
        <w:t xml:space="preserve">        </w:t>
      </w:r>
      <w:r w:rsidRPr="00A349B7">
        <w:rPr>
          <w:rFonts w:ascii="Consolas" w:hAnsi="Consolas" w:cs="Consolas"/>
          <w:color w:val="0000FF"/>
          <w:szCs w:val="15"/>
          <w:highlight w:val="white"/>
          <w:lang w:eastAsia="en-GB"/>
        </w:rPr>
        <w:t>protected</w:t>
      </w:r>
      <w:r w:rsidRPr="00A349B7">
        <w:rPr>
          <w:rFonts w:ascii="Consolas" w:hAnsi="Consolas" w:cs="Consolas"/>
          <w:color w:val="000000"/>
          <w:szCs w:val="15"/>
          <w:highlight w:val="white"/>
          <w:lang w:eastAsia="en-GB"/>
        </w:rPr>
        <w:t xml:space="preserve"> </w:t>
      </w:r>
      <w:r w:rsidRPr="00A349B7">
        <w:rPr>
          <w:rFonts w:ascii="Consolas" w:hAnsi="Consolas" w:cs="Consolas"/>
          <w:color w:val="0000FF"/>
          <w:szCs w:val="15"/>
          <w:highlight w:val="white"/>
          <w:lang w:eastAsia="en-GB"/>
        </w:rPr>
        <w:t>override</w:t>
      </w:r>
      <w:r w:rsidRPr="00A349B7">
        <w:rPr>
          <w:rFonts w:ascii="Consolas" w:hAnsi="Consolas" w:cs="Consolas"/>
          <w:color w:val="000000"/>
          <w:szCs w:val="15"/>
          <w:highlight w:val="white"/>
          <w:lang w:eastAsia="en-GB"/>
        </w:rPr>
        <w:t xml:space="preserve"> </w:t>
      </w:r>
      <w:r w:rsidRPr="00A349B7">
        <w:rPr>
          <w:rFonts w:ascii="Consolas" w:hAnsi="Consolas" w:cs="Consolas"/>
          <w:color w:val="2B91AF"/>
          <w:szCs w:val="15"/>
          <w:highlight w:val="white"/>
          <w:lang w:eastAsia="en-GB"/>
        </w:rPr>
        <w:t>ChannelExecutionMode</w:t>
      </w:r>
      <w:r w:rsidRPr="00A349B7">
        <w:rPr>
          <w:rFonts w:ascii="Consolas" w:hAnsi="Consolas" w:cs="Consolas"/>
          <w:color w:val="000000"/>
          <w:szCs w:val="15"/>
          <w:highlight w:val="white"/>
          <w:lang w:eastAsia="en-GB"/>
        </w:rPr>
        <w:t xml:space="preserve"> ExecutionMode</w:t>
      </w: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00"/>
          <w:szCs w:val="15"/>
          <w:highlight w:val="white"/>
          <w:lang w:eastAsia="en-GB"/>
        </w:rPr>
        <w:t xml:space="preserve">        {</w:t>
      </w: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00"/>
          <w:szCs w:val="15"/>
          <w:highlight w:val="white"/>
          <w:lang w:eastAsia="en-GB"/>
        </w:rPr>
        <w:t xml:space="preserve">            </w:t>
      </w:r>
      <w:r w:rsidRPr="00A349B7">
        <w:rPr>
          <w:rFonts w:ascii="Consolas" w:hAnsi="Consolas" w:cs="Consolas"/>
          <w:color w:val="0000FF"/>
          <w:szCs w:val="15"/>
          <w:highlight w:val="white"/>
          <w:lang w:eastAsia="en-GB"/>
        </w:rPr>
        <w:t>get</w:t>
      </w:r>
      <w:r w:rsidRPr="00A349B7">
        <w:rPr>
          <w:rFonts w:ascii="Consolas" w:hAnsi="Consolas" w:cs="Consolas"/>
          <w:color w:val="000000"/>
          <w:szCs w:val="15"/>
          <w:highlight w:val="white"/>
          <w:lang w:eastAsia="en-GB"/>
        </w:rPr>
        <w:t xml:space="preserve"> { </w:t>
      </w:r>
      <w:r w:rsidRPr="00A349B7">
        <w:rPr>
          <w:rFonts w:ascii="Consolas" w:hAnsi="Consolas" w:cs="Consolas"/>
          <w:color w:val="0000FF"/>
          <w:szCs w:val="15"/>
          <w:highlight w:val="white"/>
          <w:lang w:eastAsia="en-GB"/>
        </w:rPr>
        <w:t>return</w:t>
      </w:r>
      <w:r w:rsidRPr="00A349B7">
        <w:rPr>
          <w:rFonts w:ascii="Consolas" w:hAnsi="Consolas" w:cs="Consolas"/>
          <w:color w:val="000000"/>
          <w:szCs w:val="15"/>
          <w:highlight w:val="white"/>
          <w:lang w:eastAsia="en-GB"/>
        </w:rPr>
        <w:t xml:space="preserve"> </w:t>
      </w:r>
      <w:r w:rsidRPr="00A349B7">
        <w:rPr>
          <w:rFonts w:ascii="Consolas" w:hAnsi="Consolas" w:cs="Consolas"/>
          <w:color w:val="2B91AF"/>
          <w:szCs w:val="15"/>
          <w:highlight w:val="white"/>
          <w:lang w:eastAsia="en-GB"/>
        </w:rPr>
        <w:t>ChannelExecutionMode</w:t>
      </w:r>
      <w:r w:rsidRPr="00A349B7">
        <w:rPr>
          <w:rFonts w:ascii="Consolas" w:hAnsi="Consolas" w:cs="Consolas"/>
          <w:color w:val="000000"/>
          <w:szCs w:val="15"/>
          <w:highlight w:val="white"/>
          <w:lang w:eastAsia="en-GB"/>
        </w:rPr>
        <w:t>.Debug; }</w:t>
      </w:r>
    </w:p>
    <w:p w:rsidR="00A349B7" w:rsidRPr="00A349B7" w:rsidRDefault="00A349B7" w:rsidP="00A349B7">
      <w:pPr>
        <w:autoSpaceDE w:val="0"/>
        <w:autoSpaceDN w:val="0"/>
        <w:adjustRightInd w:val="0"/>
        <w:spacing w:after="0"/>
        <w:rPr>
          <w:rFonts w:ascii="Consolas" w:hAnsi="Consolas" w:cs="Consolas"/>
          <w:color w:val="000000"/>
          <w:szCs w:val="15"/>
          <w:highlight w:val="white"/>
          <w:lang w:eastAsia="en-GB"/>
        </w:rPr>
      </w:pPr>
      <w:r w:rsidRPr="00A349B7">
        <w:rPr>
          <w:rFonts w:ascii="Consolas" w:hAnsi="Consolas" w:cs="Consolas"/>
          <w:color w:val="000000"/>
          <w:szCs w:val="15"/>
          <w:highlight w:val="white"/>
          <w:lang w:eastAsia="en-GB"/>
        </w:rPr>
        <w:t xml:space="preserve">        }</w:t>
      </w:r>
    </w:p>
    <w:p w:rsidR="00A349B7" w:rsidRPr="00A349B7" w:rsidRDefault="00A349B7" w:rsidP="00A349B7">
      <w:pPr>
        <w:rPr>
          <w:sz w:val="22"/>
        </w:rPr>
      </w:pPr>
      <w:r w:rsidRPr="00A349B7">
        <w:rPr>
          <w:rFonts w:ascii="Consolas" w:hAnsi="Consolas" w:cs="Consolas"/>
          <w:color w:val="000000"/>
          <w:szCs w:val="15"/>
          <w:highlight w:val="white"/>
          <w:lang w:eastAsia="en-GB"/>
        </w:rPr>
        <w:t xml:space="preserve">    }</w:t>
      </w:r>
    </w:p>
    <w:p w:rsidR="00A349B7" w:rsidRDefault="00A349B7" w:rsidP="00CB7D46"/>
    <w:p w:rsidR="00A349B7" w:rsidRDefault="00A349B7" w:rsidP="00CB7D46">
      <w:r>
        <w:t xml:space="preserve">Note the </w:t>
      </w:r>
      <w:r w:rsidRPr="00A349B7">
        <w:rPr>
          <w:rStyle w:val="CodeSampleChar"/>
        </w:rPr>
        <w:t>[TestFixture]</w:t>
      </w:r>
      <w:r>
        <w:t xml:space="preserve"> and </w:t>
      </w:r>
      <w:r w:rsidRPr="00A349B7">
        <w:rPr>
          <w:rStyle w:val="CodeSampleChar"/>
        </w:rPr>
        <w:t>[Test]</w:t>
      </w:r>
      <w:r>
        <w:t xml:space="preserve"> attributes, these are part of the Nunit testing framework and we’ll have to add the namespace for that.</w:t>
      </w:r>
    </w:p>
    <w:p w:rsidR="00D44305" w:rsidRDefault="00D44305" w:rsidP="00CB7D46"/>
    <w:p w:rsidR="00D44305" w:rsidRDefault="00D44305" w:rsidP="00D44305">
      <w:pPr>
        <w:pStyle w:val="Heading3"/>
      </w:pPr>
      <w:bookmarkStart w:id="62" w:name="_Toc8028407"/>
      <w:r>
        <w:t>Running our First Test</w:t>
      </w:r>
      <w:bookmarkEnd w:id="62"/>
    </w:p>
    <w:p w:rsidR="00D44305" w:rsidRDefault="00D44305" w:rsidP="00D44305">
      <w:r>
        <w:t xml:space="preserve">Let’s run the TestPost method, and it will fail because it currently returns nothing but a </w:t>
      </w:r>
      <w:r w:rsidRPr="00D44305">
        <w:rPr>
          <w:rStyle w:val="CodeSampleChar"/>
        </w:rPr>
        <w:t>NotImplementedException</w:t>
      </w:r>
      <w:r>
        <w:t>.</w:t>
      </w:r>
    </w:p>
    <w:p w:rsidR="00D44305" w:rsidRDefault="00D44305" w:rsidP="00D44305"/>
    <w:p w:rsidR="00D44305" w:rsidRDefault="00D44305" w:rsidP="00D44305">
      <w:r>
        <w:t>It is doesn’t get that far, it will alert us to other issues with the feed. Such errors might appear as:</w:t>
      </w:r>
    </w:p>
    <w:p w:rsidR="00D44305" w:rsidRDefault="00D44305" w:rsidP="00D44305"/>
    <w:p w:rsidR="00D44305" w:rsidRPr="00D44305" w:rsidRDefault="00D44305" w:rsidP="00D44305">
      <w:r>
        <w:rPr>
          <w:rFonts w:ascii="Consolas" w:hAnsi="Consolas" w:cs="Consolas"/>
          <w:color w:val="000000"/>
          <w:sz w:val="20"/>
          <w:szCs w:val="20"/>
          <w:lang w:val="en-US" w:eastAsia="en-GB"/>
        </w:rPr>
        <w:t>Error 'ResponseEmail is required but was null.' occurred validating property ResponseEmail.   Error 'ResponseUrl is required but was null.' occurred validating property ResponseUrl.   Error 'Id is required but was null.' occurred validating property Id.</w:t>
      </w:r>
    </w:p>
    <w:p w:rsidR="002C467A" w:rsidRDefault="002C467A">
      <w:pPr>
        <w:spacing w:after="0"/>
      </w:pPr>
    </w:p>
    <w:p w:rsidR="00D44305" w:rsidRDefault="00D44305">
      <w:pPr>
        <w:spacing w:after="0"/>
      </w:pPr>
      <w:r>
        <w:t>However, at this stage we expect to get this in the unit test output:</w:t>
      </w:r>
    </w:p>
    <w:p w:rsidR="00D44305" w:rsidRDefault="00D44305">
      <w:pPr>
        <w:spacing w:after="0"/>
      </w:pPr>
    </w:p>
    <w:p w:rsidR="0030214E" w:rsidRDefault="0030214E">
      <w:pPr>
        <w:spacing w:after="0"/>
      </w:pPr>
      <w:r>
        <w:rPr>
          <w:noProof/>
          <w:lang w:eastAsia="en-GB"/>
        </w:rPr>
        <w:drawing>
          <wp:inline distT="0" distB="0" distL="0" distR="0" wp14:anchorId="4C6406A5" wp14:editId="345FCA40">
            <wp:extent cx="4312920" cy="16573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21188" cy="1660478"/>
                    </a:xfrm>
                    <a:prstGeom prst="rect">
                      <a:avLst/>
                    </a:prstGeom>
                  </pic:spPr>
                </pic:pic>
              </a:graphicData>
            </a:graphic>
          </wp:inline>
        </w:drawing>
      </w:r>
    </w:p>
    <w:p w:rsidR="0030214E" w:rsidRDefault="0030214E">
      <w:pPr>
        <w:spacing w:after="0"/>
      </w:pPr>
    </w:p>
    <w:p w:rsidR="0030214E" w:rsidRDefault="0030214E" w:rsidP="0030214E">
      <w:pPr>
        <w:pStyle w:val="Heading3"/>
      </w:pPr>
      <w:bookmarkStart w:id="63" w:name="_Toc8028408"/>
      <w:r>
        <w:t>Fixing our First Unit Test</w:t>
      </w:r>
      <w:bookmarkEnd w:id="63"/>
    </w:p>
    <w:p w:rsidR="0030214E" w:rsidRDefault="0003708D" w:rsidP="0030214E">
      <w:r>
        <w:t>We only want out first unit test to return a string faking a response from the job board. In terms of Jobserve, their specification helpfully gives us an example:</w:t>
      </w:r>
    </w:p>
    <w:p w:rsidR="0003708D" w:rsidRDefault="0003708D" w:rsidP="0030214E"/>
    <w:p w:rsidR="0003708D" w:rsidRPr="0003708D" w:rsidRDefault="0003708D" w:rsidP="0030214E">
      <w:pPr>
        <w:rPr>
          <w:b/>
        </w:rPr>
      </w:pPr>
      <w:r>
        <w:rPr>
          <w:noProof/>
          <w:lang w:eastAsia="en-GB"/>
        </w:rPr>
        <w:drawing>
          <wp:inline distT="0" distB="0" distL="0" distR="0" wp14:anchorId="59DEB8B7" wp14:editId="5061188D">
            <wp:extent cx="5843270" cy="17868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43270" cy="1786890"/>
                    </a:xfrm>
                    <a:prstGeom prst="rect">
                      <a:avLst/>
                    </a:prstGeom>
                  </pic:spPr>
                </pic:pic>
              </a:graphicData>
            </a:graphic>
          </wp:inline>
        </w:drawing>
      </w:r>
    </w:p>
    <w:p w:rsidR="00D44305" w:rsidRDefault="00D44305">
      <w:pPr>
        <w:spacing w:after="0"/>
      </w:pPr>
    </w:p>
    <w:p w:rsidR="0003708D" w:rsidRDefault="0003708D">
      <w:pPr>
        <w:spacing w:after="0"/>
      </w:pPr>
      <w:r>
        <w:t>Therefore, we can modify our JobserveChannel.cs file to return this if the channel is running in debug mode:</w:t>
      </w:r>
    </w:p>
    <w:p w:rsidR="0003708D" w:rsidRDefault="0003708D">
      <w:pPr>
        <w:spacing w:after="0"/>
      </w:pPr>
    </w:p>
    <w:p w:rsidR="00BE6EB1" w:rsidRPr="00BE6EB1" w:rsidRDefault="00BE6EB1" w:rsidP="00BE6EB1">
      <w:pPr>
        <w:autoSpaceDE w:val="0"/>
        <w:autoSpaceDN w:val="0"/>
        <w:adjustRightInd w:val="0"/>
        <w:spacing w:after="0"/>
        <w:rPr>
          <w:rFonts w:ascii="Consolas" w:hAnsi="Consolas" w:cs="Consolas"/>
          <w:color w:val="000000"/>
          <w:szCs w:val="15"/>
          <w:highlight w:val="white"/>
          <w:lang w:eastAsia="en-GB"/>
        </w:rPr>
      </w:pPr>
      <w:r w:rsidRPr="00BE6EB1">
        <w:rPr>
          <w:rFonts w:ascii="Consolas" w:hAnsi="Consolas" w:cs="Consolas"/>
          <w:color w:val="000000"/>
          <w:szCs w:val="15"/>
          <w:highlight w:val="white"/>
          <w:lang w:eastAsia="en-GB"/>
        </w:rPr>
        <w:lastRenderedPageBreak/>
        <w:t xml:space="preserve">        </w:t>
      </w:r>
      <w:r w:rsidRPr="00BE6EB1">
        <w:rPr>
          <w:rFonts w:ascii="Consolas" w:hAnsi="Consolas" w:cs="Consolas"/>
          <w:color w:val="0000FF"/>
          <w:szCs w:val="15"/>
          <w:highlight w:val="white"/>
          <w:lang w:eastAsia="en-GB"/>
        </w:rPr>
        <w:t>public</w:t>
      </w:r>
      <w:r w:rsidRPr="00BE6EB1">
        <w:rPr>
          <w:rFonts w:ascii="Consolas" w:hAnsi="Consolas" w:cs="Consolas"/>
          <w:color w:val="000000"/>
          <w:szCs w:val="15"/>
          <w:highlight w:val="white"/>
          <w:lang w:eastAsia="en-GB"/>
        </w:rPr>
        <w:t xml:space="preserve"> </w:t>
      </w:r>
      <w:r w:rsidRPr="00BE6EB1">
        <w:rPr>
          <w:rFonts w:ascii="Consolas" w:hAnsi="Consolas" w:cs="Consolas"/>
          <w:color w:val="0000FF"/>
          <w:szCs w:val="15"/>
          <w:highlight w:val="white"/>
          <w:lang w:eastAsia="en-GB"/>
        </w:rPr>
        <w:t>override</w:t>
      </w:r>
      <w:r w:rsidRPr="00BE6EB1">
        <w:rPr>
          <w:rFonts w:ascii="Consolas" w:hAnsi="Consolas" w:cs="Consolas"/>
          <w:color w:val="000000"/>
          <w:szCs w:val="15"/>
          <w:highlight w:val="white"/>
          <w:lang w:eastAsia="en-GB"/>
        </w:rPr>
        <w:t xml:space="preserve"> </w:t>
      </w:r>
      <w:r w:rsidRPr="00BE6EB1">
        <w:rPr>
          <w:rFonts w:ascii="Consolas" w:hAnsi="Consolas" w:cs="Consolas"/>
          <w:color w:val="0000FF"/>
          <w:szCs w:val="15"/>
          <w:highlight w:val="white"/>
          <w:lang w:eastAsia="en-GB"/>
        </w:rPr>
        <w:t>void</w:t>
      </w:r>
      <w:r w:rsidRPr="00BE6EB1">
        <w:rPr>
          <w:rFonts w:ascii="Consolas" w:hAnsi="Consolas" w:cs="Consolas"/>
          <w:color w:val="000000"/>
          <w:szCs w:val="15"/>
          <w:highlight w:val="white"/>
          <w:lang w:eastAsia="en-GB"/>
        </w:rPr>
        <w:t xml:space="preserve"> Post()</w:t>
      </w:r>
    </w:p>
    <w:p w:rsidR="00BE6EB1" w:rsidRPr="00BE6EB1" w:rsidRDefault="00BE6EB1" w:rsidP="00BE6EB1">
      <w:pPr>
        <w:autoSpaceDE w:val="0"/>
        <w:autoSpaceDN w:val="0"/>
        <w:adjustRightInd w:val="0"/>
        <w:spacing w:after="0"/>
        <w:rPr>
          <w:rFonts w:ascii="Consolas" w:hAnsi="Consolas" w:cs="Consolas"/>
          <w:color w:val="000000"/>
          <w:szCs w:val="15"/>
          <w:highlight w:val="white"/>
          <w:lang w:eastAsia="en-GB"/>
        </w:rPr>
      </w:pPr>
      <w:r w:rsidRPr="00BE6EB1">
        <w:rPr>
          <w:rFonts w:ascii="Consolas" w:hAnsi="Consolas" w:cs="Consolas"/>
          <w:color w:val="000000"/>
          <w:szCs w:val="15"/>
          <w:highlight w:val="white"/>
          <w:lang w:eastAsia="en-GB"/>
        </w:rPr>
        <w:t xml:space="preserve">        {</w:t>
      </w:r>
    </w:p>
    <w:p w:rsidR="00BE6EB1" w:rsidRPr="00BE6EB1" w:rsidRDefault="00BE6EB1" w:rsidP="00BE6EB1">
      <w:pPr>
        <w:autoSpaceDE w:val="0"/>
        <w:autoSpaceDN w:val="0"/>
        <w:adjustRightInd w:val="0"/>
        <w:spacing w:after="0"/>
        <w:rPr>
          <w:rFonts w:ascii="Consolas" w:hAnsi="Consolas" w:cs="Consolas"/>
          <w:color w:val="000000"/>
          <w:szCs w:val="15"/>
          <w:highlight w:val="white"/>
          <w:lang w:eastAsia="en-GB"/>
        </w:rPr>
      </w:pPr>
      <w:r w:rsidRPr="00BE6EB1">
        <w:rPr>
          <w:rFonts w:ascii="Consolas" w:hAnsi="Consolas" w:cs="Consolas"/>
          <w:color w:val="000000"/>
          <w:szCs w:val="15"/>
          <w:highlight w:val="white"/>
          <w:lang w:eastAsia="en-GB"/>
        </w:rPr>
        <w:t xml:space="preserve">            </w:t>
      </w:r>
      <w:r w:rsidRPr="00BE6EB1">
        <w:rPr>
          <w:rFonts w:ascii="Consolas" w:hAnsi="Consolas" w:cs="Consolas"/>
          <w:color w:val="0000FF"/>
          <w:szCs w:val="15"/>
          <w:highlight w:val="white"/>
          <w:lang w:eastAsia="en-GB"/>
        </w:rPr>
        <w:t>if</w:t>
      </w:r>
      <w:r w:rsidRPr="00BE6EB1">
        <w:rPr>
          <w:rFonts w:ascii="Consolas" w:hAnsi="Consolas" w:cs="Consolas"/>
          <w:color w:val="000000"/>
          <w:szCs w:val="15"/>
          <w:highlight w:val="white"/>
          <w:lang w:eastAsia="en-GB"/>
        </w:rPr>
        <w:t xml:space="preserve"> (Host.ExecutionMode == </w:t>
      </w:r>
      <w:r w:rsidRPr="00BE6EB1">
        <w:rPr>
          <w:rFonts w:ascii="Consolas" w:hAnsi="Consolas" w:cs="Consolas"/>
          <w:color w:val="2B91AF"/>
          <w:szCs w:val="15"/>
          <w:highlight w:val="white"/>
          <w:lang w:eastAsia="en-GB"/>
        </w:rPr>
        <w:t>ChannelExecutionMode</w:t>
      </w:r>
      <w:r w:rsidRPr="00BE6EB1">
        <w:rPr>
          <w:rFonts w:ascii="Consolas" w:hAnsi="Consolas" w:cs="Consolas"/>
          <w:color w:val="000000"/>
          <w:szCs w:val="15"/>
          <w:highlight w:val="white"/>
          <w:lang w:eastAsia="en-GB"/>
        </w:rPr>
        <w:t>.Debug)</w:t>
      </w:r>
    </w:p>
    <w:p w:rsidR="00BE6EB1" w:rsidRPr="00BE6EB1" w:rsidRDefault="00BE6EB1" w:rsidP="00BE6EB1">
      <w:pPr>
        <w:autoSpaceDE w:val="0"/>
        <w:autoSpaceDN w:val="0"/>
        <w:adjustRightInd w:val="0"/>
        <w:spacing w:after="0"/>
        <w:rPr>
          <w:rFonts w:ascii="Consolas" w:hAnsi="Consolas" w:cs="Consolas"/>
          <w:color w:val="000000"/>
          <w:szCs w:val="15"/>
          <w:highlight w:val="white"/>
          <w:lang w:eastAsia="en-GB"/>
        </w:rPr>
      </w:pPr>
      <w:r w:rsidRPr="00BE6EB1">
        <w:rPr>
          <w:rFonts w:ascii="Consolas" w:hAnsi="Consolas" w:cs="Consolas"/>
          <w:color w:val="000000"/>
          <w:szCs w:val="15"/>
          <w:highlight w:val="white"/>
          <w:lang w:eastAsia="en-GB"/>
        </w:rPr>
        <w:t xml:space="preserve">            {</w:t>
      </w:r>
    </w:p>
    <w:p w:rsidR="00BE6EB1" w:rsidRPr="00BE6EB1" w:rsidRDefault="00BE6EB1" w:rsidP="00BE6EB1">
      <w:pPr>
        <w:autoSpaceDE w:val="0"/>
        <w:autoSpaceDN w:val="0"/>
        <w:adjustRightInd w:val="0"/>
        <w:spacing w:after="0"/>
        <w:rPr>
          <w:rFonts w:ascii="Consolas" w:hAnsi="Consolas" w:cs="Consolas"/>
          <w:color w:val="000000"/>
          <w:szCs w:val="15"/>
          <w:highlight w:val="white"/>
          <w:lang w:eastAsia="en-GB"/>
        </w:rPr>
      </w:pPr>
      <w:r w:rsidRPr="00BE6EB1">
        <w:rPr>
          <w:rFonts w:ascii="Consolas" w:hAnsi="Consolas" w:cs="Consolas"/>
          <w:color w:val="000000"/>
          <w:szCs w:val="15"/>
          <w:highlight w:val="white"/>
          <w:lang w:eastAsia="en-GB"/>
        </w:rPr>
        <w:t xml:space="preserve">                </w:t>
      </w:r>
      <w:r w:rsidRPr="00BE6EB1">
        <w:rPr>
          <w:rFonts w:ascii="Consolas" w:hAnsi="Consolas" w:cs="Consolas"/>
          <w:color w:val="0000FF"/>
          <w:szCs w:val="15"/>
          <w:highlight w:val="white"/>
          <w:lang w:eastAsia="en-GB"/>
        </w:rPr>
        <w:t>string</w:t>
      </w:r>
      <w:r w:rsidRPr="00BE6EB1">
        <w:rPr>
          <w:rFonts w:ascii="Consolas" w:hAnsi="Consolas" w:cs="Consolas"/>
          <w:color w:val="000000"/>
          <w:szCs w:val="15"/>
          <w:highlight w:val="white"/>
          <w:lang w:eastAsia="en-GB"/>
        </w:rPr>
        <w:t xml:space="preserve"> response = </w:t>
      </w:r>
      <w:r w:rsidRPr="00BE6EB1">
        <w:rPr>
          <w:rFonts w:ascii="Consolas" w:hAnsi="Consolas" w:cs="Consolas"/>
          <w:color w:val="0000FF"/>
          <w:szCs w:val="15"/>
          <w:highlight w:val="white"/>
          <w:lang w:eastAsia="en-GB"/>
        </w:rPr>
        <w:t>this</w:t>
      </w:r>
      <w:r w:rsidRPr="00BE6EB1">
        <w:rPr>
          <w:rFonts w:ascii="Consolas" w:hAnsi="Consolas" w:cs="Consolas"/>
          <w:color w:val="000000"/>
          <w:szCs w:val="15"/>
          <w:highlight w:val="white"/>
          <w:lang w:eastAsia="en-GB"/>
        </w:rPr>
        <w:t>.GetDebugResponse();</w:t>
      </w:r>
    </w:p>
    <w:p w:rsidR="00BE6EB1" w:rsidRPr="00BE6EB1" w:rsidRDefault="00BE6EB1" w:rsidP="00BE6EB1">
      <w:pPr>
        <w:autoSpaceDE w:val="0"/>
        <w:autoSpaceDN w:val="0"/>
        <w:adjustRightInd w:val="0"/>
        <w:spacing w:after="0"/>
        <w:rPr>
          <w:rFonts w:ascii="Consolas" w:hAnsi="Consolas" w:cs="Consolas"/>
          <w:color w:val="000000"/>
          <w:szCs w:val="15"/>
          <w:highlight w:val="white"/>
          <w:lang w:eastAsia="en-GB"/>
        </w:rPr>
      </w:pPr>
      <w:r w:rsidRPr="00BE6EB1">
        <w:rPr>
          <w:rFonts w:ascii="Consolas" w:hAnsi="Consolas" w:cs="Consolas"/>
          <w:color w:val="000000"/>
          <w:szCs w:val="15"/>
          <w:highlight w:val="white"/>
          <w:lang w:eastAsia="en-GB"/>
        </w:rPr>
        <w:t xml:space="preserve">                Host.Trace(response); </w:t>
      </w:r>
    </w:p>
    <w:p w:rsidR="00BE6EB1" w:rsidRPr="00BE6EB1" w:rsidRDefault="00BE6EB1" w:rsidP="00BE6EB1">
      <w:pPr>
        <w:autoSpaceDE w:val="0"/>
        <w:autoSpaceDN w:val="0"/>
        <w:adjustRightInd w:val="0"/>
        <w:spacing w:after="0"/>
        <w:rPr>
          <w:rFonts w:ascii="Consolas" w:hAnsi="Consolas" w:cs="Consolas"/>
          <w:color w:val="000000"/>
          <w:szCs w:val="15"/>
          <w:highlight w:val="white"/>
          <w:lang w:eastAsia="en-GB"/>
        </w:rPr>
      </w:pPr>
      <w:r w:rsidRPr="00BE6EB1">
        <w:rPr>
          <w:rFonts w:ascii="Consolas" w:hAnsi="Consolas" w:cs="Consolas"/>
          <w:color w:val="000000"/>
          <w:szCs w:val="15"/>
          <w:highlight w:val="white"/>
          <w:lang w:eastAsia="en-GB"/>
        </w:rPr>
        <w:t xml:space="preserve">            }</w:t>
      </w:r>
    </w:p>
    <w:p w:rsidR="00BE6EB1" w:rsidRPr="00BE6EB1" w:rsidRDefault="00BE6EB1" w:rsidP="00BE6EB1">
      <w:pPr>
        <w:autoSpaceDE w:val="0"/>
        <w:autoSpaceDN w:val="0"/>
        <w:adjustRightInd w:val="0"/>
        <w:spacing w:after="0"/>
        <w:rPr>
          <w:rFonts w:ascii="Consolas" w:hAnsi="Consolas" w:cs="Consolas"/>
          <w:color w:val="000000"/>
          <w:szCs w:val="15"/>
          <w:highlight w:val="white"/>
          <w:lang w:eastAsia="en-GB"/>
        </w:rPr>
      </w:pPr>
      <w:r w:rsidRPr="00BE6EB1">
        <w:rPr>
          <w:rFonts w:ascii="Consolas" w:hAnsi="Consolas" w:cs="Consolas"/>
          <w:color w:val="000000"/>
          <w:szCs w:val="15"/>
          <w:highlight w:val="white"/>
          <w:lang w:eastAsia="en-GB"/>
        </w:rPr>
        <w:t xml:space="preserve">            </w:t>
      </w:r>
      <w:r w:rsidRPr="00BE6EB1">
        <w:rPr>
          <w:rFonts w:ascii="Consolas" w:hAnsi="Consolas" w:cs="Consolas"/>
          <w:color w:val="0000FF"/>
          <w:szCs w:val="15"/>
          <w:highlight w:val="white"/>
          <w:lang w:eastAsia="en-GB"/>
        </w:rPr>
        <w:t>else</w:t>
      </w:r>
    </w:p>
    <w:p w:rsidR="00BE6EB1" w:rsidRPr="00BE6EB1" w:rsidRDefault="00BE6EB1" w:rsidP="00BE6EB1">
      <w:pPr>
        <w:autoSpaceDE w:val="0"/>
        <w:autoSpaceDN w:val="0"/>
        <w:adjustRightInd w:val="0"/>
        <w:spacing w:after="0"/>
        <w:rPr>
          <w:rFonts w:ascii="Consolas" w:hAnsi="Consolas" w:cs="Consolas"/>
          <w:color w:val="000000"/>
          <w:szCs w:val="15"/>
          <w:highlight w:val="white"/>
          <w:lang w:eastAsia="en-GB"/>
        </w:rPr>
      </w:pPr>
      <w:r w:rsidRPr="00BE6EB1">
        <w:rPr>
          <w:rFonts w:ascii="Consolas" w:hAnsi="Consolas" w:cs="Consolas"/>
          <w:color w:val="000000"/>
          <w:szCs w:val="15"/>
          <w:highlight w:val="white"/>
          <w:lang w:eastAsia="en-GB"/>
        </w:rPr>
        <w:t xml:space="preserve">            {</w:t>
      </w:r>
    </w:p>
    <w:p w:rsidR="00BE6EB1" w:rsidRPr="00BE6EB1" w:rsidRDefault="00BE6EB1" w:rsidP="00BE6EB1">
      <w:pPr>
        <w:autoSpaceDE w:val="0"/>
        <w:autoSpaceDN w:val="0"/>
        <w:adjustRightInd w:val="0"/>
        <w:spacing w:after="0"/>
        <w:rPr>
          <w:rFonts w:ascii="Consolas" w:hAnsi="Consolas" w:cs="Consolas"/>
          <w:color w:val="000000"/>
          <w:szCs w:val="15"/>
          <w:highlight w:val="white"/>
          <w:lang w:eastAsia="en-GB"/>
        </w:rPr>
      </w:pPr>
      <w:r w:rsidRPr="00BE6EB1">
        <w:rPr>
          <w:rFonts w:ascii="Consolas" w:hAnsi="Consolas" w:cs="Consolas"/>
          <w:color w:val="000000"/>
          <w:szCs w:val="15"/>
          <w:highlight w:val="white"/>
          <w:lang w:eastAsia="en-GB"/>
        </w:rPr>
        <w:t xml:space="preserve">                </w:t>
      </w:r>
      <w:r w:rsidRPr="00BE6EB1">
        <w:rPr>
          <w:rFonts w:ascii="Consolas" w:hAnsi="Consolas" w:cs="Consolas"/>
          <w:color w:val="0000FF"/>
          <w:szCs w:val="15"/>
          <w:highlight w:val="white"/>
          <w:lang w:eastAsia="en-GB"/>
        </w:rPr>
        <w:t>throw</w:t>
      </w:r>
      <w:r w:rsidRPr="00BE6EB1">
        <w:rPr>
          <w:rFonts w:ascii="Consolas" w:hAnsi="Consolas" w:cs="Consolas"/>
          <w:color w:val="000000"/>
          <w:szCs w:val="15"/>
          <w:highlight w:val="white"/>
          <w:lang w:eastAsia="en-GB"/>
        </w:rPr>
        <w:t xml:space="preserve"> </w:t>
      </w:r>
      <w:r w:rsidRPr="00BE6EB1">
        <w:rPr>
          <w:rFonts w:ascii="Consolas" w:hAnsi="Consolas" w:cs="Consolas"/>
          <w:color w:val="0000FF"/>
          <w:szCs w:val="15"/>
          <w:highlight w:val="white"/>
          <w:lang w:eastAsia="en-GB"/>
        </w:rPr>
        <w:t>new</w:t>
      </w:r>
      <w:r w:rsidRPr="00BE6EB1">
        <w:rPr>
          <w:rFonts w:ascii="Consolas" w:hAnsi="Consolas" w:cs="Consolas"/>
          <w:color w:val="000000"/>
          <w:szCs w:val="15"/>
          <w:highlight w:val="white"/>
          <w:lang w:eastAsia="en-GB"/>
        </w:rPr>
        <w:t xml:space="preserve"> </w:t>
      </w:r>
      <w:r w:rsidRPr="00BE6EB1">
        <w:rPr>
          <w:rFonts w:ascii="Consolas" w:hAnsi="Consolas" w:cs="Consolas"/>
          <w:b/>
          <w:bCs/>
          <w:color w:val="00008B"/>
          <w:szCs w:val="15"/>
          <w:highlight w:val="white"/>
          <w:lang w:eastAsia="en-GB"/>
        </w:rPr>
        <w:t>NotImplementedException</w:t>
      </w:r>
      <w:r w:rsidRPr="00BE6EB1">
        <w:rPr>
          <w:rFonts w:ascii="Consolas" w:hAnsi="Consolas" w:cs="Consolas"/>
          <w:color w:val="000000"/>
          <w:szCs w:val="15"/>
          <w:highlight w:val="white"/>
          <w:lang w:eastAsia="en-GB"/>
        </w:rPr>
        <w:t>();</w:t>
      </w:r>
    </w:p>
    <w:p w:rsidR="00BE6EB1" w:rsidRPr="00BE6EB1" w:rsidRDefault="00BE6EB1" w:rsidP="00BE6EB1">
      <w:pPr>
        <w:autoSpaceDE w:val="0"/>
        <w:autoSpaceDN w:val="0"/>
        <w:adjustRightInd w:val="0"/>
        <w:spacing w:after="0"/>
        <w:rPr>
          <w:rFonts w:ascii="Consolas" w:hAnsi="Consolas" w:cs="Consolas"/>
          <w:color w:val="000000"/>
          <w:szCs w:val="15"/>
          <w:highlight w:val="white"/>
          <w:lang w:eastAsia="en-GB"/>
        </w:rPr>
      </w:pPr>
      <w:r w:rsidRPr="00BE6EB1">
        <w:rPr>
          <w:rFonts w:ascii="Consolas" w:hAnsi="Consolas" w:cs="Consolas"/>
          <w:color w:val="000000"/>
          <w:szCs w:val="15"/>
          <w:highlight w:val="white"/>
          <w:lang w:eastAsia="en-GB"/>
        </w:rPr>
        <w:t xml:space="preserve">            }</w:t>
      </w:r>
    </w:p>
    <w:p w:rsidR="0003708D" w:rsidRPr="00BE6EB1" w:rsidRDefault="00BE6EB1" w:rsidP="00BE6EB1">
      <w:pPr>
        <w:autoSpaceDE w:val="0"/>
        <w:autoSpaceDN w:val="0"/>
        <w:adjustRightInd w:val="0"/>
        <w:spacing w:after="0"/>
        <w:rPr>
          <w:rFonts w:ascii="Consolas" w:hAnsi="Consolas" w:cs="Consolas"/>
          <w:color w:val="000000"/>
          <w:szCs w:val="15"/>
          <w:highlight w:val="white"/>
          <w:lang w:eastAsia="en-GB"/>
        </w:rPr>
      </w:pPr>
      <w:r w:rsidRPr="00BE6EB1">
        <w:rPr>
          <w:rFonts w:ascii="Consolas" w:hAnsi="Consolas" w:cs="Consolas"/>
          <w:color w:val="000000"/>
          <w:szCs w:val="15"/>
          <w:highlight w:val="white"/>
          <w:lang w:eastAsia="en-GB"/>
        </w:rPr>
        <w:t xml:space="preserve">        }</w:t>
      </w:r>
    </w:p>
    <w:p w:rsidR="00BE6EB1" w:rsidRPr="0003708D" w:rsidRDefault="00BE6EB1" w:rsidP="00BE6EB1">
      <w:pPr>
        <w:autoSpaceDE w:val="0"/>
        <w:autoSpaceDN w:val="0"/>
        <w:adjustRightInd w:val="0"/>
        <w:spacing w:after="0"/>
        <w:rPr>
          <w:rFonts w:ascii="Consolas" w:hAnsi="Consolas" w:cs="Consolas"/>
          <w:color w:val="000000"/>
          <w:szCs w:val="15"/>
          <w:highlight w:val="white"/>
          <w:lang w:eastAsia="en-GB"/>
        </w:rPr>
      </w:pP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w:t>
      </w:r>
      <w:r w:rsidRPr="0003708D">
        <w:rPr>
          <w:rFonts w:ascii="Consolas" w:hAnsi="Consolas" w:cs="Consolas"/>
          <w:color w:val="808080"/>
          <w:szCs w:val="15"/>
          <w:highlight w:val="white"/>
          <w:lang w:eastAsia="en-GB"/>
        </w:rPr>
        <w:t>///</w:t>
      </w:r>
      <w:r w:rsidRPr="0003708D">
        <w:rPr>
          <w:rFonts w:ascii="Consolas" w:hAnsi="Consolas" w:cs="Consolas"/>
          <w:color w:val="008000"/>
          <w:szCs w:val="15"/>
          <w:highlight w:val="white"/>
          <w:lang w:eastAsia="en-GB"/>
        </w:rPr>
        <w:t xml:space="preserve"> </w:t>
      </w:r>
      <w:r w:rsidRPr="0003708D">
        <w:rPr>
          <w:rFonts w:ascii="Consolas" w:hAnsi="Consolas" w:cs="Consolas"/>
          <w:color w:val="808080"/>
          <w:szCs w:val="15"/>
          <w:highlight w:val="white"/>
          <w:lang w:eastAsia="en-GB"/>
        </w:rPr>
        <w:t>&lt;summary&gt;</w:t>
      </w: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w:t>
      </w:r>
      <w:r w:rsidRPr="0003708D">
        <w:rPr>
          <w:rFonts w:ascii="Consolas" w:hAnsi="Consolas" w:cs="Consolas"/>
          <w:color w:val="808080"/>
          <w:szCs w:val="15"/>
          <w:highlight w:val="white"/>
          <w:lang w:eastAsia="en-GB"/>
        </w:rPr>
        <w:t>///</w:t>
      </w:r>
      <w:r w:rsidRPr="0003708D">
        <w:rPr>
          <w:rFonts w:ascii="Consolas" w:hAnsi="Consolas" w:cs="Consolas"/>
          <w:color w:val="008000"/>
          <w:szCs w:val="15"/>
          <w:highlight w:val="white"/>
          <w:lang w:eastAsia="en-GB"/>
        </w:rPr>
        <w:t xml:space="preserve"> Create a faked response from jobserve</w:t>
      </w: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w:t>
      </w:r>
      <w:r w:rsidRPr="0003708D">
        <w:rPr>
          <w:rFonts w:ascii="Consolas" w:hAnsi="Consolas" w:cs="Consolas"/>
          <w:color w:val="808080"/>
          <w:szCs w:val="15"/>
          <w:highlight w:val="white"/>
          <w:lang w:eastAsia="en-GB"/>
        </w:rPr>
        <w:t>///</w:t>
      </w:r>
      <w:r w:rsidRPr="0003708D">
        <w:rPr>
          <w:rFonts w:ascii="Consolas" w:hAnsi="Consolas" w:cs="Consolas"/>
          <w:color w:val="008000"/>
          <w:szCs w:val="15"/>
          <w:highlight w:val="white"/>
          <w:lang w:eastAsia="en-GB"/>
        </w:rPr>
        <w:t xml:space="preserve"> </w:t>
      </w:r>
      <w:r w:rsidRPr="0003708D">
        <w:rPr>
          <w:rFonts w:ascii="Consolas" w:hAnsi="Consolas" w:cs="Consolas"/>
          <w:color w:val="808080"/>
          <w:szCs w:val="15"/>
          <w:highlight w:val="white"/>
          <w:lang w:eastAsia="en-GB"/>
        </w:rPr>
        <w:t>&lt;/summary&gt;</w:t>
      </w: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w:t>
      </w:r>
      <w:r w:rsidRPr="0003708D">
        <w:rPr>
          <w:rFonts w:ascii="Consolas" w:hAnsi="Consolas" w:cs="Consolas"/>
          <w:color w:val="808080"/>
          <w:szCs w:val="15"/>
          <w:highlight w:val="white"/>
          <w:lang w:eastAsia="en-GB"/>
        </w:rPr>
        <w:t>///</w:t>
      </w:r>
      <w:r w:rsidRPr="0003708D">
        <w:rPr>
          <w:rFonts w:ascii="Consolas" w:hAnsi="Consolas" w:cs="Consolas"/>
          <w:color w:val="008000"/>
          <w:szCs w:val="15"/>
          <w:highlight w:val="white"/>
          <w:lang w:eastAsia="en-GB"/>
        </w:rPr>
        <w:t xml:space="preserve"> </w:t>
      </w:r>
      <w:r w:rsidRPr="0003708D">
        <w:rPr>
          <w:rFonts w:ascii="Consolas" w:hAnsi="Consolas" w:cs="Consolas"/>
          <w:color w:val="808080"/>
          <w:szCs w:val="15"/>
          <w:highlight w:val="white"/>
          <w:lang w:eastAsia="en-GB"/>
        </w:rPr>
        <w:t>&lt;returns&gt;&lt;/returns&gt;</w:t>
      </w: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w:t>
      </w:r>
      <w:r w:rsidRPr="0003708D">
        <w:rPr>
          <w:rFonts w:ascii="Consolas" w:hAnsi="Consolas" w:cs="Consolas"/>
          <w:color w:val="0000FF"/>
          <w:szCs w:val="15"/>
          <w:highlight w:val="white"/>
          <w:lang w:eastAsia="en-GB"/>
        </w:rPr>
        <w:t>private</w:t>
      </w:r>
      <w:r w:rsidRPr="0003708D">
        <w:rPr>
          <w:rFonts w:ascii="Consolas" w:hAnsi="Consolas" w:cs="Consolas"/>
          <w:color w:val="000000"/>
          <w:szCs w:val="15"/>
          <w:highlight w:val="white"/>
          <w:lang w:eastAsia="en-GB"/>
        </w:rPr>
        <w:t xml:space="preserve"> </w:t>
      </w:r>
      <w:r w:rsidRPr="0003708D">
        <w:rPr>
          <w:rFonts w:ascii="Consolas" w:hAnsi="Consolas" w:cs="Consolas"/>
          <w:color w:val="0000FF"/>
          <w:szCs w:val="15"/>
          <w:highlight w:val="white"/>
          <w:lang w:eastAsia="en-GB"/>
        </w:rPr>
        <w:t>string</w:t>
      </w:r>
      <w:r w:rsidRPr="0003708D">
        <w:rPr>
          <w:rFonts w:ascii="Consolas" w:hAnsi="Consolas" w:cs="Consolas"/>
          <w:color w:val="000000"/>
          <w:szCs w:val="15"/>
          <w:highlight w:val="white"/>
          <w:lang w:eastAsia="en-GB"/>
        </w:rPr>
        <w:t xml:space="preserve"> GetDebugResponse()</w:t>
      </w: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w:t>
      </w: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w:t>
      </w:r>
      <w:r w:rsidRPr="0003708D">
        <w:rPr>
          <w:rFonts w:ascii="Consolas" w:hAnsi="Consolas" w:cs="Consolas"/>
          <w:color w:val="2B91AF"/>
          <w:szCs w:val="15"/>
          <w:highlight w:val="white"/>
          <w:lang w:eastAsia="en-GB"/>
        </w:rPr>
        <w:t>StringBuilder</w:t>
      </w:r>
      <w:r w:rsidRPr="0003708D">
        <w:rPr>
          <w:rFonts w:ascii="Consolas" w:hAnsi="Consolas" w:cs="Consolas"/>
          <w:color w:val="000000"/>
          <w:szCs w:val="15"/>
          <w:highlight w:val="white"/>
          <w:lang w:eastAsia="en-GB"/>
        </w:rPr>
        <w:t xml:space="preserve"> resp = </w:t>
      </w:r>
      <w:r w:rsidRPr="0003708D">
        <w:rPr>
          <w:rFonts w:ascii="Consolas" w:hAnsi="Consolas" w:cs="Consolas"/>
          <w:color w:val="0000FF"/>
          <w:szCs w:val="15"/>
          <w:highlight w:val="white"/>
          <w:lang w:eastAsia="en-GB"/>
        </w:rPr>
        <w:t>new</w:t>
      </w:r>
      <w:r w:rsidRPr="0003708D">
        <w:rPr>
          <w:rFonts w:ascii="Consolas" w:hAnsi="Consolas" w:cs="Consolas"/>
          <w:color w:val="000000"/>
          <w:szCs w:val="15"/>
          <w:highlight w:val="white"/>
          <w:lang w:eastAsia="en-GB"/>
        </w:rPr>
        <w:t xml:space="preserve"> </w:t>
      </w:r>
      <w:r w:rsidRPr="0003708D">
        <w:rPr>
          <w:rFonts w:ascii="Consolas" w:hAnsi="Consolas" w:cs="Consolas"/>
          <w:color w:val="2B91AF"/>
          <w:szCs w:val="15"/>
          <w:highlight w:val="white"/>
          <w:lang w:eastAsia="en-GB"/>
        </w:rPr>
        <w:t>StringBuilder</w:t>
      </w:r>
      <w:r w:rsidRPr="0003708D">
        <w:rPr>
          <w:rFonts w:ascii="Consolas" w:hAnsi="Consolas" w:cs="Consolas"/>
          <w:color w:val="000000"/>
          <w:szCs w:val="15"/>
          <w:highlight w:val="white"/>
          <w:lang w:eastAsia="en-GB"/>
        </w:rPr>
        <w:t>();</w:t>
      </w: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resp.AppendLine(</w:t>
      </w:r>
      <w:r w:rsidRPr="0003708D">
        <w:rPr>
          <w:rFonts w:ascii="Consolas" w:hAnsi="Consolas" w:cs="Consolas"/>
          <w:color w:val="A31515"/>
          <w:szCs w:val="15"/>
          <w:highlight w:val="white"/>
          <w:lang w:eastAsia="en-GB"/>
        </w:rPr>
        <w:t>"&lt;SOAP:Envelope xmlns:SOAP=\"urn:schemas-xmlsoap-org:soap.v1\"&gt;"</w:t>
      </w:r>
      <w:r w:rsidRPr="0003708D">
        <w:rPr>
          <w:rFonts w:ascii="Consolas" w:hAnsi="Consolas" w:cs="Consolas"/>
          <w:color w:val="000000"/>
          <w:szCs w:val="15"/>
          <w:highlight w:val="white"/>
          <w:lang w:eastAsia="en-GB"/>
        </w:rPr>
        <w:t>);</w:t>
      </w: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resp.AppendLine(</w:t>
      </w:r>
      <w:r w:rsidRPr="0003708D">
        <w:rPr>
          <w:rFonts w:ascii="Consolas" w:hAnsi="Consolas" w:cs="Consolas"/>
          <w:color w:val="A31515"/>
          <w:szCs w:val="15"/>
          <w:highlight w:val="white"/>
          <w:lang w:eastAsia="en-GB"/>
        </w:rPr>
        <w:t>"&lt;SOAP:Body&gt;"</w:t>
      </w:r>
      <w:r w:rsidRPr="0003708D">
        <w:rPr>
          <w:rFonts w:ascii="Consolas" w:hAnsi="Consolas" w:cs="Consolas"/>
          <w:color w:val="000000"/>
          <w:szCs w:val="15"/>
          <w:highlight w:val="white"/>
          <w:lang w:eastAsia="en-GB"/>
        </w:rPr>
        <w:t>);</w:t>
      </w: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resp.AppendLine(</w:t>
      </w:r>
      <w:r w:rsidRPr="0003708D">
        <w:rPr>
          <w:rFonts w:ascii="Consolas" w:hAnsi="Consolas" w:cs="Consolas"/>
          <w:color w:val="A31515"/>
          <w:szCs w:val="15"/>
          <w:highlight w:val="white"/>
          <w:lang w:eastAsia="en-GB"/>
        </w:rPr>
        <w:t>"&lt;Summary&gt;Number of Adverts Received : 1 Number successfully posted onto the website : 1&lt;/Summary&gt;"</w:t>
      </w:r>
      <w:r w:rsidRPr="0003708D">
        <w:rPr>
          <w:rFonts w:ascii="Consolas" w:hAnsi="Consolas" w:cs="Consolas"/>
          <w:color w:val="000000"/>
          <w:szCs w:val="15"/>
          <w:highlight w:val="white"/>
          <w:lang w:eastAsia="en-GB"/>
        </w:rPr>
        <w:t>);</w:t>
      </w: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resp.AppendLine(</w:t>
      </w:r>
      <w:r w:rsidRPr="0003708D">
        <w:rPr>
          <w:rFonts w:ascii="Consolas" w:hAnsi="Consolas" w:cs="Consolas"/>
          <w:color w:val="A31515"/>
          <w:szCs w:val="15"/>
          <w:highlight w:val="white"/>
          <w:lang w:eastAsia="en-GB"/>
        </w:rPr>
        <w:t>"&lt;Results&gt;"</w:t>
      </w:r>
      <w:r w:rsidRPr="0003708D">
        <w:rPr>
          <w:rFonts w:ascii="Consolas" w:hAnsi="Consolas" w:cs="Consolas"/>
          <w:color w:val="000000"/>
          <w:szCs w:val="15"/>
          <w:highlight w:val="white"/>
          <w:lang w:eastAsia="en-GB"/>
        </w:rPr>
        <w:t>);</w:t>
      </w: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resp.AppendLine(</w:t>
      </w:r>
      <w:r w:rsidRPr="0003708D">
        <w:rPr>
          <w:rFonts w:ascii="Consolas" w:hAnsi="Consolas" w:cs="Consolas"/>
          <w:color w:val="A31515"/>
          <w:szCs w:val="15"/>
          <w:highlight w:val="white"/>
          <w:lang w:eastAsia="en-GB"/>
        </w:rPr>
        <w:t>"&lt;Result&gt;"</w:t>
      </w:r>
      <w:r w:rsidRPr="0003708D">
        <w:rPr>
          <w:rFonts w:ascii="Consolas" w:hAnsi="Consolas" w:cs="Consolas"/>
          <w:color w:val="000000"/>
          <w:szCs w:val="15"/>
          <w:highlight w:val="white"/>
          <w:lang w:eastAsia="en-GB"/>
        </w:rPr>
        <w:t>);</w:t>
      </w: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resp.AppendLine(</w:t>
      </w:r>
      <w:r w:rsidRPr="0003708D">
        <w:rPr>
          <w:rFonts w:ascii="Consolas" w:hAnsi="Consolas" w:cs="Consolas"/>
          <w:color w:val="A31515"/>
          <w:szCs w:val="15"/>
          <w:highlight w:val="white"/>
          <w:lang w:eastAsia="en-GB"/>
        </w:rPr>
        <w:t>"&lt;AdvertNumber&gt;1&lt;/AdvertNumber&gt;"</w:t>
      </w:r>
      <w:r w:rsidRPr="0003708D">
        <w:rPr>
          <w:rFonts w:ascii="Consolas" w:hAnsi="Consolas" w:cs="Consolas"/>
          <w:color w:val="000000"/>
          <w:szCs w:val="15"/>
          <w:highlight w:val="white"/>
          <w:lang w:eastAsia="en-GB"/>
        </w:rPr>
        <w:t>);</w:t>
      </w: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resp.AppendLine(</w:t>
      </w:r>
      <w:r w:rsidRPr="0003708D">
        <w:rPr>
          <w:rFonts w:ascii="Consolas" w:hAnsi="Consolas" w:cs="Consolas"/>
          <w:color w:val="A31515"/>
          <w:szCs w:val="15"/>
          <w:highlight w:val="white"/>
          <w:lang w:eastAsia="en-GB"/>
        </w:rPr>
        <w:t>"&lt;JobID&gt;x014600e85c81&lt;/JobID&gt;"</w:t>
      </w:r>
      <w:r w:rsidRPr="0003708D">
        <w:rPr>
          <w:rFonts w:ascii="Consolas" w:hAnsi="Consolas" w:cs="Consolas"/>
          <w:color w:val="000000"/>
          <w:szCs w:val="15"/>
          <w:highlight w:val="white"/>
          <w:lang w:eastAsia="en-GB"/>
        </w:rPr>
        <w:t>);</w:t>
      </w: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resp.AppendLine(</w:t>
      </w:r>
      <w:r w:rsidRPr="0003708D">
        <w:rPr>
          <w:rFonts w:ascii="Consolas" w:hAnsi="Consolas" w:cs="Consolas"/>
          <w:color w:val="A31515"/>
          <w:szCs w:val="15"/>
          <w:highlight w:val="white"/>
          <w:lang w:eastAsia="en-GB"/>
        </w:rPr>
        <w:t>"&lt;/Result&gt;"</w:t>
      </w:r>
      <w:r w:rsidRPr="0003708D">
        <w:rPr>
          <w:rFonts w:ascii="Consolas" w:hAnsi="Consolas" w:cs="Consolas"/>
          <w:color w:val="000000"/>
          <w:szCs w:val="15"/>
          <w:highlight w:val="white"/>
          <w:lang w:eastAsia="en-GB"/>
        </w:rPr>
        <w:t>);</w:t>
      </w: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resp.AppendLine(</w:t>
      </w:r>
      <w:r w:rsidRPr="0003708D">
        <w:rPr>
          <w:rFonts w:ascii="Consolas" w:hAnsi="Consolas" w:cs="Consolas"/>
          <w:color w:val="A31515"/>
          <w:szCs w:val="15"/>
          <w:highlight w:val="white"/>
          <w:lang w:eastAsia="en-GB"/>
        </w:rPr>
        <w:t>"&lt;/Results&gt;"</w:t>
      </w:r>
      <w:r w:rsidRPr="0003708D">
        <w:rPr>
          <w:rFonts w:ascii="Consolas" w:hAnsi="Consolas" w:cs="Consolas"/>
          <w:color w:val="000000"/>
          <w:szCs w:val="15"/>
          <w:highlight w:val="white"/>
          <w:lang w:eastAsia="en-GB"/>
        </w:rPr>
        <w:t>);</w:t>
      </w: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resp.AppendLine(</w:t>
      </w:r>
      <w:r w:rsidRPr="0003708D">
        <w:rPr>
          <w:rFonts w:ascii="Consolas" w:hAnsi="Consolas" w:cs="Consolas"/>
          <w:color w:val="A31515"/>
          <w:szCs w:val="15"/>
          <w:highlight w:val="white"/>
          <w:lang w:eastAsia="en-GB"/>
        </w:rPr>
        <w:t>"&lt;/SOAP:Body&gt;"</w:t>
      </w:r>
      <w:r w:rsidRPr="0003708D">
        <w:rPr>
          <w:rFonts w:ascii="Consolas" w:hAnsi="Consolas" w:cs="Consolas"/>
          <w:color w:val="000000"/>
          <w:szCs w:val="15"/>
          <w:highlight w:val="white"/>
          <w:lang w:eastAsia="en-GB"/>
        </w:rPr>
        <w:t>);</w:t>
      </w: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resp.AppendLine(</w:t>
      </w:r>
      <w:r w:rsidRPr="0003708D">
        <w:rPr>
          <w:rFonts w:ascii="Consolas" w:hAnsi="Consolas" w:cs="Consolas"/>
          <w:color w:val="A31515"/>
          <w:szCs w:val="15"/>
          <w:highlight w:val="white"/>
          <w:lang w:eastAsia="en-GB"/>
        </w:rPr>
        <w:t>"&lt;/SOAP:Envelope&gt;"</w:t>
      </w:r>
      <w:r w:rsidRPr="0003708D">
        <w:rPr>
          <w:rFonts w:ascii="Consolas" w:hAnsi="Consolas" w:cs="Consolas"/>
          <w:color w:val="000000"/>
          <w:szCs w:val="15"/>
          <w:highlight w:val="white"/>
          <w:lang w:eastAsia="en-GB"/>
        </w:rPr>
        <w:t>);</w:t>
      </w: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p>
    <w:p w:rsidR="0003708D" w:rsidRPr="0003708D" w:rsidRDefault="0003708D" w:rsidP="0003708D">
      <w:pPr>
        <w:autoSpaceDE w:val="0"/>
        <w:autoSpaceDN w:val="0"/>
        <w:adjustRightInd w:val="0"/>
        <w:spacing w:after="0"/>
        <w:rPr>
          <w:rFonts w:ascii="Consolas" w:hAnsi="Consolas" w:cs="Consolas"/>
          <w:color w:val="000000"/>
          <w:szCs w:val="15"/>
          <w:highlight w:val="white"/>
          <w:lang w:eastAsia="en-GB"/>
        </w:rPr>
      </w:pPr>
      <w:r w:rsidRPr="0003708D">
        <w:rPr>
          <w:rFonts w:ascii="Consolas" w:hAnsi="Consolas" w:cs="Consolas"/>
          <w:color w:val="000000"/>
          <w:szCs w:val="15"/>
          <w:highlight w:val="white"/>
          <w:lang w:eastAsia="en-GB"/>
        </w:rPr>
        <w:t xml:space="preserve">            </w:t>
      </w:r>
      <w:r w:rsidRPr="0003708D">
        <w:rPr>
          <w:rFonts w:ascii="Consolas" w:hAnsi="Consolas" w:cs="Consolas"/>
          <w:color w:val="0000FF"/>
          <w:szCs w:val="15"/>
          <w:highlight w:val="white"/>
          <w:lang w:eastAsia="en-GB"/>
        </w:rPr>
        <w:t>return</w:t>
      </w:r>
      <w:r w:rsidRPr="0003708D">
        <w:rPr>
          <w:rFonts w:ascii="Consolas" w:hAnsi="Consolas" w:cs="Consolas"/>
          <w:color w:val="000000"/>
          <w:szCs w:val="15"/>
          <w:highlight w:val="white"/>
          <w:lang w:eastAsia="en-GB"/>
        </w:rPr>
        <w:t xml:space="preserve"> resp.ToString();</w:t>
      </w:r>
    </w:p>
    <w:p w:rsidR="0003708D" w:rsidRPr="0003708D" w:rsidRDefault="0003708D" w:rsidP="0003708D">
      <w:pPr>
        <w:spacing w:after="0"/>
        <w:rPr>
          <w:sz w:val="22"/>
        </w:rPr>
      </w:pPr>
      <w:r w:rsidRPr="0003708D">
        <w:rPr>
          <w:rFonts w:ascii="Consolas" w:hAnsi="Consolas" w:cs="Consolas"/>
          <w:color w:val="000000"/>
          <w:szCs w:val="15"/>
          <w:highlight w:val="white"/>
          <w:lang w:eastAsia="en-GB"/>
        </w:rPr>
        <w:t xml:space="preserve">        }</w:t>
      </w:r>
    </w:p>
    <w:p w:rsidR="0003708D" w:rsidRDefault="0003708D">
      <w:pPr>
        <w:spacing w:after="0"/>
      </w:pPr>
    </w:p>
    <w:p w:rsidR="0003708D" w:rsidRDefault="0003708D">
      <w:pPr>
        <w:spacing w:after="0"/>
      </w:pPr>
      <w:r>
        <w:t>Now because we are returning a string and not throwing an exception, the unit test will work.</w:t>
      </w:r>
    </w:p>
    <w:p w:rsidR="0003708D" w:rsidRDefault="0003708D">
      <w:pPr>
        <w:spacing w:after="0"/>
      </w:pPr>
    </w:p>
    <w:p w:rsidR="0003708D" w:rsidRDefault="0003708D">
      <w:pPr>
        <w:spacing w:after="0"/>
      </w:pPr>
      <w:r>
        <w:rPr>
          <w:noProof/>
          <w:lang w:eastAsia="en-GB"/>
        </w:rPr>
        <w:drawing>
          <wp:inline distT="0" distB="0" distL="0" distR="0" wp14:anchorId="37F7AB6B" wp14:editId="33780BAD">
            <wp:extent cx="4259580" cy="22894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65791" cy="2292828"/>
                    </a:xfrm>
                    <a:prstGeom prst="rect">
                      <a:avLst/>
                    </a:prstGeom>
                  </pic:spPr>
                </pic:pic>
              </a:graphicData>
            </a:graphic>
          </wp:inline>
        </w:drawing>
      </w:r>
    </w:p>
    <w:p w:rsidR="0003708D" w:rsidRDefault="0003708D">
      <w:pPr>
        <w:spacing w:after="0"/>
      </w:pPr>
    </w:p>
    <w:p w:rsidR="0003708D" w:rsidRDefault="0003708D" w:rsidP="0003708D">
      <w:pPr>
        <w:pStyle w:val="Heading3"/>
      </w:pPr>
      <w:bookmarkStart w:id="64" w:name="_Toc8028409"/>
      <w:r>
        <w:t>Parsing the Response</w:t>
      </w:r>
      <w:bookmarkEnd w:id="64"/>
    </w:p>
    <w:p w:rsidR="0003708D" w:rsidRDefault="0003708D" w:rsidP="0003708D">
      <w:r>
        <w:t>However, simple getting the response back from Jobserve isn’t very useful. We will need to parse the XML here and pass the JobId to the OutputData class.</w:t>
      </w:r>
    </w:p>
    <w:p w:rsidR="0003708D" w:rsidRDefault="0003708D" w:rsidP="0003708D"/>
    <w:p w:rsidR="0003708D" w:rsidRDefault="00FF398C" w:rsidP="0003708D">
      <w:r>
        <w:t xml:space="preserve">We can add a method to the JobserveChannel.cs file which will be responsible for parsing the </w:t>
      </w:r>
      <w:r w:rsidR="00644C83">
        <w:t>job Id by using Linq to XML:</w:t>
      </w:r>
    </w:p>
    <w:p w:rsidR="00644C83" w:rsidRDefault="00644C83" w:rsidP="0003708D"/>
    <w:p w:rsidR="00644C83" w:rsidRPr="00644C83" w:rsidRDefault="00644C83" w:rsidP="00644C83">
      <w:pPr>
        <w:autoSpaceDE w:val="0"/>
        <w:autoSpaceDN w:val="0"/>
        <w:adjustRightInd w:val="0"/>
        <w:spacing w:after="0"/>
        <w:rPr>
          <w:rFonts w:ascii="Consolas" w:hAnsi="Consolas" w:cs="Consolas"/>
          <w:color w:val="000000"/>
          <w:szCs w:val="15"/>
          <w:highlight w:val="white"/>
          <w:lang w:eastAsia="en-GB"/>
        </w:rPr>
      </w:pPr>
      <w:r w:rsidRPr="00644C83">
        <w:rPr>
          <w:rFonts w:ascii="Consolas" w:hAnsi="Consolas" w:cs="Consolas"/>
          <w:color w:val="0000FF"/>
          <w:szCs w:val="15"/>
          <w:highlight w:val="white"/>
          <w:lang w:eastAsia="en-GB"/>
        </w:rPr>
        <w:t>private</w:t>
      </w:r>
      <w:r w:rsidRPr="00644C83">
        <w:rPr>
          <w:rFonts w:ascii="Consolas" w:hAnsi="Consolas" w:cs="Consolas"/>
          <w:color w:val="000000"/>
          <w:szCs w:val="15"/>
          <w:highlight w:val="white"/>
          <w:lang w:eastAsia="en-GB"/>
        </w:rPr>
        <w:t xml:space="preserve"> </w:t>
      </w:r>
      <w:r w:rsidRPr="00644C83">
        <w:rPr>
          <w:rFonts w:ascii="Consolas" w:hAnsi="Consolas" w:cs="Consolas"/>
          <w:color w:val="0000FF"/>
          <w:szCs w:val="15"/>
          <w:highlight w:val="white"/>
          <w:lang w:eastAsia="en-GB"/>
        </w:rPr>
        <w:t>void</w:t>
      </w:r>
      <w:r w:rsidRPr="00644C83">
        <w:rPr>
          <w:rFonts w:ascii="Consolas" w:hAnsi="Consolas" w:cs="Consolas"/>
          <w:color w:val="000000"/>
          <w:szCs w:val="15"/>
          <w:highlight w:val="white"/>
          <w:lang w:eastAsia="en-GB"/>
        </w:rPr>
        <w:t xml:space="preserve"> ExtractJobIdFromResponse(</w:t>
      </w:r>
      <w:r w:rsidRPr="00644C83">
        <w:rPr>
          <w:rFonts w:ascii="Consolas" w:hAnsi="Consolas" w:cs="Consolas"/>
          <w:color w:val="0000FF"/>
          <w:szCs w:val="15"/>
          <w:highlight w:val="white"/>
          <w:lang w:eastAsia="en-GB"/>
        </w:rPr>
        <w:t>string</w:t>
      </w:r>
      <w:r w:rsidRPr="00644C83">
        <w:rPr>
          <w:rFonts w:ascii="Consolas" w:hAnsi="Consolas" w:cs="Consolas"/>
          <w:color w:val="000000"/>
          <w:szCs w:val="15"/>
          <w:highlight w:val="white"/>
          <w:lang w:eastAsia="en-GB"/>
        </w:rPr>
        <w:t xml:space="preserve"> response)</w:t>
      </w:r>
    </w:p>
    <w:p w:rsidR="00644C83" w:rsidRPr="00644C83" w:rsidRDefault="00644C83" w:rsidP="00644C83">
      <w:pPr>
        <w:autoSpaceDE w:val="0"/>
        <w:autoSpaceDN w:val="0"/>
        <w:adjustRightInd w:val="0"/>
        <w:spacing w:after="0"/>
        <w:rPr>
          <w:rFonts w:ascii="Consolas" w:hAnsi="Consolas" w:cs="Consolas"/>
          <w:color w:val="000000"/>
          <w:szCs w:val="15"/>
          <w:highlight w:val="white"/>
          <w:lang w:eastAsia="en-GB"/>
        </w:rPr>
      </w:pPr>
      <w:r w:rsidRPr="00644C83">
        <w:rPr>
          <w:rFonts w:ascii="Consolas" w:hAnsi="Consolas" w:cs="Consolas"/>
          <w:color w:val="000000"/>
          <w:szCs w:val="15"/>
          <w:highlight w:val="white"/>
          <w:lang w:eastAsia="en-GB"/>
        </w:rPr>
        <w:t>{</w:t>
      </w:r>
    </w:p>
    <w:p w:rsidR="00644C83" w:rsidRPr="00644C83" w:rsidRDefault="00644C83" w:rsidP="00644C83">
      <w:pPr>
        <w:autoSpaceDE w:val="0"/>
        <w:autoSpaceDN w:val="0"/>
        <w:adjustRightInd w:val="0"/>
        <w:spacing w:after="0"/>
        <w:rPr>
          <w:rFonts w:ascii="Consolas" w:hAnsi="Consolas" w:cs="Consolas"/>
          <w:color w:val="000000"/>
          <w:szCs w:val="15"/>
          <w:highlight w:val="white"/>
          <w:lang w:eastAsia="en-GB"/>
        </w:rPr>
      </w:pPr>
      <w:r w:rsidRPr="00644C83">
        <w:rPr>
          <w:rFonts w:ascii="Consolas" w:hAnsi="Consolas" w:cs="Consolas"/>
          <w:color w:val="000000"/>
          <w:szCs w:val="15"/>
          <w:highlight w:val="white"/>
          <w:lang w:eastAsia="en-GB"/>
        </w:rPr>
        <w:t xml:space="preserve">    </w:t>
      </w:r>
      <w:r w:rsidRPr="00644C83">
        <w:rPr>
          <w:rFonts w:ascii="Consolas" w:hAnsi="Consolas" w:cs="Consolas"/>
          <w:color w:val="2B91AF"/>
          <w:szCs w:val="15"/>
          <w:highlight w:val="white"/>
          <w:lang w:eastAsia="en-GB"/>
        </w:rPr>
        <w:t>XDocument</w:t>
      </w:r>
      <w:r w:rsidRPr="00644C83">
        <w:rPr>
          <w:rFonts w:ascii="Consolas" w:hAnsi="Consolas" w:cs="Consolas"/>
          <w:color w:val="000000"/>
          <w:szCs w:val="15"/>
          <w:highlight w:val="white"/>
          <w:lang w:eastAsia="en-GB"/>
        </w:rPr>
        <w:t xml:space="preserve"> doc = </w:t>
      </w:r>
      <w:r w:rsidRPr="00644C83">
        <w:rPr>
          <w:rFonts w:ascii="Consolas" w:hAnsi="Consolas" w:cs="Consolas"/>
          <w:color w:val="2B91AF"/>
          <w:szCs w:val="15"/>
          <w:highlight w:val="white"/>
          <w:lang w:eastAsia="en-GB"/>
        </w:rPr>
        <w:t>XDocument</w:t>
      </w:r>
      <w:r w:rsidRPr="00644C83">
        <w:rPr>
          <w:rFonts w:ascii="Consolas" w:hAnsi="Consolas" w:cs="Consolas"/>
          <w:color w:val="000000"/>
          <w:szCs w:val="15"/>
          <w:highlight w:val="white"/>
          <w:lang w:eastAsia="en-GB"/>
        </w:rPr>
        <w:t>.Parse(response);</w:t>
      </w:r>
    </w:p>
    <w:p w:rsidR="00644C83" w:rsidRPr="00644C83" w:rsidRDefault="00644C83" w:rsidP="00644C83">
      <w:pPr>
        <w:autoSpaceDE w:val="0"/>
        <w:autoSpaceDN w:val="0"/>
        <w:adjustRightInd w:val="0"/>
        <w:spacing w:after="0"/>
        <w:rPr>
          <w:rFonts w:ascii="Consolas" w:hAnsi="Consolas" w:cs="Consolas"/>
          <w:color w:val="000000"/>
          <w:szCs w:val="15"/>
          <w:highlight w:val="white"/>
          <w:lang w:eastAsia="en-GB"/>
        </w:rPr>
      </w:pPr>
      <w:r w:rsidRPr="00644C83">
        <w:rPr>
          <w:rFonts w:ascii="Consolas" w:hAnsi="Consolas" w:cs="Consolas"/>
          <w:color w:val="000000"/>
          <w:szCs w:val="15"/>
          <w:highlight w:val="white"/>
          <w:lang w:eastAsia="en-GB"/>
        </w:rPr>
        <w:t xml:space="preserve">    </w:t>
      </w:r>
      <w:r w:rsidRPr="00644C83">
        <w:rPr>
          <w:rFonts w:ascii="Consolas" w:hAnsi="Consolas" w:cs="Consolas"/>
          <w:color w:val="0000FF"/>
          <w:szCs w:val="15"/>
          <w:highlight w:val="white"/>
          <w:lang w:eastAsia="en-GB"/>
        </w:rPr>
        <w:t>var</w:t>
      </w:r>
      <w:r w:rsidRPr="00644C83">
        <w:rPr>
          <w:rFonts w:ascii="Consolas" w:hAnsi="Consolas" w:cs="Consolas"/>
          <w:color w:val="000000"/>
          <w:szCs w:val="15"/>
          <w:highlight w:val="white"/>
          <w:lang w:eastAsia="en-GB"/>
        </w:rPr>
        <w:t xml:space="preserve"> resultNode = doc.Descendants().FirstOrDefault(e =&gt; e.Name.LocalName == </w:t>
      </w:r>
      <w:r w:rsidRPr="00644C83">
        <w:rPr>
          <w:rFonts w:ascii="Consolas" w:hAnsi="Consolas" w:cs="Consolas"/>
          <w:color w:val="A31515"/>
          <w:szCs w:val="15"/>
          <w:highlight w:val="white"/>
          <w:lang w:eastAsia="en-GB"/>
        </w:rPr>
        <w:t>"Result"</w:t>
      </w:r>
      <w:r w:rsidRPr="00644C83">
        <w:rPr>
          <w:rFonts w:ascii="Consolas" w:hAnsi="Consolas" w:cs="Consolas"/>
          <w:color w:val="000000"/>
          <w:szCs w:val="15"/>
          <w:highlight w:val="white"/>
          <w:lang w:eastAsia="en-GB"/>
        </w:rPr>
        <w:t>);</w:t>
      </w:r>
    </w:p>
    <w:p w:rsidR="00644C83" w:rsidRPr="00644C83" w:rsidRDefault="00644C83" w:rsidP="00644C83">
      <w:pPr>
        <w:autoSpaceDE w:val="0"/>
        <w:autoSpaceDN w:val="0"/>
        <w:adjustRightInd w:val="0"/>
        <w:spacing w:after="0"/>
        <w:rPr>
          <w:rFonts w:ascii="Consolas" w:hAnsi="Consolas" w:cs="Consolas"/>
          <w:color w:val="000000"/>
          <w:szCs w:val="15"/>
          <w:highlight w:val="white"/>
          <w:lang w:eastAsia="en-GB"/>
        </w:rPr>
      </w:pPr>
    </w:p>
    <w:p w:rsidR="00644C83" w:rsidRPr="00644C83" w:rsidRDefault="00644C83" w:rsidP="00644C83">
      <w:pPr>
        <w:autoSpaceDE w:val="0"/>
        <w:autoSpaceDN w:val="0"/>
        <w:adjustRightInd w:val="0"/>
        <w:spacing w:after="0"/>
        <w:rPr>
          <w:rFonts w:ascii="Consolas" w:hAnsi="Consolas" w:cs="Consolas"/>
          <w:color w:val="000000"/>
          <w:szCs w:val="15"/>
          <w:highlight w:val="white"/>
          <w:lang w:eastAsia="en-GB"/>
        </w:rPr>
      </w:pPr>
      <w:r w:rsidRPr="00644C83">
        <w:rPr>
          <w:rFonts w:ascii="Consolas" w:hAnsi="Consolas" w:cs="Consolas"/>
          <w:color w:val="000000"/>
          <w:szCs w:val="15"/>
          <w:highlight w:val="white"/>
          <w:lang w:eastAsia="en-GB"/>
        </w:rPr>
        <w:t xml:space="preserve">    </w:t>
      </w:r>
      <w:r w:rsidRPr="00644C83">
        <w:rPr>
          <w:rFonts w:ascii="Consolas" w:hAnsi="Consolas" w:cs="Consolas"/>
          <w:color w:val="0000FF"/>
          <w:szCs w:val="15"/>
          <w:highlight w:val="white"/>
          <w:lang w:eastAsia="en-GB"/>
        </w:rPr>
        <w:t>if</w:t>
      </w:r>
      <w:r w:rsidRPr="00644C83">
        <w:rPr>
          <w:rFonts w:ascii="Consolas" w:hAnsi="Consolas" w:cs="Consolas"/>
          <w:color w:val="000000"/>
          <w:szCs w:val="15"/>
          <w:highlight w:val="white"/>
          <w:lang w:eastAsia="en-GB"/>
        </w:rPr>
        <w:t xml:space="preserve"> (resultNode != </w:t>
      </w:r>
      <w:r w:rsidRPr="00644C83">
        <w:rPr>
          <w:rFonts w:ascii="Consolas" w:hAnsi="Consolas" w:cs="Consolas"/>
          <w:color w:val="0000FF"/>
          <w:szCs w:val="15"/>
          <w:highlight w:val="white"/>
          <w:lang w:eastAsia="en-GB"/>
        </w:rPr>
        <w:t>null</w:t>
      </w:r>
      <w:r w:rsidRPr="00644C83">
        <w:rPr>
          <w:rFonts w:ascii="Consolas" w:hAnsi="Consolas" w:cs="Consolas"/>
          <w:color w:val="000000"/>
          <w:szCs w:val="15"/>
          <w:highlight w:val="white"/>
          <w:lang w:eastAsia="en-GB"/>
        </w:rPr>
        <w:t>)</w:t>
      </w:r>
    </w:p>
    <w:p w:rsidR="00644C83" w:rsidRPr="00644C83" w:rsidRDefault="00644C83" w:rsidP="00644C83">
      <w:pPr>
        <w:autoSpaceDE w:val="0"/>
        <w:autoSpaceDN w:val="0"/>
        <w:adjustRightInd w:val="0"/>
        <w:spacing w:after="0"/>
        <w:rPr>
          <w:rFonts w:ascii="Consolas" w:hAnsi="Consolas" w:cs="Consolas"/>
          <w:color w:val="000000"/>
          <w:szCs w:val="15"/>
          <w:highlight w:val="white"/>
          <w:lang w:eastAsia="en-GB"/>
        </w:rPr>
      </w:pPr>
      <w:r w:rsidRPr="00644C83">
        <w:rPr>
          <w:rFonts w:ascii="Consolas" w:hAnsi="Consolas" w:cs="Consolas"/>
          <w:color w:val="000000"/>
          <w:szCs w:val="15"/>
          <w:highlight w:val="white"/>
          <w:lang w:eastAsia="en-GB"/>
        </w:rPr>
        <w:t xml:space="preserve">    {</w:t>
      </w:r>
    </w:p>
    <w:p w:rsidR="0039128A" w:rsidRPr="0039128A" w:rsidRDefault="0039128A" w:rsidP="0039128A">
      <w:pPr>
        <w:autoSpaceDE w:val="0"/>
        <w:autoSpaceDN w:val="0"/>
        <w:adjustRightInd w:val="0"/>
        <w:spacing w:after="0"/>
        <w:rPr>
          <w:rFonts w:ascii="Consolas" w:hAnsi="Consolas" w:cs="Consolas"/>
          <w:color w:val="000000"/>
          <w:szCs w:val="15"/>
          <w:highlight w:val="white"/>
          <w:lang w:eastAsia="en-GB"/>
        </w:rPr>
      </w:pPr>
      <w:r w:rsidRPr="0039128A">
        <w:rPr>
          <w:rFonts w:ascii="Consolas" w:hAnsi="Consolas" w:cs="Consolas"/>
          <w:color w:val="000000"/>
          <w:szCs w:val="15"/>
          <w:highlight w:val="white"/>
          <w:lang w:eastAsia="en-GB"/>
        </w:rPr>
        <w:t xml:space="preserve">                </w:t>
      </w:r>
      <w:r w:rsidRPr="0039128A">
        <w:rPr>
          <w:rFonts w:ascii="Consolas" w:hAnsi="Consolas" w:cs="Consolas"/>
          <w:color w:val="0000FF"/>
          <w:szCs w:val="15"/>
          <w:highlight w:val="white"/>
          <w:lang w:eastAsia="en-GB"/>
        </w:rPr>
        <w:t>string</w:t>
      </w:r>
      <w:r w:rsidRPr="0039128A">
        <w:rPr>
          <w:rFonts w:ascii="Consolas" w:hAnsi="Consolas" w:cs="Consolas"/>
          <w:color w:val="000000"/>
          <w:szCs w:val="15"/>
          <w:highlight w:val="white"/>
          <w:lang w:eastAsia="en-GB"/>
        </w:rPr>
        <w:t xml:space="preserve"> advertNumberValue =</w:t>
      </w:r>
    </w:p>
    <w:p w:rsidR="0039128A" w:rsidRPr="0039128A" w:rsidRDefault="0039128A" w:rsidP="0039128A">
      <w:pPr>
        <w:autoSpaceDE w:val="0"/>
        <w:autoSpaceDN w:val="0"/>
        <w:adjustRightInd w:val="0"/>
        <w:spacing w:after="0"/>
        <w:rPr>
          <w:rFonts w:ascii="Consolas" w:hAnsi="Consolas" w:cs="Consolas"/>
          <w:color w:val="000000"/>
          <w:szCs w:val="15"/>
          <w:highlight w:val="white"/>
          <w:lang w:eastAsia="en-GB"/>
        </w:rPr>
      </w:pPr>
      <w:r w:rsidRPr="0039128A">
        <w:rPr>
          <w:rFonts w:ascii="Consolas" w:hAnsi="Consolas" w:cs="Consolas"/>
          <w:color w:val="000000"/>
          <w:szCs w:val="15"/>
          <w:highlight w:val="white"/>
          <w:lang w:eastAsia="en-GB"/>
        </w:rPr>
        <w:t xml:space="preserve">                    resultNode.Descendants()</w:t>
      </w:r>
    </w:p>
    <w:p w:rsidR="0039128A" w:rsidRPr="0039128A" w:rsidRDefault="0039128A" w:rsidP="0039128A">
      <w:pPr>
        <w:autoSpaceDE w:val="0"/>
        <w:autoSpaceDN w:val="0"/>
        <w:adjustRightInd w:val="0"/>
        <w:spacing w:after="0"/>
        <w:rPr>
          <w:rFonts w:ascii="Consolas" w:hAnsi="Consolas" w:cs="Consolas"/>
          <w:color w:val="000000"/>
          <w:szCs w:val="15"/>
          <w:highlight w:val="white"/>
          <w:lang w:eastAsia="en-GB"/>
        </w:rPr>
      </w:pPr>
      <w:r w:rsidRPr="0039128A">
        <w:rPr>
          <w:rFonts w:ascii="Consolas" w:hAnsi="Consolas" w:cs="Consolas"/>
          <w:color w:val="000000"/>
          <w:szCs w:val="15"/>
          <w:highlight w:val="white"/>
          <w:lang w:eastAsia="en-GB"/>
        </w:rPr>
        <w:t xml:space="preserve">                              .Where(e =&gt; e.Name.LocalName == </w:t>
      </w:r>
      <w:r w:rsidRPr="0039128A">
        <w:rPr>
          <w:rFonts w:ascii="Consolas" w:hAnsi="Consolas" w:cs="Consolas"/>
          <w:color w:val="A31515"/>
          <w:szCs w:val="15"/>
          <w:highlight w:val="white"/>
          <w:lang w:eastAsia="en-GB"/>
        </w:rPr>
        <w:t>"AdvertNumber"</w:t>
      </w:r>
      <w:r w:rsidRPr="0039128A">
        <w:rPr>
          <w:rFonts w:ascii="Consolas" w:hAnsi="Consolas" w:cs="Consolas"/>
          <w:color w:val="000000"/>
          <w:szCs w:val="15"/>
          <w:highlight w:val="white"/>
          <w:lang w:eastAsia="en-GB"/>
        </w:rPr>
        <w:t>)</w:t>
      </w:r>
    </w:p>
    <w:p w:rsidR="0039128A" w:rsidRPr="0039128A" w:rsidRDefault="0039128A" w:rsidP="0039128A">
      <w:pPr>
        <w:autoSpaceDE w:val="0"/>
        <w:autoSpaceDN w:val="0"/>
        <w:adjustRightInd w:val="0"/>
        <w:spacing w:after="0"/>
        <w:rPr>
          <w:rFonts w:ascii="Consolas" w:hAnsi="Consolas" w:cs="Consolas"/>
          <w:color w:val="000000"/>
          <w:szCs w:val="15"/>
          <w:highlight w:val="white"/>
          <w:lang w:eastAsia="en-GB"/>
        </w:rPr>
      </w:pPr>
      <w:r w:rsidRPr="0039128A">
        <w:rPr>
          <w:rFonts w:ascii="Consolas" w:hAnsi="Consolas" w:cs="Consolas"/>
          <w:color w:val="000000"/>
          <w:szCs w:val="15"/>
          <w:highlight w:val="white"/>
          <w:lang w:eastAsia="en-GB"/>
        </w:rPr>
        <w:t xml:space="preserve">                              .Select(e =&gt; e.Value)</w:t>
      </w:r>
    </w:p>
    <w:p w:rsidR="0039128A" w:rsidRPr="0039128A" w:rsidRDefault="0039128A" w:rsidP="0039128A">
      <w:pPr>
        <w:autoSpaceDE w:val="0"/>
        <w:autoSpaceDN w:val="0"/>
        <w:adjustRightInd w:val="0"/>
        <w:spacing w:after="0"/>
        <w:rPr>
          <w:rFonts w:ascii="Consolas" w:hAnsi="Consolas" w:cs="Consolas"/>
          <w:color w:val="000000"/>
          <w:szCs w:val="15"/>
          <w:highlight w:val="white"/>
          <w:lang w:eastAsia="en-GB"/>
        </w:rPr>
      </w:pPr>
      <w:r w:rsidRPr="0039128A">
        <w:rPr>
          <w:rFonts w:ascii="Consolas" w:hAnsi="Consolas" w:cs="Consolas"/>
          <w:color w:val="000000"/>
          <w:szCs w:val="15"/>
          <w:highlight w:val="white"/>
          <w:lang w:eastAsia="en-GB"/>
        </w:rPr>
        <w:t xml:space="preserve">                              .FirstOrDefault();</w:t>
      </w:r>
    </w:p>
    <w:p w:rsidR="0039128A" w:rsidRPr="0039128A" w:rsidRDefault="0039128A" w:rsidP="0039128A">
      <w:pPr>
        <w:autoSpaceDE w:val="0"/>
        <w:autoSpaceDN w:val="0"/>
        <w:adjustRightInd w:val="0"/>
        <w:spacing w:after="0"/>
        <w:rPr>
          <w:rFonts w:ascii="Consolas" w:hAnsi="Consolas" w:cs="Consolas"/>
          <w:color w:val="000000"/>
          <w:szCs w:val="15"/>
          <w:highlight w:val="white"/>
          <w:lang w:eastAsia="en-GB"/>
        </w:rPr>
      </w:pPr>
    </w:p>
    <w:p w:rsidR="0039128A" w:rsidRPr="0039128A" w:rsidRDefault="0039128A" w:rsidP="0039128A">
      <w:pPr>
        <w:autoSpaceDE w:val="0"/>
        <w:autoSpaceDN w:val="0"/>
        <w:adjustRightInd w:val="0"/>
        <w:spacing w:after="0"/>
        <w:rPr>
          <w:rFonts w:ascii="Consolas" w:hAnsi="Consolas" w:cs="Consolas"/>
          <w:color w:val="000000"/>
          <w:szCs w:val="15"/>
          <w:highlight w:val="white"/>
          <w:lang w:eastAsia="en-GB"/>
        </w:rPr>
      </w:pPr>
      <w:r w:rsidRPr="0039128A">
        <w:rPr>
          <w:rFonts w:ascii="Consolas" w:hAnsi="Consolas" w:cs="Consolas"/>
          <w:color w:val="000000"/>
          <w:szCs w:val="15"/>
          <w:highlight w:val="white"/>
          <w:lang w:eastAsia="en-GB"/>
        </w:rPr>
        <w:t xml:space="preserve">                </w:t>
      </w:r>
      <w:r w:rsidRPr="0039128A">
        <w:rPr>
          <w:rFonts w:ascii="Consolas" w:hAnsi="Consolas" w:cs="Consolas"/>
          <w:color w:val="0000FF"/>
          <w:szCs w:val="15"/>
          <w:highlight w:val="white"/>
          <w:lang w:eastAsia="en-GB"/>
        </w:rPr>
        <w:t>string</w:t>
      </w:r>
      <w:r w:rsidRPr="0039128A">
        <w:rPr>
          <w:rFonts w:ascii="Consolas" w:hAnsi="Consolas" w:cs="Consolas"/>
          <w:color w:val="000000"/>
          <w:szCs w:val="15"/>
          <w:highlight w:val="white"/>
          <w:lang w:eastAsia="en-GB"/>
        </w:rPr>
        <w:t xml:space="preserve"> jobId =</w:t>
      </w:r>
    </w:p>
    <w:p w:rsidR="0039128A" w:rsidRPr="0039128A" w:rsidRDefault="0039128A" w:rsidP="0039128A">
      <w:pPr>
        <w:autoSpaceDE w:val="0"/>
        <w:autoSpaceDN w:val="0"/>
        <w:adjustRightInd w:val="0"/>
        <w:spacing w:after="0"/>
        <w:rPr>
          <w:rFonts w:ascii="Consolas" w:hAnsi="Consolas" w:cs="Consolas"/>
          <w:color w:val="000000"/>
          <w:szCs w:val="15"/>
          <w:highlight w:val="white"/>
          <w:lang w:eastAsia="en-GB"/>
        </w:rPr>
      </w:pPr>
      <w:r w:rsidRPr="0039128A">
        <w:rPr>
          <w:rFonts w:ascii="Consolas" w:hAnsi="Consolas" w:cs="Consolas"/>
          <w:color w:val="000000"/>
          <w:szCs w:val="15"/>
          <w:highlight w:val="white"/>
          <w:lang w:eastAsia="en-GB"/>
        </w:rPr>
        <w:t xml:space="preserve">                    resultNode.Descendants()</w:t>
      </w:r>
    </w:p>
    <w:p w:rsidR="0039128A" w:rsidRPr="0039128A" w:rsidRDefault="0039128A" w:rsidP="0039128A">
      <w:pPr>
        <w:autoSpaceDE w:val="0"/>
        <w:autoSpaceDN w:val="0"/>
        <w:adjustRightInd w:val="0"/>
        <w:spacing w:after="0"/>
        <w:rPr>
          <w:rFonts w:ascii="Consolas" w:hAnsi="Consolas" w:cs="Consolas"/>
          <w:color w:val="000000"/>
          <w:szCs w:val="15"/>
          <w:highlight w:val="white"/>
          <w:lang w:eastAsia="en-GB"/>
        </w:rPr>
      </w:pPr>
      <w:r w:rsidRPr="0039128A">
        <w:rPr>
          <w:rFonts w:ascii="Consolas" w:hAnsi="Consolas" w:cs="Consolas"/>
          <w:color w:val="000000"/>
          <w:szCs w:val="15"/>
          <w:highlight w:val="white"/>
          <w:lang w:eastAsia="en-GB"/>
        </w:rPr>
        <w:t xml:space="preserve">                              .Where(e =&gt; e.Name.LocalName == </w:t>
      </w:r>
      <w:r w:rsidRPr="0039128A">
        <w:rPr>
          <w:rFonts w:ascii="Consolas" w:hAnsi="Consolas" w:cs="Consolas"/>
          <w:color w:val="A31515"/>
          <w:szCs w:val="15"/>
          <w:highlight w:val="white"/>
          <w:lang w:eastAsia="en-GB"/>
        </w:rPr>
        <w:t>"JobID"</w:t>
      </w:r>
      <w:r w:rsidRPr="0039128A">
        <w:rPr>
          <w:rFonts w:ascii="Consolas" w:hAnsi="Consolas" w:cs="Consolas"/>
          <w:color w:val="000000"/>
          <w:szCs w:val="15"/>
          <w:highlight w:val="white"/>
          <w:lang w:eastAsia="en-GB"/>
        </w:rPr>
        <w:t>)</w:t>
      </w:r>
    </w:p>
    <w:p w:rsidR="0039128A" w:rsidRPr="0039128A" w:rsidRDefault="0039128A" w:rsidP="0039128A">
      <w:pPr>
        <w:autoSpaceDE w:val="0"/>
        <w:autoSpaceDN w:val="0"/>
        <w:adjustRightInd w:val="0"/>
        <w:spacing w:after="0"/>
        <w:rPr>
          <w:rFonts w:ascii="Consolas" w:hAnsi="Consolas" w:cs="Consolas"/>
          <w:color w:val="000000"/>
          <w:szCs w:val="15"/>
          <w:highlight w:val="white"/>
          <w:lang w:eastAsia="en-GB"/>
        </w:rPr>
      </w:pPr>
      <w:r w:rsidRPr="0039128A">
        <w:rPr>
          <w:rFonts w:ascii="Consolas" w:hAnsi="Consolas" w:cs="Consolas"/>
          <w:color w:val="000000"/>
          <w:szCs w:val="15"/>
          <w:highlight w:val="white"/>
          <w:lang w:eastAsia="en-GB"/>
        </w:rPr>
        <w:t xml:space="preserve">                              .Select(e =&gt; e.Value)</w:t>
      </w:r>
    </w:p>
    <w:p w:rsidR="00644C83" w:rsidRPr="0039128A" w:rsidRDefault="0039128A" w:rsidP="0039128A">
      <w:pPr>
        <w:autoSpaceDE w:val="0"/>
        <w:autoSpaceDN w:val="0"/>
        <w:adjustRightInd w:val="0"/>
        <w:spacing w:after="0"/>
        <w:rPr>
          <w:rFonts w:ascii="Consolas" w:hAnsi="Consolas" w:cs="Consolas"/>
          <w:color w:val="000000"/>
          <w:szCs w:val="15"/>
          <w:highlight w:val="white"/>
          <w:lang w:eastAsia="en-GB"/>
        </w:rPr>
      </w:pPr>
      <w:r w:rsidRPr="0039128A">
        <w:rPr>
          <w:rFonts w:ascii="Consolas" w:hAnsi="Consolas" w:cs="Consolas"/>
          <w:color w:val="000000"/>
          <w:szCs w:val="15"/>
          <w:highlight w:val="white"/>
          <w:lang w:eastAsia="en-GB"/>
        </w:rPr>
        <w:t xml:space="preserve">                              .FirstOrDefault();</w:t>
      </w:r>
    </w:p>
    <w:p w:rsidR="0039128A" w:rsidRPr="00644C83" w:rsidRDefault="0039128A" w:rsidP="0039128A">
      <w:pPr>
        <w:autoSpaceDE w:val="0"/>
        <w:autoSpaceDN w:val="0"/>
        <w:adjustRightInd w:val="0"/>
        <w:spacing w:after="0"/>
        <w:rPr>
          <w:rFonts w:ascii="Consolas" w:hAnsi="Consolas" w:cs="Consolas"/>
          <w:color w:val="000000"/>
          <w:szCs w:val="15"/>
          <w:highlight w:val="white"/>
          <w:lang w:eastAsia="en-GB"/>
        </w:rPr>
      </w:pPr>
    </w:p>
    <w:p w:rsidR="00644C83" w:rsidRPr="00644C83" w:rsidRDefault="00644C83" w:rsidP="00644C83">
      <w:pPr>
        <w:autoSpaceDE w:val="0"/>
        <w:autoSpaceDN w:val="0"/>
        <w:adjustRightInd w:val="0"/>
        <w:spacing w:after="0"/>
        <w:rPr>
          <w:rFonts w:ascii="Consolas" w:hAnsi="Consolas" w:cs="Consolas"/>
          <w:color w:val="000000"/>
          <w:szCs w:val="15"/>
          <w:highlight w:val="white"/>
          <w:lang w:eastAsia="en-GB"/>
        </w:rPr>
      </w:pPr>
      <w:r w:rsidRPr="00644C83">
        <w:rPr>
          <w:rFonts w:ascii="Consolas" w:hAnsi="Consolas" w:cs="Consolas"/>
          <w:color w:val="000000"/>
          <w:szCs w:val="15"/>
          <w:highlight w:val="white"/>
          <w:lang w:eastAsia="en-GB"/>
        </w:rPr>
        <w:t xml:space="preserve">        </w:t>
      </w:r>
      <w:r w:rsidRPr="00644C83">
        <w:rPr>
          <w:rFonts w:ascii="Consolas" w:hAnsi="Consolas" w:cs="Consolas"/>
          <w:color w:val="0000FF"/>
          <w:szCs w:val="15"/>
          <w:highlight w:val="white"/>
          <w:lang w:eastAsia="en-GB"/>
        </w:rPr>
        <w:t>int</w:t>
      </w:r>
      <w:r w:rsidRPr="00644C83">
        <w:rPr>
          <w:rFonts w:ascii="Consolas" w:hAnsi="Consolas" w:cs="Consolas"/>
          <w:color w:val="000000"/>
          <w:szCs w:val="15"/>
          <w:highlight w:val="white"/>
          <w:lang w:eastAsia="en-GB"/>
        </w:rPr>
        <w:t xml:space="preserve"> numberAdvertsPosted;</w:t>
      </w:r>
    </w:p>
    <w:p w:rsidR="00644C83" w:rsidRPr="00644C83" w:rsidRDefault="00644C83" w:rsidP="00644C83">
      <w:pPr>
        <w:autoSpaceDE w:val="0"/>
        <w:autoSpaceDN w:val="0"/>
        <w:adjustRightInd w:val="0"/>
        <w:spacing w:after="0"/>
        <w:rPr>
          <w:rFonts w:ascii="Consolas" w:hAnsi="Consolas" w:cs="Consolas"/>
          <w:color w:val="000000"/>
          <w:szCs w:val="15"/>
          <w:highlight w:val="white"/>
          <w:lang w:eastAsia="en-GB"/>
        </w:rPr>
      </w:pPr>
      <w:r w:rsidRPr="00644C83">
        <w:rPr>
          <w:rFonts w:ascii="Consolas" w:hAnsi="Consolas" w:cs="Consolas"/>
          <w:color w:val="000000"/>
          <w:szCs w:val="15"/>
          <w:highlight w:val="white"/>
          <w:lang w:eastAsia="en-GB"/>
        </w:rPr>
        <w:t xml:space="preserve">        </w:t>
      </w:r>
      <w:r w:rsidRPr="00644C83">
        <w:rPr>
          <w:rFonts w:ascii="Consolas" w:hAnsi="Consolas" w:cs="Consolas"/>
          <w:color w:val="0000FF"/>
          <w:szCs w:val="15"/>
          <w:highlight w:val="white"/>
          <w:lang w:eastAsia="en-GB"/>
        </w:rPr>
        <w:t>bool</w:t>
      </w:r>
      <w:r w:rsidRPr="00644C83">
        <w:rPr>
          <w:rFonts w:ascii="Consolas" w:hAnsi="Consolas" w:cs="Consolas"/>
          <w:color w:val="000000"/>
          <w:szCs w:val="15"/>
          <w:highlight w:val="white"/>
          <w:lang w:eastAsia="en-GB"/>
        </w:rPr>
        <w:t xml:space="preserve"> parsedNumberAdvertsPosted = </w:t>
      </w:r>
      <w:r w:rsidRPr="00644C83">
        <w:rPr>
          <w:rFonts w:ascii="Consolas" w:hAnsi="Consolas" w:cs="Consolas"/>
          <w:color w:val="0000FF"/>
          <w:szCs w:val="15"/>
          <w:highlight w:val="white"/>
          <w:lang w:eastAsia="en-GB"/>
        </w:rPr>
        <w:t>int</w:t>
      </w:r>
      <w:r w:rsidRPr="00644C83">
        <w:rPr>
          <w:rFonts w:ascii="Consolas" w:hAnsi="Consolas" w:cs="Consolas"/>
          <w:color w:val="000000"/>
          <w:szCs w:val="15"/>
          <w:highlight w:val="white"/>
          <w:lang w:eastAsia="en-GB"/>
        </w:rPr>
        <w:t xml:space="preserve">.TryParse(advertNumberValue, </w:t>
      </w:r>
      <w:r w:rsidRPr="00644C83">
        <w:rPr>
          <w:rFonts w:ascii="Consolas" w:hAnsi="Consolas" w:cs="Consolas"/>
          <w:color w:val="0000FF"/>
          <w:szCs w:val="15"/>
          <w:highlight w:val="white"/>
          <w:lang w:eastAsia="en-GB"/>
        </w:rPr>
        <w:t>out</w:t>
      </w:r>
      <w:r w:rsidRPr="00644C83">
        <w:rPr>
          <w:rFonts w:ascii="Consolas" w:hAnsi="Consolas" w:cs="Consolas"/>
          <w:color w:val="000000"/>
          <w:szCs w:val="15"/>
          <w:highlight w:val="white"/>
          <w:lang w:eastAsia="en-GB"/>
        </w:rPr>
        <w:t xml:space="preserve"> numberAdvertsPosted);</w:t>
      </w:r>
    </w:p>
    <w:p w:rsidR="00644C83" w:rsidRPr="00644C83" w:rsidRDefault="00644C83" w:rsidP="00644C83">
      <w:pPr>
        <w:autoSpaceDE w:val="0"/>
        <w:autoSpaceDN w:val="0"/>
        <w:adjustRightInd w:val="0"/>
        <w:spacing w:after="0"/>
        <w:rPr>
          <w:rFonts w:ascii="Consolas" w:hAnsi="Consolas" w:cs="Consolas"/>
          <w:color w:val="000000"/>
          <w:szCs w:val="15"/>
          <w:highlight w:val="white"/>
          <w:lang w:eastAsia="en-GB"/>
        </w:rPr>
      </w:pPr>
    </w:p>
    <w:p w:rsidR="00644C83" w:rsidRPr="00644C83" w:rsidRDefault="00644C83" w:rsidP="00644C83">
      <w:pPr>
        <w:autoSpaceDE w:val="0"/>
        <w:autoSpaceDN w:val="0"/>
        <w:adjustRightInd w:val="0"/>
        <w:spacing w:after="0"/>
        <w:rPr>
          <w:rFonts w:ascii="Consolas" w:hAnsi="Consolas" w:cs="Consolas"/>
          <w:color w:val="000000"/>
          <w:szCs w:val="15"/>
          <w:highlight w:val="white"/>
          <w:lang w:eastAsia="en-GB"/>
        </w:rPr>
      </w:pPr>
      <w:r w:rsidRPr="00644C83">
        <w:rPr>
          <w:rFonts w:ascii="Consolas" w:hAnsi="Consolas" w:cs="Consolas"/>
          <w:color w:val="000000"/>
          <w:szCs w:val="15"/>
          <w:highlight w:val="white"/>
          <w:lang w:eastAsia="en-GB"/>
        </w:rPr>
        <w:t xml:space="preserve">        </w:t>
      </w:r>
      <w:r w:rsidRPr="00644C83">
        <w:rPr>
          <w:rFonts w:ascii="Consolas" w:hAnsi="Consolas" w:cs="Consolas"/>
          <w:color w:val="0000FF"/>
          <w:szCs w:val="15"/>
          <w:highlight w:val="white"/>
          <w:lang w:eastAsia="en-GB"/>
        </w:rPr>
        <w:t>if</w:t>
      </w:r>
      <w:r w:rsidRPr="00644C83">
        <w:rPr>
          <w:rFonts w:ascii="Consolas" w:hAnsi="Consolas" w:cs="Consolas"/>
          <w:color w:val="000000"/>
          <w:szCs w:val="15"/>
          <w:highlight w:val="white"/>
          <w:lang w:eastAsia="en-GB"/>
        </w:rPr>
        <w:t xml:space="preserve"> (!parsedNumberAdvertsPosted || numberAdvertsPosted == 0)</w:t>
      </w:r>
    </w:p>
    <w:p w:rsidR="00644C83" w:rsidRPr="00644C83" w:rsidRDefault="00644C83" w:rsidP="00644C83">
      <w:pPr>
        <w:autoSpaceDE w:val="0"/>
        <w:autoSpaceDN w:val="0"/>
        <w:adjustRightInd w:val="0"/>
        <w:spacing w:after="0"/>
        <w:rPr>
          <w:rFonts w:ascii="Consolas" w:hAnsi="Consolas" w:cs="Consolas"/>
          <w:color w:val="000000"/>
          <w:szCs w:val="15"/>
          <w:highlight w:val="white"/>
          <w:lang w:eastAsia="en-GB"/>
        </w:rPr>
      </w:pPr>
      <w:r w:rsidRPr="00644C83">
        <w:rPr>
          <w:rFonts w:ascii="Consolas" w:hAnsi="Consolas" w:cs="Consolas"/>
          <w:color w:val="000000"/>
          <w:szCs w:val="15"/>
          <w:highlight w:val="white"/>
          <w:lang w:eastAsia="en-GB"/>
        </w:rPr>
        <w:t xml:space="preserve">        {</w:t>
      </w:r>
    </w:p>
    <w:p w:rsidR="00644C83" w:rsidRPr="00644C83" w:rsidRDefault="00644C83" w:rsidP="00644C83">
      <w:pPr>
        <w:autoSpaceDE w:val="0"/>
        <w:autoSpaceDN w:val="0"/>
        <w:adjustRightInd w:val="0"/>
        <w:spacing w:after="0"/>
        <w:rPr>
          <w:rFonts w:ascii="Consolas" w:hAnsi="Consolas" w:cs="Consolas"/>
          <w:color w:val="000000"/>
          <w:szCs w:val="15"/>
          <w:highlight w:val="white"/>
          <w:lang w:eastAsia="en-GB"/>
        </w:rPr>
      </w:pPr>
      <w:r w:rsidRPr="00644C83">
        <w:rPr>
          <w:rFonts w:ascii="Consolas" w:hAnsi="Consolas" w:cs="Consolas"/>
          <w:color w:val="000000"/>
          <w:szCs w:val="15"/>
          <w:highlight w:val="white"/>
          <w:lang w:eastAsia="en-GB"/>
        </w:rPr>
        <w:t xml:space="preserve">            </w:t>
      </w:r>
      <w:r w:rsidRPr="00644C83">
        <w:rPr>
          <w:rFonts w:ascii="Consolas" w:hAnsi="Consolas" w:cs="Consolas"/>
          <w:color w:val="0000FF"/>
          <w:szCs w:val="15"/>
          <w:highlight w:val="white"/>
          <w:lang w:eastAsia="en-GB"/>
        </w:rPr>
        <w:t>throw</w:t>
      </w:r>
      <w:r w:rsidRPr="00644C83">
        <w:rPr>
          <w:rFonts w:ascii="Consolas" w:hAnsi="Consolas" w:cs="Consolas"/>
          <w:color w:val="000000"/>
          <w:szCs w:val="15"/>
          <w:highlight w:val="white"/>
          <w:lang w:eastAsia="en-GB"/>
        </w:rPr>
        <w:t xml:space="preserve"> </w:t>
      </w:r>
      <w:r w:rsidRPr="00644C83">
        <w:rPr>
          <w:rFonts w:ascii="Consolas" w:hAnsi="Consolas" w:cs="Consolas"/>
          <w:color w:val="0000FF"/>
          <w:szCs w:val="15"/>
          <w:highlight w:val="white"/>
          <w:lang w:eastAsia="en-GB"/>
        </w:rPr>
        <w:t>new</w:t>
      </w:r>
      <w:r w:rsidRPr="00644C83">
        <w:rPr>
          <w:rFonts w:ascii="Consolas" w:hAnsi="Consolas" w:cs="Consolas"/>
          <w:color w:val="000000"/>
          <w:szCs w:val="15"/>
          <w:highlight w:val="white"/>
          <w:lang w:eastAsia="en-GB"/>
        </w:rPr>
        <w:t xml:space="preserve"> </w:t>
      </w:r>
      <w:r w:rsidRPr="00644C83">
        <w:rPr>
          <w:rFonts w:ascii="Consolas" w:hAnsi="Consolas" w:cs="Consolas"/>
          <w:color w:val="2B91AF"/>
          <w:szCs w:val="15"/>
          <w:highlight w:val="white"/>
          <w:lang w:eastAsia="en-GB"/>
        </w:rPr>
        <w:t>RemoteChannelException</w:t>
      </w:r>
      <w:r w:rsidRPr="00644C83">
        <w:rPr>
          <w:rFonts w:ascii="Consolas" w:hAnsi="Consolas" w:cs="Consolas"/>
          <w:color w:val="000000"/>
          <w:szCs w:val="15"/>
          <w:highlight w:val="white"/>
          <w:lang w:eastAsia="en-GB"/>
        </w:rPr>
        <w:t>(</w:t>
      </w:r>
      <w:r w:rsidRPr="00644C83">
        <w:rPr>
          <w:rFonts w:ascii="Consolas" w:hAnsi="Consolas" w:cs="Consolas"/>
          <w:color w:val="0000FF"/>
          <w:szCs w:val="15"/>
          <w:highlight w:val="white"/>
          <w:lang w:eastAsia="en-GB"/>
        </w:rPr>
        <w:t>string</w:t>
      </w:r>
      <w:r w:rsidRPr="00644C83">
        <w:rPr>
          <w:rFonts w:ascii="Consolas" w:hAnsi="Consolas" w:cs="Consolas"/>
          <w:color w:val="000000"/>
          <w:szCs w:val="15"/>
          <w:highlight w:val="white"/>
          <w:lang w:eastAsia="en-GB"/>
        </w:rPr>
        <w:t>.Format(</w:t>
      </w:r>
      <w:r w:rsidRPr="00644C83">
        <w:rPr>
          <w:rFonts w:ascii="Consolas" w:hAnsi="Consolas" w:cs="Consolas"/>
          <w:color w:val="A31515"/>
          <w:szCs w:val="15"/>
          <w:highlight w:val="white"/>
          <w:lang w:eastAsia="en-GB"/>
        </w:rPr>
        <w:t xml:space="preserve">"Unable to parse JobID from response: </w:t>
      </w:r>
      <w:r w:rsidRPr="00644C83">
        <w:rPr>
          <w:rFonts w:ascii="Consolas" w:hAnsi="Consolas" w:cs="Consolas"/>
          <w:color w:val="3CB371"/>
          <w:szCs w:val="15"/>
          <w:highlight w:val="white"/>
          <w:lang w:eastAsia="en-GB"/>
        </w:rPr>
        <w:t>{0}</w:t>
      </w:r>
      <w:r w:rsidRPr="00644C83">
        <w:rPr>
          <w:rFonts w:ascii="Consolas" w:hAnsi="Consolas" w:cs="Consolas"/>
          <w:color w:val="A31515"/>
          <w:szCs w:val="15"/>
          <w:highlight w:val="white"/>
          <w:lang w:eastAsia="en-GB"/>
        </w:rPr>
        <w:t>"</w:t>
      </w:r>
      <w:r w:rsidRPr="00644C83">
        <w:rPr>
          <w:rFonts w:ascii="Consolas" w:hAnsi="Consolas" w:cs="Consolas"/>
          <w:color w:val="000000"/>
          <w:szCs w:val="15"/>
          <w:highlight w:val="white"/>
          <w:lang w:eastAsia="en-GB"/>
        </w:rPr>
        <w:t>, response));</w:t>
      </w:r>
    </w:p>
    <w:p w:rsidR="00644C83" w:rsidRPr="00644C83" w:rsidRDefault="00644C83" w:rsidP="00644C83">
      <w:pPr>
        <w:autoSpaceDE w:val="0"/>
        <w:autoSpaceDN w:val="0"/>
        <w:adjustRightInd w:val="0"/>
        <w:spacing w:after="0"/>
        <w:rPr>
          <w:rFonts w:ascii="Consolas" w:hAnsi="Consolas" w:cs="Consolas"/>
          <w:color w:val="000000"/>
          <w:szCs w:val="15"/>
          <w:highlight w:val="white"/>
          <w:lang w:eastAsia="en-GB"/>
        </w:rPr>
      </w:pPr>
      <w:r w:rsidRPr="00644C83">
        <w:rPr>
          <w:rFonts w:ascii="Consolas" w:hAnsi="Consolas" w:cs="Consolas"/>
          <w:color w:val="000000"/>
          <w:szCs w:val="15"/>
          <w:highlight w:val="white"/>
          <w:lang w:eastAsia="en-GB"/>
        </w:rPr>
        <w:t xml:space="preserve">        }</w:t>
      </w:r>
    </w:p>
    <w:p w:rsidR="00644C83" w:rsidRPr="00644C83" w:rsidRDefault="00644C83" w:rsidP="00644C83">
      <w:pPr>
        <w:autoSpaceDE w:val="0"/>
        <w:autoSpaceDN w:val="0"/>
        <w:adjustRightInd w:val="0"/>
        <w:spacing w:after="0"/>
        <w:rPr>
          <w:rFonts w:ascii="Consolas" w:hAnsi="Consolas" w:cs="Consolas"/>
          <w:color w:val="000000"/>
          <w:szCs w:val="15"/>
          <w:highlight w:val="white"/>
          <w:lang w:eastAsia="en-GB"/>
        </w:rPr>
      </w:pPr>
    </w:p>
    <w:p w:rsidR="00644C83" w:rsidRPr="00644C83" w:rsidRDefault="00644C83" w:rsidP="00644C83">
      <w:pPr>
        <w:autoSpaceDE w:val="0"/>
        <w:autoSpaceDN w:val="0"/>
        <w:adjustRightInd w:val="0"/>
        <w:spacing w:after="0"/>
        <w:rPr>
          <w:rFonts w:ascii="Consolas" w:hAnsi="Consolas" w:cs="Consolas"/>
          <w:color w:val="000000"/>
          <w:szCs w:val="15"/>
          <w:highlight w:val="white"/>
          <w:lang w:eastAsia="en-GB"/>
        </w:rPr>
      </w:pPr>
      <w:r w:rsidRPr="00644C83">
        <w:rPr>
          <w:rFonts w:ascii="Consolas" w:hAnsi="Consolas" w:cs="Consolas"/>
          <w:color w:val="000000"/>
          <w:szCs w:val="15"/>
          <w:highlight w:val="white"/>
          <w:lang w:eastAsia="en-GB"/>
        </w:rPr>
        <w:t xml:space="preserve">        OutputData.JobId = jobId;</w:t>
      </w:r>
    </w:p>
    <w:p w:rsidR="00644C83" w:rsidRPr="00644C83" w:rsidRDefault="00644C83" w:rsidP="00644C83">
      <w:pPr>
        <w:autoSpaceDE w:val="0"/>
        <w:autoSpaceDN w:val="0"/>
        <w:adjustRightInd w:val="0"/>
        <w:spacing w:after="0"/>
        <w:rPr>
          <w:rFonts w:ascii="Consolas" w:hAnsi="Consolas" w:cs="Consolas"/>
          <w:color w:val="000000"/>
          <w:szCs w:val="15"/>
          <w:highlight w:val="white"/>
          <w:lang w:eastAsia="en-GB"/>
        </w:rPr>
      </w:pPr>
      <w:r w:rsidRPr="00644C83">
        <w:rPr>
          <w:rFonts w:ascii="Consolas" w:hAnsi="Consolas" w:cs="Consolas"/>
          <w:color w:val="000000"/>
          <w:szCs w:val="15"/>
          <w:highlight w:val="white"/>
          <w:lang w:eastAsia="en-GB"/>
        </w:rPr>
        <w:t xml:space="preserve">    }</w:t>
      </w:r>
    </w:p>
    <w:p w:rsidR="00D44305" w:rsidRPr="00644C83" w:rsidRDefault="00644C83" w:rsidP="00644C83">
      <w:pPr>
        <w:spacing w:after="0"/>
        <w:rPr>
          <w:rFonts w:ascii="Consolas" w:hAnsi="Consolas" w:cs="Consolas"/>
          <w:color w:val="000000"/>
          <w:szCs w:val="15"/>
          <w:lang w:eastAsia="en-GB"/>
        </w:rPr>
      </w:pPr>
      <w:r w:rsidRPr="00644C83">
        <w:rPr>
          <w:rFonts w:ascii="Consolas" w:hAnsi="Consolas" w:cs="Consolas"/>
          <w:color w:val="000000"/>
          <w:szCs w:val="15"/>
          <w:highlight w:val="white"/>
          <w:lang w:eastAsia="en-GB"/>
        </w:rPr>
        <w:t>}</w:t>
      </w:r>
    </w:p>
    <w:p w:rsidR="00644C83" w:rsidRDefault="00644C83" w:rsidP="00644C83">
      <w:pPr>
        <w:spacing w:after="0"/>
      </w:pPr>
    </w:p>
    <w:p w:rsidR="00440459" w:rsidRDefault="00440459" w:rsidP="00644C83">
      <w:pPr>
        <w:spacing w:after="0"/>
      </w:pPr>
      <w:r>
        <w:t xml:space="preserve">If we cannot find the JobId, then this means the response is not in the format we expected. We have to return an exception. The </w:t>
      </w:r>
      <w:r w:rsidRPr="00440459">
        <w:rPr>
          <w:rStyle w:val="CodeSampleChar"/>
        </w:rPr>
        <w:t>RemoteChannelException</w:t>
      </w:r>
      <w:r>
        <w:t xml:space="preserve"> is the most general-type of exception a PE feed should throw.</w:t>
      </w:r>
    </w:p>
    <w:p w:rsidR="00440459" w:rsidRDefault="00440459" w:rsidP="00644C83">
      <w:pPr>
        <w:spacing w:after="0"/>
      </w:pPr>
    </w:p>
    <w:p w:rsidR="00644C83" w:rsidRDefault="00644C83" w:rsidP="00644C83">
      <w:pPr>
        <w:spacing w:after="0"/>
      </w:pPr>
      <w:r>
        <w:t>And then we change our Post method to ensure we use this method:</w:t>
      </w:r>
    </w:p>
    <w:p w:rsidR="00644C83" w:rsidRDefault="00644C83" w:rsidP="00644C83">
      <w:pPr>
        <w:spacing w:after="0"/>
        <w:rPr>
          <w:rFonts w:ascii="Consolas" w:hAnsi="Consolas" w:cs="Consolas"/>
          <w:color w:val="0000FF"/>
          <w:szCs w:val="15"/>
          <w:lang w:eastAsia="en-GB"/>
        </w:rPr>
      </w:pPr>
    </w:p>
    <w:p w:rsidR="009D263F" w:rsidRPr="009D263F" w:rsidRDefault="009D263F" w:rsidP="009D263F">
      <w:pPr>
        <w:autoSpaceDE w:val="0"/>
        <w:autoSpaceDN w:val="0"/>
        <w:adjustRightInd w:val="0"/>
        <w:spacing w:after="0"/>
        <w:rPr>
          <w:rFonts w:ascii="Consolas" w:hAnsi="Consolas" w:cs="Consolas"/>
          <w:color w:val="000000"/>
          <w:szCs w:val="15"/>
          <w:highlight w:val="white"/>
          <w:lang w:eastAsia="en-GB"/>
        </w:rPr>
      </w:pPr>
      <w:r w:rsidRPr="009D263F">
        <w:rPr>
          <w:rFonts w:ascii="Consolas" w:hAnsi="Consolas" w:cs="Consolas"/>
          <w:color w:val="000000"/>
          <w:szCs w:val="15"/>
          <w:highlight w:val="white"/>
          <w:lang w:eastAsia="en-GB"/>
        </w:rPr>
        <w:t xml:space="preserve">        </w:t>
      </w:r>
      <w:r w:rsidRPr="009D263F">
        <w:rPr>
          <w:rFonts w:ascii="Consolas" w:hAnsi="Consolas" w:cs="Consolas"/>
          <w:color w:val="0000FF"/>
          <w:szCs w:val="15"/>
          <w:highlight w:val="white"/>
          <w:lang w:eastAsia="en-GB"/>
        </w:rPr>
        <w:t>public</w:t>
      </w:r>
      <w:r w:rsidRPr="009D263F">
        <w:rPr>
          <w:rFonts w:ascii="Consolas" w:hAnsi="Consolas" w:cs="Consolas"/>
          <w:color w:val="000000"/>
          <w:szCs w:val="15"/>
          <w:highlight w:val="white"/>
          <w:lang w:eastAsia="en-GB"/>
        </w:rPr>
        <w:t xml:space="preserve"> </w:t>
      </w:r>
      <w:r w:rsidRPr="009D263F">
        <w:rPr>
          <w:rFonts w:ascii="Consolas" w:hAnsi="Consolas" w:cs="Consolas"/>
          <w:color w:val="0000FF"/>
          <w:szCs w:val="15"/>
          <w:highlight w:val="white"/>
          <w:lang w:eastAsia="en-GB"/>
        </w:rPr>
        <w:t>override</w:t>
      </w:r>
      <w:r w:rsidRPr="009D263F">
        <w:rPr>
          <w:rFonts w:ascii="Consolas" w:hAnsi="Consolas" w:cs="Consolas"/>
          <w:color w:val="000000"/>
          <w:szCs w:val="15"/>
          <w:highlight w:val="white"/>
          <w:lang w:eastAsia="en-GB"/>
        </w:rPr>
        <w:t xml:space="preserve"> </w:t>
      </w:r>
      <w:r w:rsidRPr="009D263F">
        <w:rPr>
          <w:rFonts w:ascii="Consolas" w:hAnsi="Consolas" w:cs="Consolas"/>
          <w:color w:val="0000FF"/>
          <w:szCs w:val="15"/>
          <w:highlight w:val="white"/>
          <w:lang w:eastAsia="en-GB"/>
        </w:rPr>
        <w:t>void</w:t>
      </w:r>
      <w:r w:rsidRPr="009D263F">
        <w:rPr>
          <w:rFonts w:ascii="Consolas" w:hAnsi="Consolas" w:cs="Consolas"/>
          <w:color w:val="000000"/>
          <w:szCs w:val="15"/>
          <w:highlight w:val="white"/>
          <w:lang w:eastAsia="en-GB"/>
        </w:rPr>
        <w:t xml:space="preserve"> Post()</w:t>
      </w:r>
    </w:p>
    <w:p w:rsidR="009D263F" w:rsidRPr="009D263F" w:rsidRDefault="009D263F" w:rsidP="009D263F">
      <w:pPr>
        <w:autoSpaceDE w:val="0"/>
        <w:autoSpaceDN w:val="0"/>
        <w:adjustRightInd w:val="0"/>
        <w:spacing w:after="0"/>
        <w:rPr>
          <w:rFonts w:ascii="Consolas" w:hAnsi="Consolas" w:cs="Consolas"/>
          <w:color w:val="000000"/>
          <w:szCs w:val="15"/>
          <w:highlight w:val="white"/>
          <w:lang w:eastAsia="en-GB"/>
        </w:rPr>
      </w:pPr>
      <w:r w:rsidRPr="009D263F">
        <w:rPr>
          <w:rFonts w:ascii="Consolas" w:hAnsi="Consolas" w:cs="Consolas"/>
          <w:color w:val="000000"/>
          <w:szCs w:val="15"/>
          <w:highlight w:val="white"/>
          <w:lang w:eastAsia="en-GB"/>
        </w:rPr>
        <w:t xml:space="preserve">        {</w:t>
      </w:r>
    </w:p>
    <w:p w:rsidR="009D263F" w:rsidRPr="009D263F" w:rsidRDefault="009D263F" w:rsidP="009D263F">
      <w:pPr>
        <w:autoSpaceDE w:val="0"/>
        <w:autoSpaceDN w:val="0"/>
        <w:adjustRightInd w:val="0"/>
        <w:spacing w:after="0"/>
        <w:rPr>
          <w:rFonts w:ascii="Consolas" w:hAnsi="Consolas" w:cs="Consolas"/>
          <w:color w:val="000000"/>
          <w:szCs w:val="15"/>
          <w:highlight w:val="white"/>
          <w:lang w:eastAsia="en-GB"/>
        </w:rPr>
      </w:pPr>
      <w:r w:rsidRPr="009D263F">
        <w:rPr>
          <w:rFonts w:ascii="Consolas" w:hAnsi="Consolas" w:cs="Consolas"/>
          <w:color w:val="000000"/>
          <w:szCs w:val="15"/>
          <w:highlight w:val="white"/>
          <w:lang w:eastAsia="en-GB"/>
        </w:rPr>
        <w:t xml:space="preserve">            </w:t>
      </w:r>
      <w:r w:rsidRPr="009D263F">
        <w:rPr>
          <w:rFonts w:ascii="Consolas" w:hAnsi="Consolas" w:cs="Consolas"/>
          <w:color w:val="0000FF"/>
          <w:szCs w:val="15"/>
          <w:highlight w:val="white"/>
          <w:lang w:eastAsia="en-GB"/>
        </w:rPr>
        <w:t>if</w:t>
      </w:r>
      <w:r w:rsidRPr="009D263F">
        <w:rPr>
          <w:rFonts w:ascii="Consolas" w:hAnsi="Consolas" w:cs="Consolas"/>
          <w:color w:val="000000"/>
          <w:szCs w:val="15"/>
          <w:highlight w:val="white"/>
          <w:lang w:eastAsia="en-GB"/>
        </w:rPr>
        <w:t xml:space="preserve"> (Host.ExecutionMode == </w:t>
      </w:r>
      <w:r w:rsidRPr="009D263F">
        <w:rPr>
          <w:rFonts w:ascii="Consolas" w:hAnsi="Consolas" w:cs="Consolas"/>
          <w:color w:val="2B91AF"/>
          <w:szCs w:val="15"/>
          <w:highlight w:val="white"/>
          <w:lang w:eastAsia="en-GB"/>
        </w:rPr>
        <w:t>ChannelExecutionMode</w:t>
      </w:r>
      <w:r w:rsidRPr="009D263F">
        <w:rPr>
          <w:rFonts w:ascii="Consolas" w:hAnsi="Consolas" w:cs="Consolas"/>
          <w:color w:val="000000"/>
          <w:szCs w:val="15"/>
          <w:highlight w:val="white"/>
          <w:lang w:eastAsia="en-GB"/>
        </w:rPr>
        <w:t>.Debug)</w:t>
      </w:r>
    </w:p>
    <w:p w:rsidR="009D263F" w:rsidRPr="009D263F" w:rsidRDefault="009D263F" w:rsidP="009D263F">
      <w:pPr>
        <w:autoSpaceDE w:val="0"/>
        <w:autoSpaceDN w:val="0"/>
        <w:adjustRightInd w:val="0"/>
        <w:spacing w:after="0"/>
        <w:rPr>
          <w:rFonts w:ascii="Consolas" w:hAnsi="Consolas" w:cs="Consolas"/>
          <w:color w:val="000000"/>
          <w:szCs w:val="15"/>
          <w:highlight w:val="white"/>
          <w:lang w:eastAsia="en-GB"/>
        </w:rPr>
      </w:pPr>
      <w:r w:rsidRPr="009D263F">
        <w:rPr>
          <w:rFonts w:ascii="Consolas" w:hAnsi="Consolas" w:cs="Consolas"/>
          <w:color w:val="000000"/>
          <w:szCs w:val="15"/>
          <w:highlight w:val="white"/>
          <w:lang w:eastAsia="en-GB"/>
        </w:rPr>
        <w:t xml:space="preserve">            {</w:t>
      </w:r>
    </w:p>
    <w:p w:rsidR="009D263F" w:rsidRPr="009D263F" w:rsidRDefault="009D263F" w:rsidP="009D263F">
      <w:pPr>
        <w:autoSpaceDE w:val="0"/>
        <w:autoSpaceDN w:val="0"/>
        <w:adjustRightInd w:val="0"/>
        <w:spacing w:after="0"/>
        <w:rPr>
          <w:rFonts w:ascii="Consolas" w:hAnsi="Consolas" w:cs="Consolas"/>
          <w:color w:val="000000"/>
          <w:szCs w:val="15"/>
          <w:highlight w:val="white"/>
          <w:lang w:eastAsia="en-GB"/>
        </w:rPr>
      </w:pPr>
      <w:r w:rsidRPr="009D263F">
        <w:rPr>
          <w:rFonts w:ascii="Consolas" w:hAnsi="Consolas" w:cs="Consolas"/>
          <w:color w:val="000000"/>
          <w:szCs w:val="15"/>
          <w:highlight w:val="white"/>
          <w:lang w:eastAsia="en-GB"/>
        </w:rPr>
        <w:t xml:space="preserve">                </w:t>
      </w:r>
      <w:r w:rsidRPr="009D263F">
        <w:rPr>
          <w:rFonts w:ascii="Consolas" w:hAnsi="Consolas" w:cs="Consolas"/>
          <w:color w:val="0000FF"/>
          <w:szCs w:val="15"/>
          <w:highlight w:val="white"/>
          <w:lang w:eastAsia="en-GB"/>
        </w:rPr>
        <w:t>string</w:t>
      </w:r>
      <w:r w:rsidRPr="009D263F">
        <w:rPr>
          <w:rFonts w:ascii="Consolas" w:hAnsi="Consolas" w:cs="Consolas"/>
          <w:color w:val="000000"/>
          <w:szCs w:val="15"/>
          <w:highlight w:val="white"/>
          <w:lang w:eastAsia="en-GB"/>
        </w:rPr>
        <w:t xml:space="preserve"> response = </w:t>
      </w:r>
      <w:r w:rsidRPr="009D263F">
        <w:rPr>
          <w:rFonts w:ascii="Consolas" w:hAnsi="Consolas" w:cs="Consolas"/>
          <w:color w:val="0000FF"/>
          <w:szCs w:val="15"/>
          <w:highlight w:val="white"/>
          <w:lang w:eastAsia="en-GB"/>
        </w:rPr>
        <w:t>this</w:t>
      </w:r>
      <w:r w:rsidRPr="009D263F">
        <w:rPr>
          <w:rFonts w:ascii="Consolas" w:hAnsi="Consolas" w:cs="Consolas"/>
          <w:color w:val="000000"/>
          <w:szCs w:val="15"/>
          <w:highlight w:val="white"/>
          <w:lang w:eastAsia="en-GB"/>
        </w:rPr>
        <w:t>.GetDebugResponse();</w:t>
      </w:r>
    </w:p>
    <w:p w:rsidR="009D263F" w:rsidRPr="009D263F" w:rsidRDefault="009D263F" w:rsidP="009D263F">
      <w:pPr>
        <w:autoSpaceDE w:val="0"/>
        <w:autoSpaceDN w:val="0"/>
        <w:adjustRightInd w:val="0"/>
        <w:spacing w:after="0"/>
        <w:rPr>
          <w:rFonts w:ascii="Consolas" w:hAnsi="Consolas" w:cs="Consolas"/>
          <w:color w:val="000000"/>
          <w:szCs w:val="15"/>
          <w:highlight w:val="white"/>
          <w:lang w:eastAsia="en-GB"/>
        </w:rPr>
      </w:pPr>
      <w:r w:rsidRPr="009D263F">
        <w:rPr>
          <w:rFonts w:ascii="Consolas" w:hAnsi="Consolas" w:cs="Consolas"/>
          <w:color w:val="000000"/>
          <w:szCs w:val="15"/>
          <w:highlight w:val="white"/>
          <w:lang w:eastAsia="en-GB"/>
        </w:rPr>
        <w:t xml:space="preserve">                Host.Trace(response); </w:t>
      </w:r>
      <w:r w:rsidRPr="009D263F">
        <w:rPr>
          <w:rFonts w:ascii="Consolas" w:hAnsi="Consolas" w:cs="Consolas"/>
          <w:color w:val="008000"/>
          <w:szCs w:val="15"/>
          <w:highlight w:val="white"/>
          <w:lang w:eastAsia="en-GB"/>
        </w:rPr>
        <w:t>// ensure this is placed before we attempt to extract the job id, so we have record of the response in event of an exception being thrown</w:t>
      </w:r>
    </w:p>
    <w:p w:rsidR="009D263F" w:rsidRPr="009D263F" w:rsidRDefault="009D263F" w:rsidP="009D263F">
      <w:pPr>
        <w:autoSpaceDE w:val="0"/>
        <w:autoSpaceDN w:val="0"/>
        <w:adjustRightInd w:val="0"/>
        <w:spacing w:after="0"/>
        <w:rPr>
          <w:rFonts w:ascii="Consolas" w:hAnsi="Consolas" w:cs="Consolas"/>
          <w:color w:val="000000"/>
          <w:szCs w:val="15"/>
          <w:highlight w:val="white"/>
          <w:lang w:eastAsia="en-GB"/>
        </w:rPr>
      </w:pPr>
      <w:r w:rsidRPr="009D263F">
        <w:rPr>
          <w:rFonts w:ascii="Consolas" w:hAnsi="Consolas" w:cs="Consolas"/>
          <w:color w:val="000000"/>
          <w:szCs w:val="15"/>
          <w:highlight w:val="white"/>
          <w:lang w:eastAsia="en-GB"/>
        </w:rPr>
        <w:t xml:space="preserve">                </w:t>
      </w:r>
      <w:r w:rsidRPr="009D263F">
        <w:rPr>
          <w:rFonts w:ascii="Consolas" w:hAnsi="Consolas" w:cs="Consolas"/>
          <w:color w:val="0000FF"/>
          <w:szCs w:val="15"/>
          <w:highlight w:val="white"/>
          <w:lang w:eastAsia="en-GB"/>
        </w:rPr>
        <w:t>this</w:t>
      </w:r>
      <w:r w:rsidRPr="009D263F">
        <w:rPr>
          <w:rFonts w:ascii="Consolas" w:hAnsi="Consolas" w:cs="Consolas"/>
          <w:color w:val="000000"/>
          <w:szCs w:val="15"/>
          <w:highlight w:val="white"/>
          <w:lang w:eastAsia="en-GB"/>
        </w:rPr>
        <w:t>.ExtractJobIdFromResponse(response);</w:t>
      </w:r>
    </w:p>
    <w:p w:rsidR="009D263F" w:rsidRPr="009D263F" w:rsidRDefault="009D263F" w:rsidP="009D263F">
      <w:pPr>
        <w:autoSpaceDE w:val="0"/>
        <w:autoSpaceDN w:val="0"/>
        <w:adjustRightInd w:val="0"/>
        <w:spacing w:after="0"/>
        <w:rPr>
          <w:rFonts w:ascii="Consolas" w:hAnsi="Consolas" w:cs="Consolas"/>
          <w:color w:val="000000"/>
          <w:szCs w:val="15"/>
          <w:highlight w:val="white"/>
          <w:lang w:eastAsia="en-GB"/>
        </w:rPr>
      </w:pPr>
      <w:r w:rsidRPr="009D263F">
        <w:rPr>
          <w:rFonts w:ascii="Consolas" w:hAnsi="Consolas" w:cs="Consolas"/>
          <w:color w:val="000000"/>
          <w:szCs w:val="15"/>
          <w:highlight w:val="white"/>
          <w:lang w:eastAsia="en-GB"/>
        </w:rPr>
        <w:t xml:space="preserve">            }</w:t>
      </w:r>
    </w:p>
    <w:p w:rsidR="009D263F" w:rsidRPr="009D263F" w:rsidRDefault="009D263F" w:rsidP="009D263F">
      <w:pPr>
        <w:autoSpaceDE w:val="0"/>
        <w:autoSpaceDN w:val="0"/>
        <w:adjustRightInd w:val="0"/>
        <w:spacing w:after="0"/>
        <w:rPr>
          <w:rFonts w:ascii="Consolas" w:hAnsi="Consolas" w:cs="Consolas"/>
          <w:color w:val="000000"/>
          <w:szCs w:val="15"/>
          <w:highlight w:val="white"/>
          <w:lang w:eastAsia="en-GB"/>
        </w:rPr>
      </w:pPr>
      <w:r w:rsidRPr="009D263F">
        <w:rPr>
          <w:rFonts w:ascii="Consolas" w:hAnsi="Consolas" w:cs="Consolas"/>
          <w:color w:val="000000"/>
          <w:szCs w:val="15"/>
          <w:highlight w:val="white"/>
          <w:lang w:eastAsia="en-GB"/>
        </w:rPr>
        <w:t xml:space="preserve">            </w:t>
      </w:r>
      <w:r w:rsidRPr="009D263F">
        <w:rPr>
          <w:rFonts w:ascii="Consolas" w:hAnsi="Consolas" w:cs="Consolas"/>
          <w:color w:val="0000FF"/>
          <w:szCs w:val="15"/>
          <w:highlight w:val="white"/>
          <w:lang w:eastAsia="en-GB"/>
        </w:rPr>
        <w:t>else</w:t>
      </w:r>
    </w:p>
    <w:p w:rsidR="009D263F" w:rsidRPr="009D263F" w:rsidRDefault="009D263F" w:rsidP="009D263F">
      <w:pPr>
        <w:autoSpaceDE w:val="0"/>
        <w:autoSpaceDN w:val="0"/>
        <w:adjustRightInd w:val="0"/>
        <w:spacing w:after="0"/>
        <w:rPr>
          <w:rFonts w:ascii="Consolas" w:hAnsi="Consolas" w:cs="Consolas"/>
          <w:color w:val="000000"/>
          <w:szCs w:val="15"/>
          <w:highlight w:val="white"/>
          <w:lang w:eastAsia="en-GB"/>
        </w:rPr>
      </w:pPr>
      <w:r w:rsidRPr="009D263F">
        <w:rPr>
          <w:rFonts w:ascii="Consolas" w:hAnsi="Consolas" w:cs="Consolas"/>
          <w:color w:val="000000"/>
          <w:szCs w:val="15"/>
          <w:highlight w:val="white"/>
          <w:lang w:eastAsia="en-GB"/>
        </w:rPr>
        <w:t xml:space="preserve">            {</w:t>
      </w:r>
    </w:p>
    <w:p w:rsidR="009D263F" w:rsidRPr="009D263F" w:rsidRDefault="009D263F" w:rsidP="009D263F">
      <w:pPr>
        <w:autoSpaceDE w:val="0"/>
        <w:autoSpaceDN w:val="0"/>
        <w:adjustRightInd w:val="0"/>
        <w:spacing w:after="0"/>
        <w:rPr>
          <w:rFonts w:ascii="Consolas" w:hAnsi="Consolas" w:cs="Consolas"/>
          <w:color w:val="000000"/>
          <w:szCs w:val="15"/>
          <w:highlight w:val="white"/>
          <w:lang w:eastAsia="en-GB"/>
        </w:rPr>
      </w:pPr>
      <w:r w:rsidRPr="009D263F">
        <w:rPr>
          <w:rFonts w:ascii="Consolas" w:hAnsi="Consolas" w:cs="Consolas"/>
          <w:color w:val="000000"/>
          <w:szCs w:val="15"/>
          <w:highlight w:val="white"/>
          <w:lang w:eastAsia="en-GB"/>
        </w:rPr>
        <w:t xml:space="preserve">                </w:t>
      </w:r>
      <w:r w:rsidRPr="009D263F">
        <w:rPr>
          <w:rFonts w:ascii="Consolas" w:hAnsi="Consolas" w:cs="Consolas"/>
          <w:color w:val="0000FF"/>
          <w:szCs w:val="15"/>
          <w:highlight w:val="white"/>
          <w:lang w:eastAsia="en-GB"/>
        </w:rPr>
        <w:t>throw</w:t>
      </w:r>
      <w:r w:rsidRPr="009D263F">
        <w:rPr>
          <w:rFonts w:ascii="Consolas" w:hAnsi="Consolas" w:cs="Consolas"/>
          <w:color w:val="000000"/>
          <w:szCs w:val="15"/>
          <w:highlight w:val="white"/>
          <w:lang w:eastAsia="en-GB"/>
        </w:rPr>
        <w:t xml:space="preserve"> </w:t>
      </w:r>
      <w:r w:rsidRPr="009D263F">
        <w:rPr>
          <w:rFonts w:ascii="Consolas" w:hAnsi="Consolas" w:cs="Consolas"/>
          <w:color w:val="0000FF"/>
          <w:szCs w:val="15"/>
          <w:highlight w:val="white"/>
          <w:lang w:eastAsia="en-GB"/>
        </w:rPr>
        <w:t>new</w:t>
      </w:r>
      <w:r w:rsidRPr="009D263F">
        <w:rPr>
          <w:rFonts w:ascii="Consolas" w:hAnsi="Consolas" w:cs="Consolas"/>
          <w:color w:val="000000"/>
          <w:szCs w:val="15"/>
          <w:highlight w:val="white"/>
          <w:lang w:eastAsia="en-GB"/>
        </w:rPr>
        <w:t xml:space="preserve"> </w:t>
      </w:r>
      <w:r w:rsidRPr="009D263F">
        <w:rPr>
          <w:rFonts w:ascii="Consolas" w:hAnsi="Consolas" w:cs="Consolas"/>
          <w:b/>
          <w:bCs/>
          <w:color w:val="00008B"/>
          <w:szCs w:val="15"/>
          <w:highlight w:val="white"/>
          <w:lang w:eastAsia="en-GB"/>
        </w:rPr>
        <w:t>NotImplementedException</w:t>
      </w:r>
      <w:r w:rsidRPr="009D263F">
        <w:rPr>
          <w:rFonts w:ascii="Consolas" w:hAnsi="Consolas" w:cs="Consolas"/>
          <w:color w:val="000000"/>
          <w:szCs w:val="15"/>
          <w:highlight w:val="white"/>
          <w:lang w:eastAsia="en-GB"/>
        </w:rPr>
        <w:t>();</w:t>
      </w:r>
    </w:p>
    <w:p w:rsidR="009D263F" w:rsidRPr="009D263F" w:rsidRDefault="009D263F" w:rsidP="009D263F">
      <w:pPr>
        <w:autoSpaceDE w:val="0"/>
        <w:autoSpaceDN w:val="0"/>
        <w:adjustRightInd w:val="0"/>
        <w:spacing w:after="0"/>
        <w:rPr>
          <w:rFonts w:ascii="Consolas" w:hAnsi="Consolas" w:cs="Consolas"/>
          <w:color w:val="000000"/>
          <w:szCs w:val="15"/>
          <w:highlight w:val="white"/>
          <w:lang w:eastAsia="en-GB"/>
        </w:rPr>
      </w:pPr>
      <w:r w:rsidRPr="009D263F">
        <w:rPr>
          <w:rFonts w:ascii="Consolas" w:hAnsi="Consolas" w:cs="Consolas"/>
          <w:color w:val="000000"/>
          <w:szCs w:val="15"/>
          <w:highlight w:val="white"/>
          <w:lang w:eastAsia="en-GB"/>
        </w:rPr>
        <w:t xml:space="preserve">            }</w:t>
      </w:r>
    </w:p>
    <w:p w:rsidR="00440459" w:rsidRDefault="009D263F" w:rsidP="009D263F">
      <w:pPr>
        <w:spacing w:after="0"/>
        <w:rPr>
          <w:rFonts w:ascii="Consolas" w:hAnsi="Consolas" w:cs="Consolas"/>
          <w:color w:val="000000"/>
          <w:szCs w:val="15"/>
          <w:lang w:eastAsia="en-GB"/>
        </w:rPr>
      </w:pPr>
      <w:r w:rsidRPr="009D263F">
        <w:rPr>
          <w:rFonts w:ascii="Consolas" w:hAnsi="Consolas" w:cs="Consolas"/>
          <w:color w:val="000000"/>
          <w:szCs w:val="15"/>
          <w:highlight w:val="white"/>
          <w:lang w:eastAsia="en-GB"/>
        </w:rPr>
        <w:t xml:space="preserve">        }</w:t>
      </w:r>
    </w:p>
    <w:p w:rsidR="009D263F" w:rsidRPr="009D263F" w:rsidRDefault="009D263F" w:rsidP="009D263F">
      <w:pPr>
        <w:spacing w:after="0"/>
        <w:rPr>
          <w:sz w:val="28"/>
        </w:rPr>
      </w:pPr>
    </w:p>
    <w:p w:rsidR="009D263F" w:rsidRPr="009D263F" w:rsidRDefault="009D263F" w:rsidP="005E58E8">
      <w:pPr>
        <w:spacing w:after="0"/>
      </w:pPr>
      <w:r>
        <w:t>When we run our test, it should be successful, and we should be able to parse a response successfully. This is a great start.</w:t>
      </w:r>
    </w:p>
    <w:p w:rsidR="009D263F" w:rsidRPr="005E58E8" w:rsidRDefault="009D263F" w:rsidP="005E58E8">
      <w:pPr>
        <w:spacing w:after="0"/>
        <w:rPr>
          <w:sz w:val="22"/>
        </w:rPr>
      </w:pPr>
    </w:p>
    <w:p w:rsidR="00440459" w:rsidRDefault="00440459" w:rsidP="00046831">
      <w:pPr>
        <w:pStyle w:val="Heading3"/>
        <w:spacing w:after="0"/>
      </w:pPr>
      <w:bookmarkStart w:id="65" w:name="_Toc8028410"/>
      <w:r>
        <w:t>A Working Unit Test</w:t>
      </w:r>
      <w:bookmarkEnd w:id="65"/>
      <w:r>
        <w:t xml:space="preserve"> </w:t>
      </w:r>
    </w:p>
    <w:p w:rsidR="00440459" w:rsidRPr="00440459" w:rsidRDefault="00440459" w:rsidP="00440459"/>
    <w:p w:rsidR="00440459" w:rsidRDefault="00440459" w:rsidP="00644C83">
      <w:pPr>
        <w:spacing w:after="0"/>
      </w:pPr>
      <w:r>
        <w:t>When we run our test, it should be successful, and we should be able to parse a response successfully. This is a great start.</w:t>
      </w:r>
    </w:p>
    <w:p w:rsidR="00B00E7F" w:rsidRDefault="00B00E7F" w:rsidP="00644C83">
      <w:pPr>
        <w:spacing w:after="0"/>
      </w:pPr>
    </w:p>
    <w:p w:rsidR="00B00E7F" w:rsidRDefault="00B00E7F" w:rsidP="00B00E7F">
      <w:pPr>
        <w:pStyle w:val="Heading2"/>
      </w:pPr>
      <w:bookmarkStart w:id="66" w:name="_Toc8028411"/>
      <w:r>
        <w:lastRenderedPageBreak/>
        <w:t>Create Test Mode Unit Test Class</w:t>
      </w:r>
      <w:bookmarkEnd w:id="66"/>
    </w:p>
    <w:p w:rsidR="00B00E7F" w:rsidRDefault="00B00E7F" w:rsidP="00B00E7F">
      <w:r>
        <w:t>We now need to create a unit test class for sending posts in test mode. Instead of returning a faked response, this will help us test sending posts to the Jobserve staging servers. We haven’t implemented any code yet to send anything to their server, so this will have to be written soon.</w:t>
      </w:r>
    </w:p>
    <w:p w:rsidR="00B00E7F" w:rsidRDefault="00B00E7F" w:rsidP="00B00E7F"/>
    <w:p w:rsidR="00B00E7F" w:rsidRPr="00B00E7F" w:rsidRDefault="00B00E7F" w:rsidP="00B00E7F">
      <w:r>
        <w:t xml:space="preserve">Creating a unit test class is the same as specified in this document in section 5.2 except in the execution mode property will return </w:t>
      </w:r>
      <w:r w:rsidRPr="00B00E7F">
        <w:rPr>
          <w:rStyle w:val="CodeSampleChar"/>
        </w:rPr>
        <w:t>ChannelExecutionMode.Test</w:t>
      </w:r>
      <w:r>
        <w:t>;</w:t>
      </w:r>
    </w:p>
    <w:p w:rsidR="00440459" w:rsidRDefault="00440459" w:rsidP="00644C83">
      <w:pPr>
        <w:spacing w:after="0"/>
      </w:pP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FF"/>
          <w:szCs w:val="15"/>
          <w:highlight w:val="white"/>
          <w:lang w:eastAsia="en-GB"/>
        </w:rPr>
        <w:t>namespace</w:t>
      </w:r>
      <w:r w:rsidRPr="00B00E7F">
        <w:rPr>
          <w:rFonts w:ascii="Consolas" w:hAnsi="Consolas" w:cs="Consolas"/>
          <w:color w:val="000000"/>
          <w:szCs w:val="15"/>
          <w:highlight w:val="white"/>
          <w:lang w:eastAsia="en-GB"/>
        </w:rPr>
        <w:t xml:space="preserve"> Kaonix.PE.Tests.Channels.Jobserve</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 xml:space="preserve">    </w:t>
      </w:r>
      <w:r w:rsidRPr="00B00E7F">
        <w:rPr>
          <w:rFonts w:ascii="Consolas" w:hAnsi="Consolas" w:cs="Consolas"/>
          <w:color w:val="0000FF"/>
          <w:szCs w:val="15"/>
          <w:highlight w:val="white"/>
          <w:lang w:eastAsia="en-GB"/>
        </w:rPr>
        <w:t>using</w:t>
      </w:r>
      <w:r w:rsidRPr="00B00E7F">
        <w:rPr>
          <w:rFonts w:ascii="Consolas" w:hAnsi="Consolas" w:cs="Consolas"/>
          <w:color w:val="000000"/>
          <w:szCs w:val="15"/>
          <w:highlight w:val="white"/>
          <w:lang w:eastAsia="en-GB"/>
        </w:rPr>
        <w:t xml:space="preserve"> System;</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 xml:space="preserve">    </w:t>
      </w:r>
      <w:r w:rsidRPr="00B00E7F">
        <w:rPr>
          <w:rFonts w:ascii="Consolas" w:hAnsi="Consolas" w:cs="Consolas"/>
          <w:color w:val="0000FF"/>
          <w:szCs w:val="15"/>
          <w:highlight w:val="white"/>
          <w:lang w:eastAsia="en-GB"/>
        </w:rPr>
        <w:t>using</w:t>
      </w:r>
      <w:r w:rsidRPr="00B00E7F">
        <w:rPr>
          <w:rFonts w:ascii="Consolas" w:hAnsi="Consolas" w:cs="Consolas"/>
          <w:color w:val="000000"/>
          <w:szCs w:val="15"/>
          <w:highlight w:val="white"/>
          <w:lang w:eastAsia="en-GB"/>
        </w:rPr>
        <w:t xml:space="preserve"> Kaonix.PE.API.Channels;</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 xml:space="preserve">    </w:t>
      </w:r>
      <w:r w:rsidRPr="00B00E7F">
        <w:rPr>
          <w:rFonts w:ascii="Consolas" w:hAnsi="Consolas" w:cs="Consolas"/>
          <w:color w:val="0000FF"/>
          <w:szCs w:val="15"/>
          <w:highlight w:val="white"/>
          <w:lang w:eastAsia="en-GB"/>
        </w:rPr>
        <w:t>using</w:t>
      </w:r>
      <w:r w:rsidRPr="00B00E7F">
        <w:rPr>
          <w:rFonts w:ascii="Consolas" w:hAnsi="Consolas" w:cs="Consolas"/>
          <w:color w:val="000000"/>
          <w:szCs w:val="15"/>
          <w:highlight w:val="white"/>
          <w:lang w:eastAsia="en-GB"/>
        </w:rPr>
        <w:t xml:space="preserve"> Kaonix.PE.API.Channels.Vacancies;</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 xml:space="preserve">    </w:t>
      </w:r>
      <w:r w:rsidRPr="00B00E7F">
        <w:rPr>
          <w:rFonts w:ascii="Consolas" w:hAnsi="Consolas" w:cs="Consolas"/>
          <w:color w:val="0000FF"/>
          <w:szCs w:val="15"/>
          <w:highlight w:val="white"/>
          <w:lang w:eastAsia="en-GB"/>
        </w:rPr>
        <w:t>using</w:t>
      </w:r>
      <w:r w:rsidRPr="00B00E7F">
        <w:rPr>
          <w:rFonts w:ascii="Consolas" w:hAnsi="Consolas" w:cs="Consolas"/>
          <w:color w:val="000000"/>
          <w:szCs w:val="15"/>
          <w:highlight w:val="white"/>
          <w:lang w:eastAsia="en-GB"/>
        </w:rPr>
        <w:t xml:space="preserve"> Kaonix.PE.Channels.Jobserve;</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 xml:space="preserve">    </w:t>
      </w:r>
      <w:r w:rsidRPr="00B00E7F">
        <w:rPr>
          <w:rFonts w:ascii="Consolas" w:hAnsi="Consolas" w:cs="Consolas"/>
          <w:color w:val="0000FF"/>
          <w:szCs w:val="15"/>
          <w:highlight w:val="white"/>
          <w:lang w:eastAsia="en-GB"/>
        </w:rPr>
        <w:t>using</w:t>
      </w:r>
      <w:r w:rsidRPr="00B00E7F">
        <w:rPr>
          <w:rFonts w:ascii="Consolas" w:hAnsi="Consolas" w:cs="Consolas"/>
          <w:color w:val="000000"/>
          <w:szCs w:val="15"/>
          <w:highlight w:val="white"/>
          <w:lang w:eastAsia="en-GB"/>
        </w:rPr>
        <w:t xml:space="preserve"> NUnit.Framework;</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 xml:space="preserve">    [</w:t>
      </w:r>
      <w:r w:rsidRPr="00B00E7F">
        <w:rPr>
          <w:rFonts w:ascii="Consolas" w:hAnsi="Consolas" w:cs="Consolas"/>
          <w:color w:val="2B91AF"/>
          <w:szCs w:val="15"/>
          <w:highlight w:val="white"/>
          <w:lang w:eastAsia="en-GB"/>
        </w:rPr>
        <w:t>TestFixture</w:t>
      </w:r>
      <w:r w:rsidRPr="00B00E7F">
        <w:rPr>
          <w:rFonts w:ascii="Consolas" w:hAnsi="Consolas" w:cs="Consolas"/>
          <w:color w:val="000000"/>
          <w:szCs w:val="15"/>
          <w:highlight w:val="white"/>
          <w:lang w:eastAsia="en-GB"/>
        </w:rPr>
        <w:t>]</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 xml:space="preserve">    </w:t>
      </w:r>
      <w:r w:rsidRPr="00B00E7F">
        <w:rPr>
          <w:rFonts w:ascii="Consolas" w:hAnsi="Consolas" w:cs="Consolas"/>
          <w:color w:val="0000FF"/>
          <w:szCs w:val="15"/>
          <w:highlight w:val="white"/>
          <w:lang w:eastAsia="en-GB"/>
        </w:rPr>
        <w:t>public</w:t>
      </w:r>
      <w:r w:rsidRPr="00B00E7F">
        <w:rPr>
          <w:rFonts w:ascii="Consolas" w:hAnsi="Consolas" w:cs="Consolas"/>
          <w:color w:val="000000"/>
          <w:szCs w:val="15"/>
          <w:highlight w:val="white"/>
          <w:lang w:eastAsia="en-GB"/>
        </w:rPr>
        <w:t xml:space="preserve"> </w:t>
      </w:r>
      <w:r w:rsidRPr="00B00E7F">
        <w:rPr>
          <w:rFonts w:ascii="Consolas" w:hAnsi="Consolas" w:cs="Consolas"/>
          <w:color w:val="0000FF"/>
          <w:szCs w:val="15"/>
          <w:highlight w:val="white"/>
          <w:lang w:eastAsia="en-GB"/>
        </w:rPr>
        <w:t>class</w:t>
      </w:r>
      <w:r w:rsidRPr="00B00E7F">
        <w:rPr>
          <w:rFonts w:ascii="Consolas" w:hAnsi="Consolas" w:cs="Consolas"/>
          <w:color w:val="000000"/>
          <w:szCs w:val="15"/>
          <w:highlight w:val="white"/>
          <w:lang w:eastAsia="en-GB"/>
        </w:rPr>
        <w:t xml:space="preserve"> </w:t>
      </w:r>
      <w:r w:rsidRPr="00B00E7F">
        <w:rPr>
          <w:rFonts w:ascii="Consolas" w:hAnsi="Consolas" w:cs="Consolas"/>
          <w:color w:val="2B91AF"/>
          <w:szCs w:val="15"/>
          <w:highlight w:val="white"/>
          <w:lang w:eastAsia="en-GB"/>
        </w:rPr>
        <w:t>TestJobserveChannel</w:t>
      </w:r>
      <w:r w:rsidRPr="00B00E7F">
        <w:rPr>
          <w:rFonts w:ascii="Consolas" w:hAnsi="Consolas" w:cs="Consolas"/>
          <w:color w:val="000000"/>
          <w:szCs w:val="15"/>
          <w:highlight w:val="white"/>
          <w:lang w:eastAsia="en-GB"/>
        </w:rPr>
        <w:t xml:space="preserve"> : </w:t>
      </w:r>
      <w:r w:rsidRPr="00B00E7F">
        <w:rPr>
          <w:rFonts w:ascii="Consolas" w:hAnsi="Consolas" w:cs="Consolas"/>
          <w:color w:val="2B91AF"/>
          <w:szCs w:val="15"/>
          <w:highlight w:val="white"/>
          <w:lang w:eastAsia="en-GB"/>
        </w:rPr>
        <w:t>ChannelTestBase</w:t>
      </w:r>
      <w:r w:rsidRPr="00B00E7F">
        <w:rPr>
          <w:rFonts w:ascii="Consolas" w:hAnsi="Consolas" w:cs="Consolas"/>
          <w:color w:val="000000"/>
          <w:szCs w:val="15"/>
          <w:highlight w:val="white"/>
          <w:lang w:eastAsia="en-GB"/>
        </w:rPr>
        <w:t>&lt;</w:t>
      </w:r>
      <w:r w:rsidRPr="00B00E7F">
        <w:rPr>
          <w:rFonts w:ascii="Consolas" w:hAnsi="Consolas" w:cs="Consolas"/>
          <w:color w:val="2B91AF"/>
          <w:szCs w:val="15"/>
          <w:highlight w:val="white"/>
          <w:lang w:eastAsia="en-GB"/>
        </w:rPr>
        <w:t>JobserveChannel</w:t>
      </w:r>
      <w:r w:rsidRPr="00B00E7F">
        <w:rPr>
          <w:rFonts w:ascii="Consolas" w:hAnsi="Consolas" w:cs="Consolas"/>
          <w:color w:val="000000"/>
          <w:szCs w:val="15"/>
          <w:highlight w:val="white"/>
          <w:lang w:eastAsia="en-GB"/>
        </w:rPr>
        <w:t xml:space="preserve">, </w:t>
      </w:r>
      <w:r w:rsidRPr="00B00E7F">
        <w:rPr>
          <w:rFonts w:ascii="Consolas" w:hAnsi="Consolas" w:cs="Consolas"/>
          <w:color w:val="2B91AF"/>
          <w:szCs w:val="15"/>
          <w:highlight w:val="white"/>
          <w:lang w:eastAsia="en-GB"/>
        </w:rPr>
        <w:t>JobserveContent</w:t>
      </w:r>
      <w:r w:rsidRPr="00B00E7F">
        <w:rPr>
          <w:rFonts w:ascii="Consolas" w:hAnsi="Consolas" w:cs="Consolas"/>
          <w:color w:val="000000"/>
          <w:szCs w:val="15"/>
          <w:highlight w:val="white"/>
          <w:lang w:eastAsia="en-GB"/>
        </w:rPr>
        <w:t xml:space="preserve">, </w:t>
      </w:r>
      <w:r w:rsidRPr="00B00E7F">
        <w:rPr>
          <w:rFonts w:ascii="Consolas" w:hAnsi="Consolas" w:cs="Consolas"/>
          <w:color w:val="2B91AF"/>
          <w:szCs w:val="15"/>
          <w:highlight w:val="white"/>
          <w:lang w:eastAsia="en-GB"/>
        </w:rPr>
        <w:t>JobserveVacancy</w:t>
      </w:r>
      <w:r w:rsidRPr="00B00E7F">
        <w:rPr>
          <w:rFonts w:ascii="Consolas" w:hAnsi="Consolas" w:cs="Consolas"/>
          <w:color w:val="000000"/>
          <w:szCs w:val="15"/>
          <w:highlight w:val="white"/>
          <w:lang w:eastAsia="en-GB"/>
        </w:rPr>
        <w:t xml:space="preserve">, </w:t>
      </w:r>
      <w:r w:rsidRPr="00B00E7F">
        <w:rPr>
          <w:rFonts w:ascii="Consolas" w:hAnsi="Consolas" w:cs="Consolas"/>
          <w:color w:val="2B91AF"/>
          <w:szCs w:val="15"/>
          <w:highlight w:val="white"/>
          <w:lang w:eastAsia="en-GB"/>
        </w:rPr>
        <w:t>JobserveAccountData</w:t>
      </w:r>
      <w:r w:rsidRPr="00B00E7F">
        <w:rPr>
          <w:rFonts w:ascii="Consolas" w:hAnsi="Consolas" w:cs="Consolas"/>
          <w:color w:val="000000"/>
          <w:szCs w:val="15"/>
          <w:highlight w:val="white"/>
          <w:lang w:eastAsia="en-GB"/>
        </w:rPr>
        <w:t xml:space="preserve">, </w:t>
      </w:r>
      <w:r w:rsidRPr="00B00E7F">
        <w:rPr>
          <w:rFonts w:ascii="Consolas" w:hAnsi="Consolas" w:cs="Consolas"/>
          <w:color w:val="2B91AF"/>
          <w:szCs w:val="15"/>
          <w:highlight w:val="white"/>
          <w:lang w:eastAsia="en-GB"/>
        </w:rPr>
        <w:t>JobserveCustomData</w:t>
      </w:r>
      <w:r w:rsidRPr="00B00E7F">
        <w:rPr>
          <w:rFonts w:ascii="Consolas" w:hAnsi="Consolas" w:cs="Consolas"/>
          <w:color w:val="000000"/>
          <w:szCs w:val="15"/>
          <w:highlight w:val="white"/>
          <w:lang w:eastAsia="en-GB"/>
        </w:rPr>
        <w:t xml:space="preserve">, </w:t>
      </w:r>
      <w:r w:rsidRPr="00B00E7F">
        <w:rPr>
          <w:rFonts w:ascii="Consolas" w:hAnsi="Consolas" w:cs="Consolas"/>
          <w:color w:val="2B91AF"/>
          <w:szCs w:val="15"/>
          <w:highlight w:val="white"/>
          <w:lang w:eastAsia="en-GB"/>
        </w:rPr>
        <w:t>JobIdOutputData</w:t>
      </w:r>
      <w:r w:rsidRPr="00B00E7F">
        <w:rPr>
          <w:rFonts w:ascii="Consolas" w:hAnsi="Consolas" w:cs="Consolas"/>
          <w:color w:val="000000"/>
          <w:szCs w:val="15"/>
          <w:highlight w:val="white"/>
          <w:lang w:eastAsia="en-GB"/>
        </w:rPr>
        <w:t>&gt;</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 xml:space="preserve">    {</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 xml:space="preserve">        [</w:t>
      </w:r>
      <w:r w:rsidRPr="00B00E7F">
        <w:rPr>
          <w:rFonts w:ascii="Consolas" w:hAnsi="Consolas" w:cs="Consolas"/>
          <w:color w:val="2B91AF"/>
          <w:szCs w:val="15"/>
          <w:highlight w:val="white"/>
          <w:lang w:eastAsia="en-GB"/>
        </w:rPr>
        <w:t>Test</w:t>
      </w:r>
      <w:r w:rsidRPr="00B00E7F">
        <w:rPr>
          <w:rFonts w:ascii="Consolas" w:hAnsi="Consolas" w:cs="Consolas"/>
          <w:color w:val="000000"/>
          <w:szCs w:val="15"/>
          <w:highlight w:val="white"/>
          <w:lang w:eastAsia="en-GB"/>
        </w:rPr>
        <w:t>]</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 xml:space="preserve">        </w:t>
      </w:r>
      <w:r w:rsidRPr="00B00E7F">
        <w:rPr>
          <w:rFonts w:ascii="Consolas" w:hAnsi="Consolas" w:cs="Consolas"/>
          <w:color w:val="0000FF"/>
          <w:szCs w:val="15"/>
          <w:highlight w:val="white"/>
          <w:lang w:eastAsia="en-GB"/>
        </w:rPr>
        <w:t>public</w:t>
      </w:r>
      <w:r w:rsidRPr="00B00E7F">
        <w:rPr>
          <w:rFonts w:ascii="Consolas" w:hAnsi="Consolas" w:cs="Consolas"/>
          <w:color w:val="000000"/>
          <w:szCs w:val="15"/>
          <w:highlight w:val="white"/>
          <w:lang w:eastAsia="en-GB"/>
        </w:rPr>
        <w:t xml:space="preserve"> </w:t>
      </w:r>
      <w:r w:rsidRPr="00B00E7F">
        <w:rPr>
          <w:rFonts w:ascii="Consolas" w:hAnsi="Consolas" w:cs="Consolas"/>
          <w:color w:val="0000FF"/>
          <w:szCs w:val="15"/>
          <w:highlight w:val="white"/>
          <w:lang w:eastAsia="en-GB"/>
        </w:rPr>
        <w:t>void</w:t>
      </w:r>
      <w:r w:rsidRPr="00B00E7F">
        <w:rPr>
          <w:rFonts w:ascii="Consolas" w:hAnsi="Consolas" w:cs="Consolas"/>
          <w:color w:val="000000"/>
          <w:szCs w:val="15"/>
          <w:highlight w:val="white"/>
          <w:lang w:eastAsia="en-GB"/>
        </w:rPr>
        <w:t xml:space="preserve"> TestPost()</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 xml:space="preserve">        {</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 xml:space="preserve">            </w:t>
      </w:r>
      <w:r w:rsidRPr="00B00E7F">
        <w:rPr>
          <w:rFonts w:ascii="Consolas" w:hAnsi="Consolas" w:cs="Consolas"/>
          <w:color w:val="0000FF"/>
          <w:szCs w:val="15"/>
          <w:highlight w:val="white"/>
          <w:lang w:eastAsia="en-GB"/>
        </w:rPr>
        <w:t>throw</w:t>
      </w:r>
      <w:r w:rsidRPr="00B00E7F">
        <w:rPr>
          <w:rFonts w:ascii="Consolas" w:hAnsi="Consolas" w:cs="Consolas"/>
          <w:color w:val="000000"/>
          <w:szCs w:val="15"/>
          <w:highlight w:val="white"/>
          <w:lang w:eastAsia="en-GB"/>
        </w:rPr>
        <w:t xml:space="preserve"> </w:t>
      </w:r>
      <w:r w:rsidRPr="00B00E7F">
        <w:rPr>
          <w:rFonts w:ascii="Consolas" w:hAnsi="Consolas" w:cs="Consolas"/>
          <w:color w:val="0000FF"/>
          <w:szCs w:val="15"/>
          <w:highlight w:val="white"/>
          <w:lang w:eastAsia="en-GB"/>
        </w:rPr>
        <w:t>new</w:t>
      </w:r>
      <w:r w:rsidRPr="00B00E7F">
        <w:rPr>
          <w:rFonts w:ascii="Consolas" w:hAnsi="Consolas" w:cs="Consolas"/>
          <w:color w:val="000000"/>
          <w:szCs w:val="15"/>
          <w:highlight w:val="white"/>
          <w:lang w:eastAsia="en-GB"/>
        </w:rPr>
        <w:t xml:space="preserve"> </w:t>
      </w:r>
      <w:r w:rsidRPr="00B00E7F">
        <w:rPr>
          <w:rFonts w:ascii="Consolas" w:hAnsi="Consolas" w:cs="Consolas"/>
          <w:b/>
          <w:bCs/>
          <w:color w:val="00008B"/>
          <w:szCs w:val="15"/>
          <w:highlight w:val="white"/>
          <w:lang w:eastAsia="en-GB"/>
        </w:rPr>
        <w:t>NotImplementedException</w:t>
      </w:r>
      <w:r w:rsidRPr="00B00E7F">
        <w:rPr>
          <w:rFonts w:ascii="Consolas" w:hAnsi="Consolas" w:cs="Consolas"/>
          <w:color w:val="000000"/>
          <w:szCs w:val="15"/>
          <w:highlight w:val="white"/>
          <w:lang w:eastAsia="en-GB"/>
        </w:rPr>
        <w:t>();</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 xml:space="preserve">        }</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 xml:space="preserve">        </w:t>
      </w:r>
      <w:r w:rsidRPr="00B00E7F">
        <w:rPr>
          <w:rFonts w:ascii="Consolas" w:hAnsi="Consolas" w:cs="Consolas"/>
          <w:color w:val="0000FF"/>
          <w:szCs w:val="15"/>
          <w:highlight w:val="white"/>
          <w:lang w:eastAsia="en-GB"/>
        </w:rPr>
        <w:t>protected</w:t>
      </w:r>
      <w:r w:rsidRPr="00B00E7F">
        <w:rPr>
          <w:rFonts w:ascii="Consolas" w:hAnsi="Consolas" w:cs="Consolas"/>
          <w:color w:val="000000"/>
          <w:szCs w:val="15"/>
          <w:highlight w:val="white"/>
          <w:lang w:eastAsia="en-GB"/>
        </w:rPr>
        <w:t xml:space="preserve"> </w:t>
      </w:r>
      <w:r w:rsidRPr="00B00E7F">
        <w:rPr>
          <w:rFonts w:ascii="Consolas" w:hAnsi="Consolas" w:cs="Consolas"/>
          <w:color w:val="0000FF"/>
          <w:szCs w:val="15"/>
          <w:highlight w:val="white"/>
          <w:lang w:eastAsia="en-GB"/>
        </w:rPr>
        <w:t>override</w:t>
      </w:r>
      <w:r w:rsidRPr="00B00E7F">
        <w:rPr>
          <w:rFonts w:ascii="Consolas" w:hAnsi="Consolas" w:cs="Consolas"/>
          <w:color w:val="000000"/>
          <w:szCs w:val="15"/>
          <w:highlight w:val="white"/>
          <w:lang w:eastAsia="en-GB"/>
        </w:rPr>
        <w:t xml:space="preserve"> API.Channels.</w:t>
      </w:r>
      <w:r w:rsidRPr="00B00E7F">
        <w:rPr>
          <w:rFonts w:ascii="Consolas" w:hAnsi="Consolas" w:cs="Consolas"/>
          <w:color w:val="2B91AF"/>
          <w:szCs w:val="15"/>
          <w:highlight w:val="white"/>
          <w:lang w:eastAsia="en-GB"/>
        </w:rPr>
        <w:t>ChannelExecutionMode</w:t>
      </w:r>
      <w:r w:rsidRPr="00B00E7F">
        <w:rPr>
          <w:rFonts w:ascii="Consolas" w:hAnsi="Consolas" w:cs="Consolas"/>
          <w:color w:val="000000"/>
          <w:szCs w:val="15"/>
          <w:highlight w:val="white"/>
          <w:lang w:eastAsia="en-GB"/>
        </w:rPr>
        <w:t xml:space="preserve"> ExecutionMode</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 xml:space="preserve">        {</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 xml:space="preserve">            </w:t>
      </w:r>
      <w:r w:rsidRPr="00B00E7F">
        <w:rPr>
          <w:rFonts w:ascii="Consolas" w:hAnsi="Consolas" w:cs="Consolas"/>
          <w:color w:val="0000FF"/>
          <w:szCs w:val="15"/>
          <w:highlight w:val="white"/>
          <w:lang w:eastAsia="en-GB"/>
        </w:rPr>
        <w:t>get</w:t>
      </w:r>
      <w:r w:rsidRPr="00B00E7F">
        <w:rPr>
          <w:rFonts w:ascii="Consolas" w:hAnsi="Consolas" w:cs="Consolas"/>
          <w:color w:val="000000"/>
          <w:szCs w:val="15"/>
          <w:highlight w:val="white"/>
          <w:lang w:eastAsia="en-GB"/>
        </w:rPr>
        <w:t xml:space="preserve"> { </w:t>
      </w:r>
      <w:r w:rsidRPr="00B00E7F">
        <w:rPr>
          <w:rFonts w:ascii="Consolas" w:hAnsi="Consolas" w:cs="Consolas"/>
          <w:color w:val="0000FF"/>
          <w:szCs w:val="15"/>
          <w:highlight w:val="white"/>
          <w:lang w:eastAsia="en-GB"/>
        </w:rPr>
        <w:t>return</w:t>
      </w:r>
      <w:r w:rsidRPr="00B00E7F">
        <w:rPr>
          <w:rFonts w:ascii="Consolas" w:hAnsi="Consolas" w:cs="Consolas"/>
          <w:color w:val="000000"/>
          <w:szCs w:val="15"/>
          <w:highlight w:val="white"/>
          <w:lang w:eastAsia="en-GB"/>
        </w:rPr>
        <w:t xml:space="preserve"> </w:t>
      </w:r>
      <w:r w:rsidRPr="00B00E7F">
        <w:rPr>
          <w:rFonts w:ascii="Consolas" w:hAnsi="Consolas" w:cs="Consolas"/>
          <w:color w:val="2B91AF"/>
          <w:szCs w:val="15"/>
          <w:highlight w:val="white"/>
          <w:lang w:eastAsia="en-GB"/>
        </w:rPr>
        <w:t>ChannelExecutionMode</w:t>
      </w:r>
      <w:r w:rsidRPr="00B00E7F">
        <w:rPr>
          <w:rFonts w:ascii="Consolas" w:hAnsi="Consolas" w:cs="Consolas"/>
          <w:color w:val="000000"/>
          <w:szCs w:val="15"/>
          <w:highlight w:val="white"/>
          <w:lang w:eastAsia="en-GB"/>
        </w:rPr>
        <w:t>.Test; }</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 xml:space="preserve">        }</w:t>
      </w:r>
    </w:p>
    <w:p w:rsidR="00B00E7F" w:rsidRPr="00B00E7F" w:rsidRDefault="00B00E7F" w:rsidP="00B00E7F">
      <w:pPr>
        <w:autoSpaceDE w:val="0"/>
        <w:autoSpaceDN w:val="0"/>
        <w:adjustRightInd w:val="0"/>
        <w:spacing w:after="0"/>
        <w:rPr>
          <w:rFonts w:ascii="Consolas" w:hAnsi="Consolas" w:cs="Consolas"/>
          <w:color w:val="000000"/>
          <w:szCs w:val="15"/>
          <w:highlight w:val="white"/>
          <w:lang w:eastAsia="en-GB"/>
        </w:rPr>
      </w:pPr>
      <w:r w:rsidRPr="00B00E7F">
        <w:rPr>
          <w:rFonts w:ascii="Consolas" w:hAnsi="Consolas" w:cs="Consolas"/>
          <w:color w:val="000000"/>
          <w:szCs w:val="15"/>
          <w:highlight w:val="white"/>
          <w:lang w:eastAsia="en-GB"/>
        </w:rPr>
        <w:t xml:space="preserve">    }</w:t>
      </w:r>
    </w:p>
    <w:p w:rsidR="00B00E7F" w:rsidRPr="00B825F6" w:rsidRDefault="00B825F6" w:rsidP="00B825F6">
      <w:pPr>
        <w:autoSpaceDE w:val="0"/>
        <w:autoSpaceDN w:val="0"/>
        <w:adjustRightInd w:val="0"/>
        <w:spacing w:after="0"/>
        <w:rPr>
          <w:rFonts w:ascii="Consolas" w:hAnsi="Consolas" w:cs="Consolas"/>
          <w:color w:val="000000"/>
          <w:szCs w:val="15"/>
          <w:highlight w:val="white"/>
          <w:lang w:eastAsia="en-GB"/>
        </w:rPr>
      </w:pPr>
      <w:r>
        <w:rPr>
          <w:rFonts w:ascii="Consolas" w:hAnsi="Consolas" w:cs="Consolas"/>
          <w:color w:val="000000"/>
          <w:szCs w:val="15"/>
          <w:highlight w:val="white"/>
          <w:lang w:eastAsia="en-GB"/>
        </w:rPr>
        <w:t>}</w:t>
      </w:r>
    </w:p>
    <w:p w:rsidR="00F81492" w:rsidRDefault="00F81492" w:rsidP="00F81492">
      <w:pPr>
        <w:pStyle w:val="Heading2"/>
      </w:pPr>
      <w:bookmarkStart w:id="67" w:name="_Toc8028412"/>
      <w:r>
        <w:t>Create a Production Mode Unit Test Class</w:t>
      </w:r>
      <w:bookmarkEnd w:id="67"/>
    </w:p>
    <w:p w:rsidR="006A6C34" w:rsidRDefault="00F81492" w:rsidP="00F81492">
      <w:r>
        <w:t xml:space="preserve">We might as well create one final class for production mode, which will test the feed against the live Jobserve feed. </w:t>
      </w:r>
    </w:p>
    <w:p w:rsidR="006A6C34" w:rsidRDefault="006A6C34" w:rsidP="006A6C34"/>
    <w:p w:rsidR="006A6C34" w:rsidRPr="00B00E7F" w:rsidRDefault="006A6C34" w:rsidP="006A6C34">
      <w:r>
        <w:t xml:space="preserve">Creating a unit test class is the same as specified in this document in section 5.2 except in the execution mode property will return </w:t>
      </w:r>
      <w:r>
        <w:rPr>
          <w:rStyle w:val="CodeSampleChar"/>
        </w:rPr>
        <w:t>ChannelExecutionMode.Production</w:t>
      </w:r>
      <w:r w:rsidRPr="006A6C34">
        <w:t>.</w:t>
      </w:r>
    </w:p>
    <w:p w:rsidR="006A6C34" w:rsidRDefault="006A6C34" w:rsidP="00F81492"/>
    <w:p w:rsidR="00F81492" w:rsidRPr="00F81492" w:rsidRDefault="00F81492" w:rsidP="00F81492">
      <w:r>
        <w:t>This should be used with caution as we could well be using live credentials. It is quite common</w:t>
      </w:r>
      <w:r w:rsidR="00E17CB3">
        <w:t xml:space="preserve"> to mark most, if not all, of the methods with NUnit’s </w:t>
      </w:r>
      <w:r w:rsidR="00E17CB3" w:rsidRPr="00E17CB3">
        <w:rPr>
          <w:rStyle w:val="CodeSampleChar"/>
        </w:rPr>
        <w:t>[Ignore]</w:t>
      </w:r>
      <w:r w:rsidR="00E17CB3">
        <w:t xml:space="preserve"> attribute, so that running the unit test against the </w:t>
      </w:r>
      <w:r w:rsidR="00E17CB3" w:rsidRPr="00E17CB3">
        <w:rPr>
          <w:rStyle w:val="CodeSampleChar"/>
        </w:rPr>
        <w:t>[TestFixture]</w:t>
      </w:r>
      <w:r w:rsidR="00E17CB3">
        <w:t xml:space="preserve"> attribute does not accidentally post jobs to the Jobserve site unintentionally and thus using credits.</w:t>
      </w:r>
    </w:p>
    <w:p w:rsidR="00B00E7F" w:rsidRDefault="00B00E7F" w:rsidP="00644C83">
      <w:pPr>
        <w:spacing w:after="0"/>
      </w:pP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FF"/>
          <w:szCs w:val="15"/>
          <w:highlight w:val="white"/>
          <w:lang w:eastAsia="en-GB"/>
        </w:rPr>
        <w:t>using</w:t>
      </w:r>
      <w:r w:rsidRPr="00B94458">
        <w:rPr>
          <w:rFonts w:ascii="Consolas" w:hAnsi="Consolas" w:cs="Consolas"/>
          <w:color w:val="000000"/>
          <w:szCs w:val="15"/>
          <w:highlight w:val="white"/>
          <w:lang w:eastAsia="en-GB"/>
        </w:rPr>
        <w:t xml:space="preserve"> System;</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FF"/>
          <w:szCs w:val="15"/>
          <w:highlight w:val="white"/>
          <w:lang w:eastAsia="en-GB"/>
        </w:rPr>
        <w:t>namespace</w:t>
      </w:r>
      <w:r w:rsidRPr="00B94458">
        <w:rPr>
          <w:rFonts w:ascii="Consolas" w:hAnsi="Consolas" w:cs="Consolas"/>
          <w:color w:val="000000"/>
          <w:szCs w:val="15"/>
          <w:highlight w:val="white"/>
          <w:lang w:eastAsia="en-GB"/>
        </w:rPr>
        <w:t xml:space="preserve"> Kaonix.PE.Tests.Channels.Jobserve</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 xml:space="preserve">    </w:t>
      </w:r>
      <w:r w:rsidRPr="00B94458">
        <w:rPr>
          <w:rFonts w:ascii="Consolas" w:hAnsi="Consolas" w:cs="Consolas"/>
          <w:color w:val="0000FF"/>
          <w:szCs w:val="15"/>
          <w:highlight w:val="white"/>
          <w:lang w:eastAsia="en-GB"/>
        </w:rPr>
        <w:t>using</w:t>
      </w:r>
      <w:r w:rsidRPr="00B94458">
        <w:rPr>
          <w:rFonts w:ascii="Consolas" w:hAnsi="Consolas" w:cs="Consolas"/>
          <w:color w:val="000000"/>
          <w:szCs w:val="15"/>
          <w:highlight w:val="white"/>
          <w:lang w:eastAsia="en-GB"/>
        </w:rPr>
        <w:t xml:space="preserve"> Kaonix.PE.API.Channels;</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 xml:space="preserve">    </w:t>
      </w:r>
      <w:r w:rsidRPr="00B94458">
        <w:rPr>
          <w:rFonts w:ascii="Consolas" w:hAnsi="Consolas" w:cs="Consolas"/>
          <w:color w:val="0000FF"/>
          <w:szCs w:val="15"/>
          <w:highlight w:val="white"/>
          <w:lang w:eastAsia="en-GB"/>
        </w:rPr>
        <w:t>using</w:t>
      </w:r>
      <w:r w:rsidRPr="00B94458">
        <w:rPr>
          <w:rFonts w:ascii="Consolas" w:hAnsi="Consolas" w:cs="Consolas"/>
          <w:color w:val="000000"/>
          <w:szCs w:val="15"/>
          <w:highlight w:val="white"/>
          <w:lang w:eastAsia="en-GB"/>
        </w:rPr>
        <w:t xml:space="preserve"> Kaonix.PE.API.Channels.Vacancies;</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 xml:space="preserve">    </w:t>
      </w:r>
      <w:r w:rsidRPr="00B94458">
        <w:rPr>
          <w:rFonts w:ascii="Consolas" w:hAnsi="Consolas" w:cs="Consolas"/>
          <w:color w:val="0000FF"/>
          <w:szCs w:val="15"/>
          <w:highlight w:val="white"/>
          <w:lang w:eastAsia="en-GB"/>
        </w:rPr>
        <w:t>using</w:t>
      </w:r>
      <w:r w:rsidRPr="00B94458">
        <w:rPr>
          <w:rFonts w:ascii="Consolas" w:hAnsi="Consolas" w:cs="Consolas"/>
          <w:color w:val="000000"/>
          <w:szCs w:val="15"/>
          <w:highlight w:val="white"/>
          <w:lang w:eastAsia="en-GB"/>
        </w:rPr>
        <w:t xml:space="preserve"> Kaonix.PE.Channels.Jobserve;</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 xml:space="preserve">    </w:t>
      </w:r>
      <w:r w:rsidRPr="00B94458">
        <w:rPr>
          <w:rFonts w:ascii="Consolas" w:hAnsi="Consolas" w:cs="Consolas"/>
          <w:color w:val="0000FF"/>
          <w:szCs w:val="15"/>
          <w:highlight w:val="white"/>
          <w:lang w:eastAsia="en-GB"/>
        </w:rPr>
        <w:t>using</w:t>
      </w:r>
      <w:r w:rsidRPr="00B94458">
        <w:rPr>
          <w:rFonts w:ascii="Consolas" w:hAnsi="Consolas" w:cs="Consolas"/>
          <w:color w:val="000000"/>
          <w:szCs w:val="15"/>
          <w:highlight w:val="white"/>
          <w:lang w:eastAsia="en-GB"/>
        </w:rPr>
        <w:t xml:space="preserve"> NUnit.Framework;</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 xml:space="preserve">    [</w:t>
      </w:r>
      <w:r w:rsidRPr="00B94458">
        <w:rPr>
          <w:rFonts w:ascii="Consolas" w:hAnsi="Consolas" w:cs="Consolas"/>
          <w:color w:val="2B91AF"/>
          <w:szCs w:val="15"/>
          <w:highlight w:val="white"/>
          <w:lang w:eastAsia="en-GB"/>
        </w:rPr>
        <w:t>TestFixture</w:t>
      </w:r>
      <w:r w:rsidRPr="00B94458">
        <w:rPr>
          <w:rFonts w:ascii="Consolas" w:hAnsi="Consolas" w:cs="Consolas"/>
          <w:color w:val="000000"/>
          <w:szCs w:val="15"/>
          <w:highlight w:val="white"/>
          <w:lang w:eastAsia="en-GB"/>
        </w:rPr>
        <w:t>]</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 xml:space="preserve">    </w:t>
      </w:r>
      <w:r w:rsidRPr="00B94458">
        <w:rPr>
          <w:rFonts w:ascii="Consolas" w:hAnsi="Consolas" w:cs="Consolas"/>
          <w:color w:val="0000FF"/>
          <w:szCs w:val="15"/>
          <w:highlight w:val="white"/>
          <w:lang w:eastAsia="en-GB"/>
        </w:rPr>
        <w:t>public</w:t>
      </w:r>
      <w:r w:rsidRPr="00B94458">
        <w:rPr>
          <w:rFonts w:ascii="Consolas" w:hAnsi="Consolas" w:cs="Consolas"/>
          <w:color w:val="000000"/>
          <w:szCs w:val="15"/>
          <w:highlight w:val="white"/>
          <w:lang w:eastAsia="en-GB"/>
        </w:rPr>
        <w:t xml:space="preserve"> </w:t>
      </w:r>
      <w:r w:rsidRPr="00B94458">
        <w:rPr>
          <w:rFonts w:ascii="Consolas" w:hAnsi="Consolas" w:cs="Consolas"/>
          <w:color w:val="0000FF"/>
          <w:szCs w:val="15"/>
          <w:highlight w:val="white"/>
          <w:lang w:eastAsia="en-GB"/>
        </w:rPr>
        <w:t>class</w:t>
      </w:r>
      <w:r w:rsidRPr="00B94458">
        <w:rPr>
          <w:rFonts w:ascii="Consolas" w:hAnsi="Consolas" w:cs="Consolas"/>
          <w:color w:val="000000"/>
          <w:szCs w:val="15"/>
          <w:highlight w:val="white"/>
          <w:lang w:eastAsia="en-GB"/>
        </w:rPr>
        <w:t xml:space="preserve"> </w:t>
      </w:r>
      <w:r w:rsidRPr="00B94458">
        <w:rPr>
          <w:rFonts w:ascii="Consolas" w:hAnsi="Consolas" w:cs="Consolas"/>
          <w:color w:val="2B91AF"/>
          <w:szCs w:val="15"/>
          <w:highlight w:val="white"/>
          <w:lang w:eastAsia="en-GB"/>
        </w:rPr>
        <w:t>TestProductionJobserveChannel</w:t>
      </w:r>
      <w:r w:rsidRPr="00B94458">
        <w:rPr>
          <w:rFonts w:ascii="Consolas" w:hAnsi="Consolas" w:cs="Consolas"/>
          <w:color w:val="000000"/>
          <w:szCs w:val="15"/>
          <w:highlight w:val="white"/>
          <w:lang w:eastAsia="en-GB"/>
        </w:rPr>
        <w:t xml:space="preserve"> : </w:t>
      </w:r>
      <w:r w:rsidRPr="00B94458">
        <w:rPr>
          <w:rFonts w:ascii="Consolas" w:hAnsi="Consolas" w:cs="Consolas"/>
          <w:color w:val="2B91AF"/>
          <w:szCs w:val="15"/>
          <w:highlight w:val="white"/>
          <w:lang w:eastAsia="en-GB"/>
        </w:rPr>
        <w:t>ChannelTestBase</w:t>
      </w:r>
      <w:r w:rsidRPr="00B94458">
        <w:rPr>
          <w:rFonts w:ascii="Consolas" w:hAnsi="Consolas" w:cs="Consolas"/>
          <w:color w:val="000000"/>
          <w:szCs w:val="15"/>
          <w:highlight w:val="white"/>
          <w:lang w:eastAsia="en-GB"/>
        </w:rPr>
        <w:t>&lt;</w:t>
      </w:r>
      <w:r w:rsidRPr="00B94458">
        <w:rPr>
          <w:rFonts w:ascii="Consolas" w:hAnsi="Consolas" w:cs="Consolas"/>
          <w:color w:val="2B91AF"/>
          <w:szCs w:val="15"/>
          <w:highlight w:val="white"/>
          <w:lang w:eastAsia="en-GB"/>
        </w:rPr>
        <w:t>JobserveChannel</w:t>
      </w:r>
      <w:r w:rsidRPr="00B94458">
        <w:rPr>
          <w:rFonts w:ascii="Consolas" w:hAnsi="Consolas" w:cs="Consolas"/>
          <w:color w:val="000000"/>
          <w:szCs w:val="15"/>
          <w:highlight w:val="white"/>
          <w:lang w:eastAsia="en-GB"/>
        </w:rPr>
        <w:t xml:space="preserve">, </w:t>
      </w:r>
      <w:r w:rsidRPr="00B94458">
        <w:rPr>
          <w:rFonts w:ascii="Consolas" w:hAnsi="Consolas" w:cs="Consolas"/>
          <w:color w:val="2B91AF"/>
          <w:szCs w:val="15"/>
          <w:highlight w:val="white"/>
          <w:lang w:eastAsia="en-GB"/>
        </w:rPr>
        <w:t>JobserveContent</w:t>
      </w:r>
      <w:r w:rsidRPr="00B94458">
        <w:rPr>
          <w:rFonts w:ascii="Consolas" w:hAnsi="Consolas" w:cs="Consolas"/>
          <w:color w:val="000000"/>
          <w:szCs w:val="15"/>
          <w:highlight w:val="white"/>
          <w:lang w:eastAsia="en-GB"/>
        </w:rPr>
        <w:t xml:space="preserve">, </w:t>
      </w:r>
      <w:r w:rsidRPr="00B94458">
        <w:rPr>
          <w:rFonts w:ascii="Consolas" w:hAnsi="Consolas" w:cs="Consolas"/>
          <w:color w:val="2B91AF"/>
          <w:szCs w:val="15"/>
          <w:highlight w:val="white"/>
          <w:lang w:eastAsia="en-GB"/>
        </w:rPr>
        <w:t>JobserveVacancy</w:t>
      </w:r>
      <w:r w:rsidRPr="00B94458">
        <w:rPr>
          <w:rFonts w:ascii="Consolas" w:hAnsi="Consolas" w:cs="Consolas"/>
          <w:color w:val="000000"/>
          <w:szCs w:val="15"/>
          <w:highlight w:val="white"/>
          <w:lang w:eastAsia="en-GB"/>
        </w:rPr>
        <w:t xml:space="preserve">, </w:t>
      </w:r>
      <w:r w:rsidRPr="00B94458">
        <w:rPr>
          <w:rFonts w:ascii="Consolas" w:hAnsi="Consolas" w:cs="Consolas"/>
          <w:color w:val="2B91AF"/>
          <w:szCs w:val="15"/>
          <w:highlight w:val="white"/>
          <w:lang w:eastAsia="en-GB"/>
        </w:rPr>
        <w:t>JobserveAccountData</w:t>
      </w:r>
      <w:r w:rsidRPr="00B94458">
        <w:rPr>
          <w:rFonts w:ascii="Consolas" w:hAnsi="Consolas" w:cs="Consolas"/>
          <w:color w:val="000000"/>
          <w:szCs w:val="15"/>
          <w:highlight w:val="white"/>
          <w:lang w:eastAsia="en-GB"/>
        </w:rPr>
        <w:t xml:space="preserve">, </w:t>
      </w:r>
      <w:r w:rsidRPr="00B94458">
        <w:rPr>
          <w:rFonts w:ascii="Consolas" w:hAnsi="Consolas" w:cs="Consolas"/>
          <w:color w:val="2B91AF"/>
          <w:szCs w:val="15"/>
          <w:highlight w:val="white"/>
          <w:lang w:eastAsia="en-GB"/>
        </w:rPr>
        <w:t>JobserveCustomData</w:t>
      </w:r>
      <w:r w:rsidRPr="00B94458">
        <w:rPr>
          <w:rFonts w:ascii="Consolas" w:hAnsi="Consolas" w:cs="Consolas"/>
          <w:color w:val="000000"/>
          <w:szCs w:val="15"/>
          <w:highlight w:val="white"/>
          <w:lang w:eastAsia="en-GB"/>
        </w:rPr>
        <w:t xml:space="preserve">, </w:t>
      </w:r>
      <w:r w:rsidRPr="00B94458">
        <w:rPr>
          <w:rFonts w:ascii="Consolas" w:hAnsi="Consolas" w:cs="Consolas"/>
          <w:color w:val="2B91AF"/>
          <w:szCs w:val="15"/>
          <w:highlight w:val="white"/>
          <w:lang w:eastAsia="en-GB"/>
        </w:rPr>
        <w:t>JobIdOutputData</w:t>
      </w:r>
      <w:r w:rsidRPr="00B94458">
        <w:rPr>
          <w:rFonts w:ascii="Consolas" w:hAnsi="Consolas" w:cs="Consolas"/>
          <w:color w:val="000000"/>
          <w:szCs w:val="15"/>
          <w:highlight w:val="white"/>
          <w:lang w:eastAsia="en-GB"/>
        </w:rPr>
        <w:t>&gt;</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 xml:space="preserve">    {</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 xml:space="preserve">        [</w:t>
      </w:r>
      <w:r w:rsidRPr="00B94458">
        <w:rPr>
          <w:rFonts w:ascii="Consolas" w:hAnsi="Consolas" w:cs="Consolas"/>
          <w:color w:val="2B91AF"/>
          <w:szCs w:val="15"/>
          <w:highlight w:val="white"/>
          <w:lang w:eastAsia="en-GB"/>
        </w:rPr>
        <w:t>Test</w:t>
      </w:r>
      <w:r w:rsidRPr="00B94458">
        <w:rPr>
          <w:rFonts w:ascii="Consolas" w:hAnsi="Consolas" w:cs="Consolas"/>
          <w:color w:val="000000"/>
          <w:szCs w:val="15"/>
          <w:highlight w:val="white"/>
          <w:lang w:eastAsia="en-GB"/>
        </w:rPr>
        <w:t>]</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lastRenderedPageBreak/>
        <w:t xml:space="preserve">        [</w:t>
      </w:r>
      <w:r w:rsidRPr="00B94458">
        <w:rPr>
          <w:rFonts w:ascii="Consolas" w:hAnsi="Consolas" w:cs="Consolas"/>
          <w:color w:val="2B91AF"/>
          <w:szCs w:val="15"/>
          <w:highlight w:val="white"/>
          <w:lang w:eastAsia="en-GB"/>
        </w:rPr>
        <w:t>Ignore</w:t>
      </w:r>
      <w:r w:rsidRPr="00B94458">
        <w:rPr>
          <w:rFonts w:ascii="Consolas" w:hAnsi="Consolas" w:cs="Consolas"/>
          <w:color w:val="000000"/>
          <w:szCs w:val="15"/>
          <w:highlight w:val="white"/>
          <w:lang w:eastAsia="en-GB"/>
        </w:rPr>
        <w:t>]</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 xml:space="preserve">        </w:t>
      </w:r>
      <w:r w:rsidRPr="00B94458">
        <w:rPr>
          <w:rFonts w:ascii="Consolas" w:hAnsi="Consolas" w:cs="Consolas"/>
          <w:color w:val="0000FF"/>
          <w:szCs w:val="15"/>
          <w:highlight w:val="white"/>
          <w:lang w:eastAsia="en-GB"/>
        </w:rPr>
        <w:t>public</w:t>
      </w:r>
      <w:r w:rsidRPr="00B94458">
        <w:rPr>
          <w:rFonts w:ascii="Consolas" w:hAnsi="Consolas" w:cs="Consolas"/>
          <w:color w:val="000000"/>
          <w:szCs w:val="15"/>
          <w:highlight w:val="white"/>
          <w:lang w:eastAsia="en-GB"/>
        </w:rPr>
        <w:t xml:space="preserve"> </w:t>
      </w:r>
      <w:r w:rsidRPr="00B94458">
        <w:rPr>
          <w:rFonts w:ascii="Consolas" w:hAnsi="Consolas" w:cs="Consolas"/>
          <w:color w:val="0000FF"/>
          <w:szCs w:val="15"/>
          <w:highlight w:val="white"/>
          <w:lang w:eastAsia="en-GB"/>
        </w:rPr>
        <w:t>void</w:t>
      </w:r>
      <w:r w:rsidRPr="00B94458">
        <w:rPr>
          <w:rFonts w:ascii="Consolas" w:hAnsi="Consolas" w:cs="Consolas"/>
          <w:color w:val="000000"/>
          <w:szCs w:val="15"/>
          <w:highlight w:val="white"/>
          <w:lang w:eastAsia="en-GB"/>
        </w:rPr>
        <w:t xml:space="preserve"> TestPost()</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 xml:space="preserve">        {</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 xml:space="preserve">            </w:t>
      </w:r>
      <w:r w:rsidRPr="00B94458">
        <w:rPr>
          <w:rFonts w:ascii="Consolas" w:hAnsi="Consolas" w:cs="Consolas"/>
          <w:color w:val="0000FF"/>
          <w:szCs w:val="15"/>
          <w:highlight w:val="white"/>
          <w:lang w:eastAsia="en-GB"/>
        </w:rPr>
        <w:t>throw</w:t>
      </w:r>
      <w:r w:rsidRPr="00B94458">
        <w:rPr>
          <w:rFonts w:ascii="Consolas" w:hAnsi="Consolas" w:cs="Consolas"/>
          <w:color w:val="000000"/>
          <w:szCs w:val="15"/>
          <w:highlight w:val="white"/>
          <w:lang w:eastAsia="en-GB"/>
        </w:rPr>
        <w:t xml:space="preserve"> </w:t>
      </w:r>
      <w:r w:rsidRPr="00B94458">
        <w:rPr>
          <w:rFonts w:ascii="Consolas" w:hAnsi="Consolas" w:cs="Consolas"/>
          <w:color w:val="0000FF"/>
          <w:szCs w:val="15"/>
          <w:highlight w:val="white"/>
          <w:lang w:eastAsia="en-GB"/>
        </w:rPr>
        <w:t>new</w:t>
      </w:r>
      <w:r w:rsidRPr="00B94458">
        <w:rPr>
          <w:rFonts w:ascii="Consolas" w:hAnsi="Consolas" w:cs="Consolas"/>
          <w:color w:val="000000"/>
          <w:szCs w:val="15"/>
          <w:highlight w:val="white"/>
          <w:lang w:eastAsia="en-GB"/>
        </w:rPr>
        <w:t xml:space="preserve"> </w:t>
      </w:r>
      <w:r w:rsidRPr="00B94458">
        <w:rPr>
          <w:rFonts w:ascii="Consolas" w:hAnsi="Consolas" w:cs="Consolas"/>
          <w:b/>
          <w:bCs/>
          <w:color w:val="00008B"/>
          <w:szCs w:val="15"/>
          <w:highlight w:val="white"/>
          <w:lang w:eastAsia="en-GB"/>
        </w:rPr>
        <w:t>NotImplementedException</w:t>
      </w:r>
      <w:r w:rsidRPr="00B94458">
        <w:rPr>
          <w:rFonts w:ascii="Consolas" w:hAnsi="Consolas" w:cs="Consolas"/>
          <w:color w:val="000000"/>
          <w:szCs w:val="15"/>
          <w:highlight w:val="white"/>
          <w:lang w:eastAsia="en-GB"/>
        </w:rPr>
        <w:t>();</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 xml:space="preserve">        }</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 xml:space="preserve">        </w:t>
      </w:r>
      <w:r w:rsidRPr="00B94458">
        <w:rPr>
          <w:rFonts w:ascii="Consolas" w:hAnsi="Consolas" w:cs="Consolas"/>
          <w:color w:val="0000FF"/>
          <w:szCs w:val="15"/>
          <w:highlight w:val="white"/>
          <w:lang w:eastAsia="en-GB"/>
        </w:rPr>
        <w:t>protected</w:t>
      </w:r>
      <w:r w:rsidRPr="00B94458">
        <w:rPr>
          <w:rFonts w:ascii="Consolas" w:hAnsi="Consolas" w:cs="Consolas"/>
          <w:color w:val="000000"/>
          <w:szCs w:val="15"/>
          <w:highlight w:val="white"/>
          <w:lang w:eastAsia="en-GB"/>
        </w:rPr>
        <w:t xml:space="preserve"> </w:t>
      </w:r>
      <w:r w:rsidRPr="00B94458">
        <w:rPr>
          <w:rFonts w:ascii="Consolas" w:hAnsi="Consolas" w:cs="Consolas"/>
          <w:color w:val="0000FF"/>
          <w:szCs w:val="15"/>
          <w:highlight w:val="white"/>
          <w:lang w:eastAsia="en-GB"/>
        </w:rPr>
        <w:t>override</w:t>
      </w:r>
      <w:r w:rsidRPr="00B94458">
        <w:rPr>
          <w:rFonts w:ascii="Consolas" w:hAnsi="Consolas" w:cs="Consolas"/>
          <w:color w:val="000000"/>
          <w:szCs w:val="15"/>
          <w:highlight w:val="white"/>
          <w:lang w:eastAsia="en-GB"/>
        </w:rPr>
        <w:t xml:space="preserve"> </w:t>
      </w:r>
      <w:r w:rsidRPr="00B94458">
        <w:rPr>
          <w:rFonts w:ascii="Consolas" w:hAnsi="Consolas" w:cs="Consolas"/>
          <w:color w:val="2B91AF"/>
          <w:szCs w:val="15"/>
          <w:highlight w:val="white"/>
          <w:lang w:eastAsia="en-GB"/>
        </w:rPr>
        <w:t>ChannelExecutionMode</w:t>
      </w:r>
      <w:r w:rsidRPr="00B94458">
        <w:rPr>
          <w:rFonts w:ascii="Consolas" w:hAnsi="Consolas" w:cs="Consolas"/>
          <w:color w:val="000000"/>
          <w:szCs w:val="15"/>
          <w:highlight w:val="white"/>
          <w:lang w:eastAsia="en-GB"/>
        </w:rPr>
        <w:t xml:space="preserve"> ExecutionMode</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 xml:space="preserve">        {</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 xml:space="preserve">            </w:t>
      </w:r>
      <w:r w:rsidRPr="00B94458">
        <w:rPr>
          <w:rFonts w:ascii="Consolas" w:hAnsi="Consolas" w:cs="Consolas"/>
          <w:color w:val="0000FF"/>
          <w:szCs w:val="15"/>
          <w:highlight w:val="white"/>
          <w:lang w:eastAsia="en-GB"/>
        </w:rPr>
        <w:t>get</w:t>
      </w:r>
      <w:r w:rsidRPr="00B94458">
        <w:rPr>
          <w:rFonts w:ascii="Consolas" w:hAnsi="Consolas" w:cs="Consolas"/>
          <w:color w:val="000000"/>
          <w:szCs w:val="15"/>
          <w:highlight w:val="white"/>
          <w:lang w:eastAsia="en-GB"/>
        </w:rPr>
        <w:t xml:space="preserve"> { </w:t>
      </w:r>
      <w:r w:rsidRPr="00B94458">
        <w:rPr>
          <w:rFonts w:ascii="Consolas" w:hAnsi="Consolas" w:cs="Consolas"/>
          <w:color w:val="0000FF"/>
          <w:szCs w:val="15"/>
          <w:highlight w:val="white"/>
          <w:lang w:eastAsia="en-GB"/>
        </w:rPr>
        <w:t>return</w:t>
      </w:r>
      <w:r w:rsidRPr="00B94458">
        <w:rPr>
          <w:rFonts w:ascii="Consolas" w:hAnsi="Consolas" w:cs="Consolas"/>
          <w:color w:val="000000"/>
          <w:szCs w:val="15"/>
          <w:highlight w:val="white"/>
          <w:lang w:eastAsia="en-GB"/>
        </w:rPr>
        <w:t xml:space="preserve"> </w:t>
      </w:r>
      <w:r w:rsidRPr="00B94458">
        <w:rPr>
          <w:rFonts w:ascii="Consolas" w:hAnsi="Consolas" w:cs="Consolas"/>
          <w:color w:val="2B91AF"/>
          <w:szCs w:val="15"/>
          <w:highlight w:val="white"/>
          <w:lang w:eastAsia="en-GB"/>
        </w:rPr>
        <w:t>ChannelExecutionMode</w:t>
      </w:r>
      <w:r w:rsidRPr="00B94458">
        <w:rPr>
          <w:rFonts w:ascii="Consolas" w:hAnsi="Consolas" w:cs="Consolas"/>
          <w:color w:val="000000"/>
          <w:szCs w:val="15"/>
          <w:highlight w:val="white"/>
          <w:lang w:eastAsia="en-GB"/>
        </w:rPr>
        <w:t>.Production; }</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 xml:space="preserve">        }</w:t>
      </w:r>
    </w:p>
    <w:p w:rsidR="00B94458" w:rsidRPr="00B94458" w:rsidRDefault="00B94458" w:rsidP="00B94458">
      <w:pPr>
        <w:autoSpaceDE w:val="0"/>
        <w:autoSpaceDN w:val="0"/>
        <w:adjustRightInd w:val="0"/>
        <w:spacing w:after="0"/>
        <w:rPr>
          <w:rFonts w:ascii="Consolas" w:hAnsi="Consolas" w:cs="Consolas"/>
          <w:color w:val="000000"/>
          <w:szCs w:val="15"/>
          <w:highlight w:val="white"/>
          <w:lang w:eastAsia="en-GB"/>
        </w:rPr>
      </w:pPr>
      <w:r w:rsidRPr="00B94458">
        <w:rPr>
          <w:rFonts w:ascii="Consolas" w:hAnsi="Consolas" w:cs="Consolas"/>
          <w:color w:val="000000"/>
          <w:szCs w:val="15"/>
          <w:highlight w:val="white"/>
          <w:lang w:eastAsia="en-GB"/>
        </w:rPr>
        <w:t xml:space="preserve">    }</w:t>
      </w:r>
    </w:p>
    <w:p w:rsidR="00CA489F" w:rsidRDefault="00CA489F" w:rsidP="00CA489F">
      <w:pPr>
        <w:autoSpaceDE w:val="0"/>
        <w:autoSpaceDN w:val="0"/>
        <w:adjustRightInd w:val="0"/>
        <w:spacing w:after="0"/>
        <w:rPr>
          <w:rFonts w:ascii="Consolas" w:hAnsi="Consolas" w:cs="Consolas"/>
          <w:color w:val="000000"/>
          <w:szCs w:val="15"/>
          <w:highlight w:val="white"/>
          <w:lang w:eastAsia="en-GB"/>
        </w:rPr>
      </w:pPr>
      <w:r>
        <w:rPr>
          <w:rFonts w:ascii="Consolas" w:hAnsi="Consolas" w:cs="Consolas"/>
          <w:color w:val="000000"/>
          <w:szCs w:val="15"/>
          <w:highlight w:val="white"/>
          <w:lang w:eastAsia="en-GB"/>
        </w:rPr>
        <w:t>}</w:t>
      </w:r>
    </w:p>
    <w:p w:rsidR="00CA489F" w:rsidRDefault="00CA489F" w:rsidP="00CA489F">
      <w:pPr>
        <w:autoSpaceDE w:val="0"/>
        <w:autoSpaceDN w:val="0"/>
        <w:adjustRightInd w:val="0"/>
        <w:spacing w:after="0"/>
        <w:rPr>
          <w:rFonts w:ascii="Consolas" w:hAnsi="Consolas" w:cs="Consolas"/>
          <w:color w:val="000000"/>
          <w:szCs w:val="15"/>
          <w:highlight w:val="white"/>
          <w:lang w:eastAsia="en-GB"/>
        </w:rPr>
      </w:pPr>
    </w:p>
    <w:p w:rsidR="007433C4" w:rsidRDefault="007433C4">
      <w:pPr>
        <w:spacing w:after="0"/>
        <w:rPr>
          <w:rFonts w:ascii="Consolas" w:hAnsi="Consolas" w:cs="Consolas"/>
          <w:color w:val="000000"/>
          <w:szCs w:val="15"/>
          <w:highlight w:val="white"/>
          <w:lang w:eastAsia="en-GB"/>
        </w:rPr>
      </w:pPr>
      <w:r>
        <w:rPr>
          <w:rFonts w:ascii="Consolas" w:hAnsi="Consolas" w:cs="Consolas"/>
          <w:color w:val="000000"/>
          <w:szCs w:val="15"/>
          <w:highlight w:val="white"/>
          <w:lang w:eastAsia="en-GB"/>
        </w:rPr>
        <w:br w:type="page"/>
      </w:r>
    </w:p>
    <w:p w:rsidR="006A6C34" w:rsidRDefault="00046831" w:rsidP="007433C4">
      <w:pPr>
        <w:pStyle w:val="Heading1"/>
      </w:pPr>
      <w:bookmarkStart w:id="68" w:name="_Toc8028413"/>
      <w:r>
        <w:lastRenderedPageBreak/>
        <w:t>Building the Request</w:t>
      </w:r>
      <w:bookmarkEnd w:id="68"/>
      <w:r>
        <w:tab/>
      </w:r>
    </w:p>
    <w:p w:rsidR="006A6C34" w:rsidRDefault="006A6C34" w:rsidP="00644C83">
      <w:pPr>
        <w:spacing w:after="0"/>
      </w:pPr>
    </w:p>
    <w:p w:rsidR="00046831" w:rsidRDefault="00046831" w:rsidP="00644C83">
      <w:pPr>
        <w:spacing w:after="0"/>
      </w:pPr>
      <w:r>
        <w:t xml:space="preserve">The next stage is to build some classes which will closely represent the fields or elements of a request we will send to the job board. The purpose of these classes are to provide a façade between the PE objects of Vacancy, CustomData and AccountData and to create one object we can use to generate the request. </w:t>
      </w:r>
    </w:p>
    <w:p w:rsidR="00022582" w:rsidRDefault="00022582" w:rsidP="00644C83">
      <w:pPr>
        <w:spacing w:after="0"/>
      </w:pPr>
    </w:p>
    <w:p w:rsidR="00022582" w:rsidRDefault="00613C87" w:rsidP="00644C83">
      <w:pPr>
        <w:spacing w:after="0"/>
      </w:pPr>
      <w:r>
        <w:t>Below is a rough approximation of what the class hierarchy will look like in order to build the request</w:t>
      </w:r>
      <w:r w:rsidR="004C3BA2">
        <w:t xml:space="preserve"> for the </w:t>
      </w:r>
      <w:r w:rsidR="007433C4">
        <w:t>any given channel.</w:t>
      </w:r>
    </w:p>
    <w:p w:rsidR="00613C87" w:rsidRDefault="00613C87" w:rsidP="00644C83">
      <w:pPr>
        <w:spacing w:after="0"/>
      </w:pPr>
    </w:p>
    <w:p w:rsidR="00022582" w:rsidRDefault="002F6A27" w:rsidP="00644C83">
      <w:pPr>
        <w:spacing w:after="0"/>
      </w:pPr>
      <w:r>
        <w:rPr>
          <w:noProof/>
          <w:lang w:eastAsia="en-GB"/>
        </w:rPr>
        <mc:AlternateContent>
          <mc:Choice Requires="wps">
            <w:drawing>
              <wp:anchor distT="0" distB="0" distL="114300" distR="114300" simplePos="0" relativeHeight="251659264" behindDoc="0" locked="0" layoutInCell="1" allowOverlap="1" wp14:anchorId="1F64C397" wp14:editId="77B0463A">
                <wp:simplePos x="0" y="0"/>
                <wp:positionH relativeFrom="column">
                  <wp:posOffset>1377950</wp:posOffset>
                </wp:positionH>
                <wp:positionV relativeFrom="paragraph">
                  <wp:posOffset>15875</wp:posOffset>
                </wp:positionV>
                <wp:extent cx="2537460" cy="1607820"/>
                <wp:effectExtent l="11430" t="7620" r="13335" b="13335"/>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7460" cy="1607820"/>
                        </a:xfrm>
                        <a:prstGeom prst="rect">
                          <a:avLst/>
                        </a:prstGeom>
                        <a:solidFill>
                          <a:srgbClr val="FFFFFF"/>
                        </a:solidFill>
                        <a:ln w="9525">
                          <a:solidFill>
                            <a:srgbClr val="000000"/>
                          </a:solidFill>
                          <a:miter lim="800000"/>
                          <a:headEnd/>
                          <a:tailEnd/>
                        </a:ln>
                      </wps:spPr>
                      <wps:txbx>
                        <w:txbxContent>
                          <w:p w:rsidR="003C6D3C" w:rsidRPr="00022582" w:rsidRDefault="003C6D3C">
                            <w:pPr>
                              <w:rPr>
                                <w:rFonts w:ascii="Courier New" w:hAnsi="Courier New" w:cs="Courier New"/>
                                <w:sz w:val="16"/>
                              </w:rPr>
                            </w:pPr>
                            <w:r>
                              <w:rPr>
                                <w:rFonts w:ascii="Courier New" w:hAnsi="Courier New" w:cs="Courier New"/>
                                <w:sz w:val="16"/>
                              </w:rPr>
                              <w:t xml:space="preserve">abstract </w:t>
                            </w:r>
                            <w:r w:rsidRPr="00022582">
                              <w:rPr>
                                <w:rFonts w:ascii="Courier New" w:hAnsi="Courier New" w:cs="Courier New"/>
                                <w:sz w:val="16"/>
                              </w:rPr>
                              <w:t>RequestBase</w:t>
                            </w:r>
                          </w:p>
                          <w:p w:rsidR="003C6D3C" w:rsidRDefault="003C6D3C" w:rsidP="00022582">
                            <w:pPr>
                              <w:rPr>
                                <w:rFonts w:ascii="Courier New" w:hAnsi="Courier New" w:cs="Courier New"/>
                                <w:sz w:val="16"/>
                              </w:rPr>
                            </w:pPr>
                            <w:r>
                              <w:rPr>
                                <w:rFonts w:ascii="Courier New" w:hAnsi="Courier New" w:cs="Courier New"/>
                                <w:sz w:val="16"/>
                              </w:rPr>
                              <w:t xml:space="preserve">+ </w:t>
                            </w:r>
                            <w:r w:rsidRPr="00022582">
                              <w:rPr>
                                <w:rFonts w:ascii="Courier New" w:hAnsi="Courier New" w:cs="Courier New"/>
                                <w:sz w:val="16"/>
                              </w:rPr>
                              <w:t>RequestType</w:t>
                            </w:r>
                          </w:p>
                          <w:p w:rsidR="003C6D3C" w:rsidRPr="00022582" w:rsidRDefault="003C6D3C" w:rsidP="00022582">
                            <w:pPr>
                              <w:rPr>
                                <w:rFonts w:ascii="Courier New" w:hAnsi="Courier New" w:cs="Courier New"/>
                                <w:sz w:val="16"/>
                              </w:rPr>
                            </w:pPr>
                            <w:r>
                              <w:rPr>
                                <w:rFonts w:ascii="Courier New" w:hAnsi="Courier New" w:cs="Courier New"/>
                                <w:sz w:val="16"/>
                              </w:rPr>
                              <w:t xml:space="preserve">+ </w:t>
                            </w:r>
                            <w:r w:rsidRPr="00022582">
                              <w:rPr>
                                <w:rFonts w:ascii="Courier New" w:hAnsi="Courier New" w:cs="Courier New"/>
                                <w:sz w:val="16"/>
                              </w:rPr>
                              <w:t>Username</w:t>
                            </w:r>
                          </w:p>
                          <w:p w:rsidR="003C6D3C" w:rsidRDefault="003C6D3C">
                            <w:pPr>
                              <w:rPr>
                                <w:rFonts w:ascii="Courier New" w:hAnsi="Courier New" w:cs="Courier New"/>
                                <w:sz w:val="16"/>
                              </w:rPr>
                            </w:pPr>
                            <w:r>
                              <w:rPr>
                                <w:rFonts w:ascii="Courier New" w:hAnsi="Courier New" w:cs="Courier New"/>
                                <w:sz w:val="16"/>
                              </w:rPr>
                              <w:t xml:space="preserve">+ </w:t>
                            </w:r>
                            <w:r w:rsidRPr="00022582">
                              <w:rPr>
                                <w:rFonts w:ascii="Courier New" w:hAnsi="Courier New" w:cs="Courier New"/>
                                <w:sz w:val="16"/>
                              </w:rPr>
                              <w:t>Password</w:t>
                            </w:r>
                          </w:p>
                          <w:p w:rsidR="003C6D3C" w:rsidRDefault="003C6D3C">
                            <w:pPr>
                              <w:rPr>
                                <w:rFonts w:ascii="Courier New" w:hAnsi="Courier New" w:cs="Courier New"/>
                                <w:sz w:val="16"/>
                              </w:rPr>
                            </w:pPr>
                            <w:r>
                              <w:rPr>
                                <w:rFonts w:ascii="Courier New" w:hAnsi="Courier New" w:cs="Courier New"/>
                                <w:sz w:val="16"/>
                              </w:rPr>
                              <w:t>+ JobTitle</w:t>
                            </w:r>
                          </w:p>
                          <w:p w:rsidR="003C6D3C" w:rsidRDefault="003C6D3C">
                            <w:pPr>
                              <w:rPr>
                                <w:rFonts w:ascii="Courier New" w:hAnsi="Courier New" w:cs="Courier New"/>
                                <w:sz w:val="16"/>
                              </w:rPr>
                            </w:pPr>
                            <w:r>
                              <w:rPr>
                                <w:rFonts w:ascii="Courier New" w:hAnsi="Courier New" w:cs="Courier New"/>
                                <w:sz w:val="16"/>
                              </w:rPr>
                              <w:t>+ VacancyRef</w:t>
                            </w:r>
                          </w:p>
                          <w:p w:rsidR="003C6D3C" w:rsidRDefault="003C6D3C">
                            <w:pPr>
                              <w:rPr>
                                <w:rFonts w:ascii="Courier New" w:hAnsi="Courier New" w:cs="Courier New"/>
                                <w:sz w:val="16"/>
                              </w:rPr>
                            </w:pPr>
                            <w:r>
                              <w:rPr>
                                <w:rFonts w:ascii="Courier New" w:hAnsi="Courier New" w:cs="Courier New"/>
                                <w:sz w:val="16"/>
                              </w:rPr>
                              <w:t>+ Description</w:t>
                            </w:r>
                          </w:p>
                          <w:p w:rsidR="003C6D3C" w:rsidRDefault="003C6D3C">
                            <w:pPr>
                              <w:rPr>
                                <w:rFonts w:ascii="Courier New" w:hAnsi="Courier New" w:cs="Courier New"/>
                                <w:sz w:val="16"/>
                              </w:rPr>
                            </w:pPr>
                            <w:r>
                              <w:rPr>
                                <w:rFonts w:ascii="Courier New" w:hAnsi="Courier New" w:cs="Courier New"/>
                                <w:sz w:val="16"/>
                              </w:rPr>
                              <w:t>+ ApplyUrl</w:t>
                            </w:r>
                          </w:p>
                          <w:p w:rsidR="003C6D3C" w:rsidRDefault="003C6D3C">
                            <w:pPr>
                              <w:rPr>
                                <w:rFonts w:ascii="Courier New" w:hAnsi="Courier New" w:cs="Courier New"/>
                                <w:sz w:val="16"/>
                              </w:rPr>
                            </w:pPr>
                            <w:r>
                              <w:rPr>
                                <w:rFonts w:ascii="Courier New" w:hAnsi="Courier New" w:cs="Courier New"/>
                                <w:sz w:val="16"/>
                              </w:rPr>
                              <w:t>+ JobId</w:t>
                            </w:r>
                          </w:p>
                          <w:p w:rsidR="003C6D3C" w:rsidRPr="003C2B6F" w:rsidRDefault="003C6D3C">
                            <w:pPr>
                              <w:rPr>
                                <w:rFonts w:ascii="Courier New" w:hAnsi="Courier New" w:cs="Courier New"/>
                                <w:sz w:val="16"/>
                              </w:rPr>
                            </w:pPr>
                            <w:r>
                              <w:rPr>
                                <w:rFonts w:ascii="Courier New" w:hAnsi="Courier New" w:cs="Courier New"/>
                                <w:sz w:val="16"/>
                              </w:rPr>
                              <w:t>+ string GenerateXml()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64C397" id="_x0000_t202" coordsize="21600,21600" o:spt="202" path="m,l,21600r21600,l21600,xe">
                <v:stroke joinstyle="miter"/>
                <v:path gradientshapeok="t" o:connecttype="rect"/>
              </v:shapetype>
              <v:shape id="Text Box 5" o:spid="_x0000_s1026" type="#_x0000_t202" style="position:absolute;margin-left:108.5pt;margin-top:1.25pt;width:199.8pt;height:12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">
                <v:textbox>
                  <w:txbxContent>
                    <w:p w:rsidR="003C6D3C" w:rsidRPr="00022582" w:rsidRDefault="003C6D3C">
                      <w:pPr>
                        <w:rPr>
                          <w:rFonts w:ascii="Courier New" w:hAnsi="Courier New" w:cs="Courier New"/>
                          <w:sz w:val="16"/>
                        </w:rPr>
                      </w:pPr>
                      <w:r>
                        <w:rPr>
                          <w:rFonts w:ascii="Courier New" w:hAnsi="Courier New" w:cs="Courier New"/>
                          <w:sz w:val="16"/>
                        </w:rPr>
                        <w:t xml:space="preserve">abstract </w:t>
                      </w:r>
                      <w:r w:rsidRPr="00022582">
                        <w:rPr>
                          <w:rFonts w:ascii="Courier New" w:hAnsi="Courier New" w:cs="Courier New"/>
                          <w:sz w:val="16"/>
                        </w:rPr>
                        <w:t>RequestBase</w:t>
                      </w:r>
                    </w:p>
                    <w:p w:rsidR="003C6D3C" w:rsidRDefault="003C6D3C" w:rsidP="00022582">
                      <w:pPr>
                        <w:rPr>
                          <w:rFonts w:ascii="Courier New" w:hAnsi="Courier New" w:cs="Courier New"/>
                          <w:sz w:val="16"/>
                        </w:rPr>
                      </w:pPr>
                      <w:r>
                        <w:rPr>
                          <w:rFonts w:ascii="Courier New" w:hAnsi="Courier New" w:cs="Courier New"/>
                          <w:sz w:val="16"/>
                        </w:rPr>
                        <w:t xml:space="preserve">+ </w:t>
                      </w:r>
                      <w:r w:rsidRPr="00022582">
                        <w:rPr>
                          <w:rFonts w:ascii="Courier New" w:hAnsi="Courier New" w:cs="Courier New"/>
                          <w:sz w:val="16"/>
                        </w:rPr>
                        <w:t>RequestType</w:t>
                      </w:r>
                    </w:p>
                    <w:p w:rsidR="003C6D3C" w:rsidRPr="00022582" w:rsidRDefault="003C6D3C" w:rsidP="00022582">
                      <w:pPr>
                        <w:rPr>
                          <w:rFonts w:ascii="Courier New" w:hAnsi="Courier New" w:cs="Courier New"/>
                          <w:sz w:val="16"/>
                        </w:rPr>
                      </w:pPr>
                      <w:r>
                        <w:rPr>
                          <w:rFonts w:ascii="Courier New" w:hAnsi="Courier New" w:cs="Courier New"/>
                          <w:sz w:val="16"/>
                        </w:rPr>
                        <w:t xml:space="preserve">+ </w:t>
                      </w:r>
                      <w:r w:rsidRPr="00022582">
                        <w:rPr>
                          <w:rFonts w:ascii="Courier New" w:hAnsi="Courier New" w:cs="Courier New"/>
                          <w:sz w:val="16"/>
                        </w:rPr>
                        <w:t>Username</w:t>
                      </w:r>
                    </w:p>
                    <w:p w:rsidR="003C6D3C" w:rsidRDefault="003C6D3C">
                      <w:pPr>
                        <w:rPr>
                          <w:rFonts w:ascii="Courier New" w:hAnsi="Courier New" w:cs="Courier New"/>
                          <w:sz w:val="16"/>
                        </w:rPr>
                      </w:pPr>
                      <w:r>
                        <w:rPr>
                          <w:rFonts w:ascii="Courier New" w:hAnsi="Courier New" w:cs="Courier New"/>
                          <w:sz w:val="16"/>
                        </w:rPr>
                        <w:t xml:space="preserve">+ </w:t>
                      </w:r>
                      <w:r w:rsidRPr="00022582">
                        <w:rPr>
                          <w:rFonts w:ascii="Courier New" w:hAnsi="Courier New" w:cs="Courier New"/>
                          <w:sz w:val="16"/>
                        </w:rPr>
                        <w:t>Password</w:t>
                      </w:r>
                    </w:p>
                    <w:p w:rsidR="003C6D3C" w:rsidRDefault="003C6D3C">
                      <w:pPr>
                        <w:rPr>
                          <w:rFonts w:ascii="Courier New" w:hAnsi="Courier New" w:cs="Courier New"/>
                          <w:sz w:val="16"/>
                        </w:rPr>
                      </w:pPr>
                      <w:r>
                        <w:rPr>
                          <w:rFonts w:ascii="Courier New" w:hAnsi="Courier New" w:cs="Courier New"/>
                          <w:sz w:val="16"/>
                        </w:rPr>
                        <w:t>+ JobTitle</w:t>
                      </w:r>
                    </w:p>
                    <w:p w:rsidR="003C6D3C" w:rsidRDefault="003C6D3C">
                      <w:pPr>
                        <w:rPr>
                          <w:rFonts w:ascii="Courier New" w:hAnsi="Courier New" w:cs="Courier New"/>
                          <w:sz w:val="16"/>
                        </w:rPr>
                      </w:pPr>
                      <w:r>
                        <w:rPr>
                          <w:rFonts w:ascii="Courier New" w:hAnsi="Courier New" w:cs="Courier New"/>
                          <w:sz w:val="16"/>
                        </w:rPr>
                        <w:t>+ VacancyRef</w:t>
                      </w:r>
                    </w:p>
                    <w:p w:rsidR="003C6D3C" w:rsidRDefault="003C6D3C">
                      <w:pPr>
                        <w:rPr>
                          <w:rFonts w:ascii="Courier New" w:hAnsi="Courier New" w:cs="Courier New"/>
                          <w:sz w:val="16"/>
                        </w:rPr>
                      </w:pPr>
                      <w:r>
                        <w:rPr>
                          <w:rFonts w:ascii="Courier New" w:hAnsi="Courier New" w:cs="Courier New"/>
                          <w:sz w:val="16"/>
                        </w:rPr>
                        <w:t>+ Description</w:t>
                      </w:r>
                    </w:p>
                    <w:p w:rsidR="003C6D3C" w:rsidRDefault="003C6D3C">
                      <w:pPr>
                        <w:rPr>
                          <w:rFonts w:ascii="Courier New" w:hAnsi="Courier New" w:cs="Courier New"/>
                          <w:sz w:val="16"/>
                        </w:rPr>
                      </w:pPr>
                      <w:r>
                        <w:rPr>
                          <w:rFonts w:ascii="Courier New" w:hAnsi="Courier New" w:cs="Courier New"/>
                          <w:sz w:val="16"/>
                        </w:rPr>
                        <w:t>+ ApplyUrl</w:t>
                      </w:r>
                    </w:p>
                    <w:p w:rsidR="003C6D3C" w:rsidRDefault="003C6D3C">
                      <w:pPr>
                        <w:rPr>
                          <w:rFonts w:ascii="Courier New" w:hAnsi="Courier New" w:cs="Courier New"/>
                          <w:sz w:val="16"/>
                        </w:rPr>
                      </w:pPr>
                      <w:r>
                        <w:rPr>
                          <w:rFonts w:ascii="Courier New" w:hAnsi="Courier New" w:cs="Courier New"/>
                          <w:sz w:val="16"/>
                        </w:rPr>
                        <w:t>+ JobId</w:t>
                      </w:r>
                    </w:p>
                    <w:p w:rsidR="003C6D3C" w:rsidRPr="003C2B6F" w:rsidRDefault="003C6D3C">
                      <w:pPr>
                        <w:rPr>
                          <w:rFonts w:ascii="Courier New" w:hAnsi="Courier New" w:cs="Courier New"/>
                          <w:sz w:val="16"/>
                        </w:rPr>
                      </w:pPr>
                      <w:r>
                        <w:rPr>
                          <w:rFonts w:ascii="Courier New" w:hAnsi="Courier New" w:cs="Courier New"/>
                          <w:sz w:val="16"/>
                        </w:rPr>
                        <w:t>+ string GenerateXml()</w:t>
                      </w:r>
                    </w:p>
                  </w:txbxContent>
                </v:textbox>
              </v:shape>
            </w:pict>
          </mc:Fallback>
        </mc:AlternateContent>
      </w:r>
    </w:p>
    <w:p w:rsidR="00022582" w:rsidRDefault="00022582" w:rsidP="00644C83">
      <w:pPr>
        <w:spacing w:after="0"/>
      </w:pPr>
    </w:p>
    <w:p w:rsidR="00022582" w:rsidRDefault="00022582" w:rsidP="00644C83">
      <w:pPr>
        <w:spacing w:after="0"/>
      </w:pPr>
    </w:p>
    <w:p w:rsidR="00022582" w:rsidRDefault="00022582" w:rsidP="00644C83">
      <w:pPr>
        <w:spacing w:after="0"/>
      </w:pPr>
    </w:p>
    <w:p w:rsidR="00022582" w:rsidRDefault="00022582" w:rsidP="00644C83">
      <w:pPr>
        <w:spacing w:after="0"/>
      </w:pPr>
    </w:p>
    <w:p w:rsidR="00022582" w:rsidRDefault="00022582" w:rsidP="00644C83">
      <w:pPr>
        <w:spacing w:after="0"/>
      </w:pPr>
    </w:p>
    <w:p w:rsidR="00022582" w:rsidRDefault="00022582" w:rsidP="00644C83">
      <w:pPr>
        <w:spacing w:after="0"/>
      </w:pPr>
    </w:p>
    <w:p w:rsidR="00046831" w:rsidRDefault="00046831" w:rsidP="00644C83">
      <w:pPr>
        <w:spacing w:after="0"/>
      </w:pPr>
    </w:p>
    <w:p w:rsidR="00022582" w:rsidRDefault="00022582" w:rsidP="00644C83">
      <w:pPr>
        <w:spacing w:after="0"/>
      </w:pPr>
    </w:p>
    <w:p w:rsidR="00022582" w:rsidRDefault="00022582" w:rsidP="00644C83">
      <w:pPr>
        <w:spacing w:after="0"/>
      </w:pPr>
    </w:p>
    <w:p w:rsidR="00022582" w:rsidRDefault="00022582" w:rsidP="00644C83">
      <w:pPr>
        <w:spacing w:after="0"/>
      </w:pPr>
    </w:p>
    <w:p w:rsidR="00022582" w:rsidRDefault="00022582" w:rsidP="00644C83">
      <w:pPr>
        <w:spacing w:after="0"/>
      </w:pPr>
    </w:p>
    <w:p w:rsidR="00022582" w:rsidRDefault="002F6A27" w:rsidP="00644C83">
      <w:pPr>
        <w:spacing w:after="0"/>
      </w:pPr>
      <w:r>
        <w:rPr>
          <w:noProof/>
          <w:lang w:eastAsia="en-GB"/>
        </w:rPr>
        <mc:AlternateContent>
          <mc:Choice Requires="wps">
            <w:drawing>
              <wp:anchor distT="0" distB="0" distL="114300" distR="114300" simplePos="0" relativeHeight="251669504" behindDoc="0" locked="0" layoutInCell="1" allowOverlap="1" wp14:anchorId="40831F20" wp14:editId="014DD270">
                <wp:simplePos x="0" y="0"/>
                <wp:positionH relativeFrom="column">
                  <wp:posOffset>3740150</wp:posOffset>
                </wp:positionH>
                <wp:positionV relativeFrom="paragraph">
                  <wp:posOffset>53975</wp:posOffset>
                </wp:positionV>
                <wp:extent cx="534035" cy="1428750"/>
                <wp:effectExtent l="11430" t="13335" r="54610" b="34290"/>
                <wp:wrapNone/>
                <wp:docPr id="25"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1428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ED7A77" id="_x0000_t32" coordsize="21600,21600" o:spt="32" o:oned="t" path="m,l21600,21600e" filled="f">
                <v:path arrowok="t" fillok="f" o:connecttype="none"/>
                <o:lock v:ext="edit" shapetype="t"/>
              </v:shapetype>
              <v:shape id="AutoShape 17" o:spid="_x0000_s1026" type="#_x0000_t32" style="position:absolute;margin-left:294.5pt;margin-top:4.25pt;width:42.05pt;height:1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">
                <v:stroke endarrow="block"/>
              </v:shape>
            </w:pict>
          </mc:Fallback>
        </mc:AlternateContent>
      </w:r>
      <w:r>
        <w:rPr>
          <w:noProof/>
          <w:lang w:eastAsia="en-GB"/>
        </w:rPr>
        <mc:AlternateContent>
          <mc:Choice Requires="wps">
            <w:drawing>
              <wp:anchor distT="0" distB="0" distL="114300" distR="114300" simplePos="0" relativeHeight="251666432" behindDoc="0" locked="0" layoutInCell="1" allowOverlap="1" wp14:anchorId="218ED4ED" wp14:editId="7F8B5173">
                <wp:simplePos x="0" y="0"/>
                <wp:positionH relativeFrom="column">
                  <wp:posOffset>829945</wp:posOffset>
                </wp:positionH>
                <wp:positionV relativeFrom="paragraph">
                  <wp:posOffset>53975</wp:posOffset>
                </wp:positionV>
                <wp:extent cx="997585" cy="666750"/>
                <wp:effectExtent l="44450" t="13335" r="5715" b="53340"/>
                <wp:wrapNone/>
                <wp:docPr id="24"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7585" cy="666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969D4C" id="AutoShape 14" o:spid="_x0000_s1026" type="#_x0000_t32" style="position:absolute;margin-left:65.35pt;margin-top:4.25pt;width:78.55pt;height:5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">
                <v:stroke endarrow="block"/>
              </v:shape>
            </w:pict>
          </mc:Fallback>
        </mc:AlternateContent>
      </w:r>
    </w:p>
    <w:p w:rsidR="00022582" w:rsidRDefault="002F6A27" w:rsidP="00644C83">
      <w:pPr>
        <w:spacing w:after="0"/>
      </w:pPr>
      <w:r>
        <w:rPr>
          <w:noProof/>
          <w:lang w:eastAsia="en-GB"/>
        </w:rPr>
        <mc:AlternateContent>
          <mc:Choice Requires="wps">
            <w:drawing>
              <wp:anchor distT="45720" distB="45720" distL="114300" distR="114300" simplePos="0" relativeHeight="251671552" behindDoc="0" locked="0" layoutInCell="1" allowOverlap="1" wp14:anchorId="1EC0ADD1" wp14:editId="60D8DE8D">
                <wp:simplePos x="0" y="0"/>
                <wp:positionH relativeFrom="column">
                  <wp:posOffset>1687830</wp:posOffset>
                </wp:positionH>
                <wp:positionV relativeFrom="paragraph">
                  <wp:posOffset>86360</wp:posOffset>
                </wp:positionV>
                <wp:extent cx="1997075" cy="268605"/>
                <wp:effectExtent l="8890" t="6350" r="13335" b="1079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075" cy="268605"/>
                        </a:xfrm>
                        <a:prstGeom prst="rect">
                          <a:avLst/>
                        </a:prstGeom>
                        <a:solidFill>
                          <a:srgbClr val="FFFFFF"/>
                        </a:solidFill>
                        <a:ln w="9525">
                          <a:solidFill>
                            <a:srgbClr val="000000"/>
                          </a:solidFill>
                          <a:miter lim="800000"/>
                          <a:headEnd/>
                          <a:tailEnd/>
                        </a:ln>
                      </wps:spPr>
                      <wps:txbx>
                        <w:txbxContent>
                          <w:p w:rsidR="003C6D3C" w:rsidRPr="00165E6A" w:rsidRDefault="003C6D3C">
                            <w:pPr>
                              <w:rPr>
                                <w:rFonts w:ascii="Courier New" w:hAnsi="Courier New" w:cs="Courier New"/>
                              </w:rPr>
                            </w:pPr>
                            <w:r w:rsidRPr="00165E6A">
                              <w:rPr>
                                <w:rFonts w:ascii="Courier New" w:hAnsi="Courier New" w:cs="Courier New"/>
                              </w:rPr>
                              <w:t>abstract UpdatableRequest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EC0ADD1" id="Text Box 2" o:spid="_x0000_s1027" type="#_x0000_t202" style="position:absolute;margin-left:132.9pt;margin-top:6.8pt;width:157.25pt;height:21.15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">
                <v:textbox style="mso-fit-shape-to-text:t">
                  <w:txbxContent>
                    <w:p w:rsidR="003C6D3C" w:rsidRPr="00165E6A" w:rsidRDefault="003C6D3C">
                      <w:pPr>
                        <w:rPr>
                          <w:rFonts w:ascii="Courier New" w:hAnsi="Courier New" w:cs="Courier New"/>
                        </w:rPr>
                      </w:pPr>
                      <w:r w:rsidRPr="00165E6A">
                        <w:rPr>
                          <w:rFonts w:ascii="Courier New" w:hAnsi="Courier New" w:cs="Courier New"/>
                        </w:rPr>
                        <w:t>abstract UpdatableRequest</w:t>
                      </w:r>
                    </w:p>
                  </w:txbxContent>
                </v:textbox>
                <w10:wrap type="square"/>
              </v:shape>
            </w:pict>
          </mc:Fallback>
        </mc:AlternateContent>
      </w:r>
    </w:p>
    <w:p w:rsidR="00022582" w:rsidRDefault="00022582" w:rsidP="00644C83">
      <w:pPr>
        <w:spacing w:after="0"/>
      </w:pPr>
    </w:p>
    <w:p w:rsidR="00022582" w:rsidRDefault="002F6A27" w:rsidP="00644C83">
      <w:pPr>
        <w:spacing w:after="0"/>
      </w:pPr>
      <w:r>
        <w:rPr>
          <w:noProof/>
          <w:lang w:eastAsia="en-GB"/>
        </w:rPr>
        <mc:AlternateContent>
          <mc:Choice Requires="wps">
            <w:drawing>
              <wp:anchor distT="0" distB="0" distL="114300" distR="114300" simplePos="0" relativeHeight="251667456" behindDoc="0" locked="0" layoutInCell="1" allowOverlap="1" wp14:anchorId="7ADEA6D4" wp14:editId="4AB30A87">
                <wp:simplePos x="0" y="0"/>
                <wp:positionH relativeFrom="column">
                  <wp:posOffset>1485265</wp:posOffset>
                </wp:positionH>
                <wp:positionV relativeFrom="paragraph">
                  <wp:posOffset>93980</wp:posOffset>
                </wp:positionV>
                <wp:extent cx="807085" cy="1009650"/>
                <wp:effectExtent l="52070" t="9525" r="7620" b="47625"/>
                <wp:wrapNone/>
                <wp:docPr id="2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7085" cy="1009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74CE5F" id="AutoShape 15" o:spid="_x0000_s1026" type="#_x0000_t32" style="position:absolute;margin-left:116.95pt;margin-top:7.4pt;width:63.55pt;height:79.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">
                <v:stroke endarrow="block"/>
              </v:shape>
            </w:pict>
          </mc:Fallback>
        </mc:AlternateContent>
      </w:r>
      <w:r>
        <w:rPr>
          <w:noProof/>
          <w:lang w:eastAsia="en-GB"/>
        </w:rPr>
        <mc:AlternateContent>
          <mc:Choice Requires="wps">
            <w:drawing>
              <wp:anchor distT="0" distB="0" distL="114300" distR="114300" simplePos="0" relativeHeight="251668480" behindDoc="0" locked="0" layoutInCell="1" allowOverlap="1" wp14:anchorId="51A7AC17" wp14:editId="2881E066">
                <wp:simplePos x="0" y="0"/>
                <wp:positionH relativeFrom="column">
                  <wp:posOffset>2590165</wp:posOffset>
                </wp:positionH>
                <wp:positionV relativeFrom="paragraph">
                  <wp:posOffset>116840</wp:posOffset>
                </wp:positionV>
                <wp:extent cx="60325" cy="1634490"/>
                <wp:effectExtent l="61595" t="13335" r="11430" b="19050"/>
                <wp:wrapNone/>
                <wp:docPr id="2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325" cy="1634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46C11E" id="AutoShape 16" o:spid="_x0000_s1026" type="#_x0000_t32" style="position:absolute;margin-left:203.95pt;margin-top:9.2pt;width:4.75pt;height:128.7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">
                <v:stroke endarrow="block"/>
              </v:shape>
            </w:pict>
          </mc:Fallback>
        </mc:AlternateContent>
      </w:r>
    </w:p>
    <w:p w:rsidR="00022582" w:rsidRDefault="00022582" w:rsidP="00644C83">
      <w:pPr>
        <w:spacing w:after="0"/>
      </w:pPr>
    </w:p>
    <w:p w:rsidR="00022582" w:rsidRDefault="002F6A27" w:rsidP="00644C83">
      <w:pPr>
        <w:spacing w:after="0"/>
      </w:pPr>
      <w:r>
        <w:rPr>
          <w:noProof/>
          <w:lang w:eastAsia="en-GB"/>
        </w:rPr>
        <mc:AlternateContent>
          <mc:Choice Requires="wps">
            <w:drawing>
              <wp:anchor distT="0" distB="0" distL="114300" distR="114300" simplePos="0" relativeHeight="251661312" behindDoc="0" locked="0" layoutInCell="1" allowOverlap="1" wp14:anchorId="198A6E11" wp14:editId="6EAD40D0">
                <wp:simplePos x="0" y="0"/>
                <wp:positionH relativeFrom="column">
                  <wp:posOffset>-100330</wp:posOffset>
                </wp:positionH>
                <wp:positionV relativeFrom="paragraph">
                  <wp:posOffset>74930</wp:posOffset>
                </wp:positionV>
                <wp:extent cx="1805940" cy="358140"/>
                <wp:effectExtent l="9525" t="5715" r="13335" b="7620"/>
                <wp:wrapNone/>
                <wp:docPr id="2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358140"/>
                        </a:xfrm>
                        <a:prstGeom prst="rect">
                          <a:avLst/>
                        </a:prstGeom>
                        <a:solidFill>
                          <a:srgbClr val="FFFFFF"/>
                        </a:solidFill>
                        <a:ln w="9525">
                          <a:solidFill>
                            <a:srgbClr val="000000"/>
                          </a:solidFill>
                          <a:miter lim="800000"/>
                          <a:headEnd/>
                          <a:tailEnd/>
                        </a:ln>
                      </wps:spPr>
                      <wps:txbx>
                        <w:txbxContent>
                          <w:p w:rsidR="003C6D3C" w:rsidRPr="003C2B6F" w:rsidRDefault="003C6D3C">
                            <w:pPr>
                              <w:rPr>
                                <w:rFonts w:ascii="Courier New" w:hAnsi="Courier New" w:cs="Courier New"/>
                                <w:sz w:val="16"/>
                              </w:rPr>
                            </w:pPr>
                            <w:r w:rsidRPr="003C2B6F">
                              <w:rPr>
                                <w:rFonts w:ascii="Courier New" w:hAnsi="Courier New" w:cs="Courier New"/>
                                <w:sz w:val="16"/>
                              </w:rPr>
                              <w:t>PostRequest</w:t>
                            </w:r>
                          </w:p>
                          <w:p w:rsidR="003C6D3C" w:rsidRPr="003C2B6F" w:rsidRDefault="003C6D3C">
                            <w:pPr>
                              <w:rPr>
                                <w:rFonts w:ascii="Courier New" w:hAnsi="Courier New" w:cs="Courier New"/>
                                <w:sz w:val="16"/>
                              </w:rPr>
                            </w:pPr>
                            <w:r w:rsidRPr="003C2B6F">
                              <w:rPr>
                                <w:rFonts w:ascii="Courier New" w:hAnsi="Courier New" w:cs="Courier New"/>
                                <w:sz w:val="16"/>
                              </w:rPr>
                              <w:t>Override RequestType Post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A6E11" id="Text Box 9" o:spid="_x0000_s1028" type="#_x0000_t202" style="position:absolute;margin-left:-7.9pt;margin-top:5.9pt;width:142.2pt;height:2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">
                <v:textbox>
                  <w:txbxContent>
                    <w:p w:rsidR="003C6D3C" w:rsidRPr="003C2B6F" w:rsidRDefault="003C6D3C">
                      <w:pPr>
                        <w:rPr>
                          <w:rFonts w:ascii="Courier New" w:hAnsi="Courier New" w:cs="Courier New"/>
                          <w:sz w:val="16"/>
                        </w:rPr>
                      </w:pPr>
                      <w:r w:rsidRPr="003C2B6F">
                        <w:rPr>
                          <w:rFonts w:ascii="Courier New" w:hAnsi="Courier New" w:cs="Courier New"/>
                          <w:sz w:val="16"/>
                        </w:rPr>
                        <w:t>PostRequest</w:t>
                      </w:r>
                    </w:p>
                    <w:p w:rsidR="003C6D3C" w:rsidRPr="003C2B6F" w:rsidRDefault="003C6D3C">
                      <w:pPr>
                        <w:rPr>
                          <w:rFonts w:ascii="Courier New" w:hAnsi="Courier New" w:cs="Courier New"/>
                          <w:sz w:val="16"/>
                        </w:rPr>
                      </w:pPr>
                      <w:r w:rsidRPr="003C2B6F">
                        <w:rPr>
                          <w:rFonts w:ascii="Courier New" w:hAnsi="Courier New" w:cs="Courier New"/>
                          <w:sz w:val="16"/>
                        </w:rPr>
                        <w:t>Override RequestType Post</w:t>
                      </w:r>
                    </w:p>
                  </w:txbxContent>
                </v:textbox>
              </v:shape>
            </w:pict>
          </mc:Fallback>
        </mc:AlternateContent>
      </w:r>
    </w:p>
    <w:p w:rsidR="00022582" w:rsidRDefault="00022582" w:rsidP="00644C83">
      <w:pPr>
        <w:spacing w:after="0"/>
      </w:pPr>
    </w:p>
    <w:p w:rsidR="00022582" w:rsidRDefault="00022582" w:rsidP="00644C83">
      <w:pPr>
        <w:spacing w:after="0"/>
      </w:pPr>
    </w:p>
    <w:p w:rsidR="00022582" w:rsidRDefault="00022582" w:rsidP="00644C83">
      <w:pPr>
        <w:spacing w:after="0"/>
      </w:pPr>
    </w:p>
    <w:p w:rsidR="00022582" w:rsidRDefault="00022582" w:rsidP="00644C83">
      <w:pPr>
        <w:spacing w:after="0"/>
      </w:pPr>
    </w:p>
    <w:p w:rsidR="00022582" w:rsidRDefault="002F6A27" w:rsidP="00644C83">
      <w:pPr>
        <w:spacing w:after="0"/>
      </w:pPr>
      <w:r>
        <w:rPr>
          <w:noProof/>
          <w:lang w:eastAsia="en-GB"/>
        </w:rPr>
        <mc:AlternateContent>
          <mc:Choice Requires="wps">
            <w:drawing>
              <wp:anchor distT="0" distB="0" distL="114300" distR="114300" simplePos="0" relativeHeight="251662336" behindDoc="0" locked="0" layoutInCell="1" allowOverlap="1" wp14:anchorId="079C6613" wp14:editId="160499C8">
                <wp:simplePos x="0" y="0"/>
                <wp:positionH relativeFrom="column">
                  <wp:posOffset>-207010</wp:posOffset>
                </wp:positionH>
                <wp:positionV relativeFrom="paragraph">
                  <wp:posOffset>176530</wp:posOffset>
                </wp:positionV>
                <wp:extent cx="2186940" cy="441960"/>
                <wp:effectExtent l="7620" t="11430" r="5715" b="13335"/>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940" cy="441960"/>
                        </a:xfrm>
                        <a:prstGeom prst="rect">
                          <a:avLst/>
                        </a:prstGeom>
                        <a:solidFill>
                          <a:srgbClr val="FFFFFF"/>
                        </a:solidFill>
                        <a:ln w="9525">
                          <a:solidFill>
                            <a:srgbClr val="000000"/>
                          </a:solidFill>
                          <a:miter lim="800000"/>
                          <a:headEnd/>
                          <a:tailEnd/>
                        </a:ln>
                      </wps:spPr>
                      <wps:txbx>
                        <w:txbxContent>
                          <w:p w:rsidR="003C6D3C" w:rsidRPr="003C2B6F" w:rsidRDefault="003C6D3C">
                            <w:pPr>
                              <w:rPr>
                                <w:rFonts w:ascii="Courier New" w:hAnsi="Courier New" w:cs="Courier New"/>
                                <w:sz w:val="16"/>
                              </w:rPr>
                            </w:pPr>
                            <w:r w:rsidRPr="003C2B6F">
                              <w:rPr>
                                <w:rFonts w:ascii="Courier New" w:hAnsi="Courier New" w:cs="Courier New"/>
                                <w:sz w:val="16"/>
                              </w:rPr>
                              <w:t>UpdateJobRequest</w:t>
                            </w:r>
                          </w:p>
                          <w:p w:rsidR="003C6D3C" w:rsidRPr="003C2B6F" w:rsidRDefault="003C6D3C">
                            <w:pPr>
                              <w:rPr>
                                <w:rFonts w:ascii="Courier New" w:hAnsi="Courier New" w:cs="Courier New"/>
                                <w:sz w:val="16"/>
                              </w:rPr>
                            </w:pPr>
                            <w:r w:rsidRPr="003C2B6F">
                              <w:rPr>
                                <w:rFonts w:ascii="Courier New" w:hAnsi="Courier New" w:cs="Courier New"/>
                                <w:sz w:val="16"/>
                              </w:rPr>
                              <w:t>Override RequestType Update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9C6613" id="Text Box 10" o:spid="_x0000_s1029" type="#_x0000_t202" style="position:absolute;margin-left:-16.3pt;margin-top:13.9pt;width:172.2pt;height:3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">
                <v:textbox>
                  <w:txbxContent>
                    <w:p w:rsidR="003C6D3C" w:rsidRPr="003C2B6F" w:rsidRDefault="003C6D3C">
                      <w:pPr>
                        <w:rPr>
                          <w:rFonts w:ascii="Courier New" w:hAnsi="Courier New" w:cs="Courier New"/>
                          <w:sz w:val="16"/>
                        </w:rPr>
                      </w:pPr>
                      <w:r w:rsidRPr="003C2B6F">
                        <w:rPr>
                          <w:rFonts w:ascii="Courier New" w:hAnsi="Courier New" w:cs="Courier New"/>
                          <w:sz w:val="16"/>
                        </w:rPr>
                        <w:t>UpdateJobRequest</w:t>
                      </w:r>
                    </w:p>
                    <w:p w:rsidR="003C6D3C" w:rsidRPr="003C2B6F" w:rsidRDefault="003C6D3C">
                      <w:pPr>
                        <w:rPr>
                          <w:rFonts w:ascii="Courier New" w:hAnsi="Courier New" w:cs="Courier New"/>
                          <w:sz w:val="16"/>
                        </w:rPr>
                      </w:pPr>
                      <w:r w:rsidRPr="003C2B6F">
                        <w:rPr>
                          <w:rFonts w:ascii="Courier New" w:hAnsi="Courier New" w:cs="Courier New"/>
                          <w:sz w:val="16"/>
                        </w:rPr>
                        <w:t>Override RequestType Update</w:t>
                      </w:r>
                    </w:p>
                  </w:txbxContent>
                </v:textbox>
              </v:shape>
            </w:pict>
          </mc:Fallback>
        </mc:AlternateContent>
      </w:r>
    </w:p>
    <w:p w:rsidR="00022582" w:rsidRDefault="002F6A27" w:rsidP="00644C83">
      <w:pPr>
        <w:spacing w:after="0"/>
      </w:pPr>
      <w:r>
        <w:rPr>
          <w:noProof/>
          <w:lang w:eastAsia="en-GB"/>
        </w:rPr>
        <mc:AlternateContent>
          <mc:Choice Requires="wps">
            <w:drawing>
              <wp:anchor distT="0" distB="0" distL="114300" distR="114300" simplePos="0" relativeHeight="251664384" behindDoc="0" locked="0" layoutInCell="1" allowOverlap="1" wp14:anchorId="498C4DF2" wp14:editId="269710E9">
                <wp:simplePos x="0" y="0"/>
                <wp:positionH relativeFrom="column">
                  <wp:posOffset>3374390</wp:posOffset>
                </wp:positionH>
                <wp:positionV relativeFrom="paragraph">
                  <wp:posOffset>29845</wp:posOffset>
                </wp:positionV>
                <wp:extent cx="1973580" cy="441960"/>
                <wp:effectExtent l="7620" t="5715" r="9525" b="9525"/>
                <wp:wrapNone/>
                <wp:docPr id="1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3580" cy="441960"/>
                        </a:xfrm>
                        <a:prstGeom prst="rect">
                          <a:avLst/>
                        </a:prstGeom>
                        <a:solidFill>
                          <a:srgbClr val="FFFFFF"/>
                        </a:solidFill>
                        <a:ln w="9525">
                          <a:solidFill>
                            <a:srgbClr val="000000"/>
                          </a:solidFill>
                          <a:miter lim="800000"/>
                          <a:headEnd/>
                          <a:tailEnd/>
                        </a:ln>
                      </wps:spPr>
                      <wps:txbx>
                        <w:txbxContent>
                          <w:p w:rsidR="003C6D3C" w:rsidRPr="003C2B6F" w:rsidRDefault="003C6D3C" w:rsidP="003C2B6F">
                            <w:pPr>
                              <w:rPr>
                                <w:rFonts w:ascii="Courier New" w:hAnsi="Courier New" w:cs="Courier New"/>
                                <w:sz w:val="16"/>
                              </w:rPr>
                            </w:pPr>
                            <w:r w:rsidRPr="003C2B6F">
                              <w:rPr>
                                <w:rFonts w:ascii="Courier New" w:hAnsi="Courier New" w:cs="Courier New"/>
                                <w:sz w:val="16"/>
                              </w:rPr>
                              <w:t>DeleteJobRequest</w:t>
                            </w:r>
                          </w:p>
                          <w:p w:rsidR="003C6D3C" w:rsidRPr="003C2B6F" w:rsidRDefault="003C6D3C" w:rsidP="003C2B6F">
                            <w:pPr>
                              <w:rPr>
                                <w:rFonts w:ascii="Courier New" w:hAnsi="Courier New" w:cs="Courier New"/>
                                <w:sz w:val="16"/>
                              </w:rPr>
                            </w:pPr>
                            <w:r w:rsidRPr="003C2B6F">
                              <w:rPr>
                                <w:rFonts w:ascii="Courier New" w:hAnsi="Courier New" w:cs="Courier New"/>
                                <w:sz w:val="16"/>
                              </w:rPr>
                              <w:t>Override RequestType Delete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8C4DF2" id="Text Box 12" o:spid="_x0000_s1030" type="#_x0000_t202" style="position:absolute;margin-left:265.7pt;margin-top:2.35pt;width:155.4pt;height:3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">
                <v:textbox>
                  <w:txbxContent>
                    <w:p w:rsidR="003C6D3C" w:rsidRPr="003C2B6F" w:rsidRDefault="003C6D3C" w:rsidP="003C2B6F">
                      <w:pPr>
                        <w:rPr>
                          <w:rFonts w:ascii="Courier New" w:hAnsi="Courier New" w:cs="Courier New"/>
                          <w:sz w:val="16"/>
                        </w:rPr>
                      </w:pPr>
                      <w:r w:rsidRPr="003C2B6F">
                        <w:rPr>
                          <w:rFonts w:ascii="Courier New" w:hAnsi="Courier New" w:cs="Courier New"/>
                          <w:sz w:val="16"/>
                        </w:rPr>
                        <w:t>DeleteJobRequest</w:t>
                      </w:r>
                    </w:p>
                    <w:p w:rsidR="003C6D3C" w:rsidRPr="003C2B6F" w:rsidRDefault="003C6D3C" w:rsidP="003C2B6F">
                      <w:pPr>
                        <w:rPr>
                          <w:rFonts w:ascii="Courier New" w:hAnsi="Courier New" w:cs="Courier New"/>
                          <w:sz w:val="16"/>
                        </w:rPr>
                      </w:pPr>
                      <w:r w:rsidRPr="003C2B6F">
                        <w:rPr>
                          <w:rFonts w:ascii="Courier New" w:hAnsi="Courier New" w:cs="Courier New"/>
                          <w:sz w:val="16"/>
                        </w:rPr>
                        <w:t>Override RequestType Delete</w:t>
                      </w:r>
                    </w:p>
                  </w:txbxContent>
                </v:textbox>
              </v:shape>
            </w:pict>
          </mc:Fallback>
        </mc:AlternateContent>
      </w:r>
    </w:p>
    <w:p w:rsidR="003C2B6F" w:rsidRDefault="003C2B6F" w:rsidP="00644C83">
      <w:pPr>
        <w:spacing w:after="0"/>
      </w:pPr>
    </w:p>
    <w:p w:rsidR="003C2B6F" w:rsidRDefault="003C2B6F" w:rsidP="00644C83">
      <w:pPr>
        <w:spacing w:after="0"/>
      </w:pPr>
    </w:p>
    <w:p w:rsidR="003C2B6F" w:rsidRDefault="003C2B6F" w:rsidP="00644C83">
      <w:pPr>
        <w:spacing w:after="0"/>
      </w:pPr>
    </w:p>
    <w:p w:rsidR="003C2B6F" w:rsidRDefault="003C2B6F" w:rsidP="00644C83">
      <w:pPr>
        <w:spacing w:after="0"/>
      </w:pPr>
    </w:p>
    <w:p w:rsidR="003C2B6F" w:rsidRDefault="002F6A27" w:rsidP="00644C83">
      <w:pPr>
        <w:spacing w:after="0"/>
      </w:pPr>
      <w:r>
        <w:rPr>
          <w:noProof/>
          <w:lang w:eastAsia="en-GB"/>
        </w:rPr>
        <mc:AlternateContent>
          <mc:Choice Requires="wps">
            <w:drawing>
              <wp:anchor distT="0" distB="0" distL="114300" distR="114300" simplePos="0" relativeHeight="251663360" behindDoc="0" locked="0" layoutInCell="1" allowOverlap="1" wp14:anchorId="0C7085E0" wp14:editId="53CCA3F0">
                <wp:simplePos x="0" y="0"/>
                <wp:positionH relativeFrom="column">
                  <wp:posOffset>1530350</wp:posOffset>
                </wp:positionH>
                <wp:positionV relativeFrom="paragraph">
                  <wp:posOffset>43180</wp:posOffset>
                </wp:positionV>
                <wp:extent cx="1996440" cy="441960"/>
                <wp:effectExtent l="11430" t="9525" r="11430" b="5715"/>
                <wp:wrapNone/>
                <wp:docPr id="1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441960"/>
                        </a:xfrm>
                        <a:prstGeom prst="rect">
                          <a:avLst/>
                        </a:prstGeom>
                        <a:solidFill>
                          <a:srgbClr val="FFFFFF"/>
                        </a:solidFill>
                        <a:ln w="9525">
                          <a:solidFill>
                            <a:srgbClr val="000000"/>
                          </a:solidFill>
                          <a:miter lim="800000"/>
                          <a:headEnd/>
                          <a:tailEnd/>
                        </a:ln>
                      </wps:spPr>
                      <wps:txbx>
                        <w:txbxContent>
                          <w:p w:rsidR="003C6D3C" w:rsidRPr="003C2B6F" w:rsidRDefault="003C6D3C" w:rsidP="003C2B6F">
                            <w:pPr>
                              <w:rPr>
                                <w:rFonts w:ascii="Courier New" w:hAnsi="Courier New" w:cs="Courier New"/>
                                <w:sz w:val="16"/>
                              </w:rPr>
                            </w:pPr>
                            <w:r w:rsidRPr="003C2B6F">
                              <w:rPr>
                                <w:rFonts w:ascii="Courier New" w:hAnsi="Courier New" w:cs="Courier New"/>
                                <w:sz w:val="16"/>
                              </w:rPr>
                              <w:t>RepostJobRequest</w:t>
                            </w:r>
                          </w:p>
                          <w:p w:rsidR="003C6D3C" w:rsidRPr="003C2B6F" w:rsidRDefault="003C6D3C" w:rsidP="003C2B6F">
                            <w:pPr>
                              <w:rPr>
                                <w:rFonts w:ascii="Courier New" w:hAnsi="Courier New" w:cs="Courier New"/>
                                <w:sz w:val="16"/>
                              </w:rPr>
                            </w:pPr>
                            <w:r w:rsidRPr="003C2B6F">
                              <w:rPr>
                                <w:rFonts w:ascii="Courier New" w:hAnsi="Courier New" w:cs="Courier New"/>
                                <w:sz w:val="16"/>
                              </w:rPr>
                              <w:t>Override RequestType Repost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7085E0" id="Text Box 11" o:spid="_x0000_s1031" type="#_x0000_t202" style="position:absolute;margin-left:120.5pt;margin-top:3.4pt;width:157.2pt;height:3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">
                <v:textbox>
                  <w:txbxContent>
                    <w:p w:rsidR="003C6D3C" w:rsidRPr="003C2B6F" w:rsidRDefault="003C6D3C" w:rsidP="003C2B6F">
                      <w:pPr>
                        <w:rPr>
                          <w:rFonts w:ascii="Courier New" w:hAnsi="Courier New" w:cs="Courier New"/>
                          <w:sz w:val="16"/>
                        </w:rPr>
                      </w:pPr>
                      <w:r w:rsidRPr="003C2B6F">
                        <w:rPr>
                          <w:rFonts w:ascii="Courier New" w:hAnsi="Courier New" w:cs="Courier New"/>
                          <w:sz w:val="16"/>
                        </w:rPr>
                        <w:t>RepostJobRequest</w:t>
                      </w:r>
                    </w:p>
                    <w:p w:rsidR="003C6D3C" w:rsidRPr="003C2B6F" w:rsidRDefault="003C6D3C" w:rsidP="003C2B6F">
                      <w:pPr>
                        <w:rPr>
                          <w:rFonts w:ascii="Courier New" w:hAnsi="Courier New" w:cs="Courier New"/>
                          <w:sz w:val="16"/>
                        </w:rPr>
                      </w:pPr>
                      <w:r w:rsidRPr="003C2B6F">
                        <w:rPr>
                          <w:rFonts w:ascii="Courier New" w:hAnsi="Courier New" w:cs="Courier New"/>
                          <w:sz w:val="16"/>
                        </w:rPr>
                        <w:t>Override RequestType Repost</w:t>
                      </w:r>
                    </w:p>
                  </w:txbxContent>
                </v:textbox>
              </v:shape>
            </w:pict>
          </mc:Fallback>
        </mc:AlternateContent>
      </w:r>
    </w:p>
    <w:p w:rsidR="003C2B6F" w:rsidRDefault="003C2B6F" w:rsidP="00644C83">
      <w:pPr>
        <w:spacing w:after="0"/>
      </w:pPr>
    </w:p>
    <w:p w:rsidR="003C2B6F" w:rsidRDefault="003C2B6F" w:rsidP="00644C83">
      <w:pPr>
        <w:spacing w:after="0"/>
      </w:pPr>
    </w:p>
    <w:p w:rsidR="003C2B6F" w:rsidRDefault="003C2B6F" w:rsidP="00644C83">
      <w:pPr>
        <w:spacing w:after="0"/>
      </w:pPr>
    </w:p>
    <w:p w:rsidR="003C2B6F" w:rsidRDefault="003C2B6F" w:rsidP="00644C83">
      <w:pPr>
        <w:spacing w:after="0"/>
      </w:pPr>
    </w:p>
    <w:p w:rsidR="00046831" w:rsidRDefault="00046831" w:rsidP="00644C83">
      <w:pPr>
        <w:spacing w:after="0"/>
      </w:pPr>
      <w:r>
        <w:t>To start off, we’d create a new sub-folder in the job feed folder so these classes are kept separate from the main code base.</w:t>
      </w:r>
    </w:p>
    <w:p w:rsidR="00046831" w:rsidRDefault="00046831" w:rsidP="00644C83">
      <w:pPr>
        <w:spacing w:after="0"/>
      </w:pPr>
    </w:p>
    <w:p w:rsidR="00046831" w:rsidRDefault="00046831" w:rsidP="00644C83">
      <w:pPr>
        <w:spacing w:after="0"/>
      </w:pPr>
      <w:r w:rsidRPr="00046831">
        <w:rPr>
          <w:noProof/>
          <w:lang w:eastAsia="en-GB"/>
        </w:rPr>
        <w:drawing>
          <wp:inline distT="0" distB="0" distL="0" distR="0" wp14:anchorId="6CBA058D" wp14:editId="3773EA7C">
            <wp:extent cx="2926080" cy="73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26080" cy="731520"/>
                    </a:xfrm>
                    <a:prstGeom prst="rect">
                      <a:avLst/>
                    </a:prstGeom>
                    <a:noFill/>
                    <a:ln>
                      <a:noFill/>
                    </a:ln>
                  </pic:spPr>
                </pic:pic>
              </a:graphicData>
            </a:graphic>
          </wp:inline>
        </w:drawing>
      </w:r>
    </w:p>
    <w:p w:rsidR="00046831" w:rsidRDefault="00046831" w:rsidP="00046831">
      <w:pPr>
        <w:pStyle w:val="Heading2"/>
      </w:pPr>
      <w:bookmarkStart w:id="69" w:name="_Toc8028414"/>
      <w:r>
        <w:t>Request Types</w:t>
      </w:r>
      <w:bookmarkEnd w:id="69"/>
    </w:p>
    <w:p w:rsidR="00046831" w:rsidRDefault="00046831" w:rsidP="00046831">
      <w:r>
        <w:t>Now we will create an enumeration to represent the different types of requests there are:</w:t>
      </w:r>
    </w:p>
    <w:p w:rsidR="00046831" w:rsidRDefault="00046831" w:rsidP="00046831"/>
    <w:p w:rsidR="00046831" w:rsidRPr="00046831" w:rsidRDefault="00046831" w:rsidP="00046831">
      <w:pPr>
        <w:rPr>
          <w:u w:val="single"/>
        </w:rPr>
      </w:pPr>
      <w:r w:rsidRPr="00046831">
        <w:rPr>
          <w:u w:val="single"/>
        </w:rPr>
        <w:t>RequestType.cs</w:t>
      </w:r>
    </w:p>
    <w:p w:rsidR="00046831" w:rsidRDefault="00046831" w:rsidP="00046831"/>
    <w:p w:rsidR="00046831" w:rsidRPr="00046831" w:rsidRDefault="00046831" w:rsidP="00046831">
      <w:pPr>
        <w:autoSpaceDE w:val="0"/>
        <w:autoSpaceDN w:val="0"/>
        <w:adjustRightInd w:val="0"/>
        <w:spacing w:after="0"/>
        <w:rPr>
          <w:rFonts w:ascii="Consolas" w:hAnsi="Consolas" w:cs="Consolas"/>
          <w:color w:val="000000"/>
          <w:szCs w:val="15"/>
          <w:highlight w:val="white"/>
          <w:lang w:eastAsia="en-GB"/>
        </w:rPr>
      </w:pPr>
      <w:r w:rsidRPr="00046831">
        <w:rPr>
          <w:rFonts w:ascii="Consolas" w:hAnsi="Consolas" w:cs="Consolas"/>
          <w:color w:val="0000FF"/>
          <w:szCs w:val="15"/>
          <w:highlight w:val="white"/>
          <w:lang w:eastAsia="en-GB"/>
        </w:rPr>
        <w:t>namespace</w:t>
      </w:r>
      <w:r w:rsidRPr="00046831">
        <w:rPr>
          <w:rFonts w:ascii="Consolas" w:hAnsi="Consolas" w:cs="Consolas"/>
          <w:color w:val="000000"/>
          <w:szCs w:val="15"/>
          <w:highlight w:val="white"/>
          <w:lang w:eastAsia="en-GB"/>
        </w:rPr>
        <w:t xml:space="preserve"> Kaonix.PE.</w:t>
      </w:r>
      <w:r w:rsidR="00592EF9">
        <w:rPr>
          <w:rFonts w:ascii="Consolas" w:hAnsi="Consolas" w:cs="Consolas"/>
          <w:color w:val="000000"/>
          <w:szCs w:val="15"/>
          <w:highlight w:val="white"/>
          <w:lang w:eastAsia="en-GB"/>
        </w:rPr>
        <w:t>Channels.Jobserve.RequestBuild</w:t>
      </w:r>
    </w:p>
    <w:p w:rsidR="00046831" w:rsidRPr="00046831" w:rsidRDefault="00046831" w:rsidP="00046831">
      <w:pPr>
        <w:autoSpaceDE w:val="0"/>
        <w:autoSpaceDN w:val="0"/>
        <w:adjustRightInd w:val="0"/>
        <w:spacing w:after="0"/>
        <w:rPr>
          <w:rFonts w:ascii="Consolas" w:hAnsi="Consolas" w:cs="Consolas"/>
          <w:color w:val="000000"/>
          <w:szCs w:val="15"/>
          <w:highlight w:val="white"/>
          <w:lang w:eastAsia="en-GB"/>
        </w:rPr>
      </w:pPr>
      <w:r w:rsidRPr="00046831">
        <w:rPr>
          <w:rFonts w:ascii="Consolas" w:hAnsi="Consolas" w:cs="Consolas"/>
          <w:color w:val="000000"/>
          <w:szCs w:val="15"/>
          <w:highlight w:val="white"/>
          <w:lang w:eastAsia="en-GB"/>
        </w:rPr>
        <w:t>{</w:t>
      </w:r>
    </w:p>
    <w:p w:rsidR="00046831" w:rsidRPr="00046831" w:rsidRDefault="00046831" w:rsidP="00046831">
      <w:pPr>
        <w:autoSpaceDE w:val="0"/>
        <w:autoSpaceDN w:val="0"/>
        <w:adjustRightInd w:val="0"/>
        <w:spacing w:after="0"/>
        <w:rPr>
          <w:rFonts w:ascii="Consolas" w:hAnsi="Consolas" w:cs="Consolas"/>
          <w:color w:val="000000"/>
          <w:szCs w:val="15"/>
          <w:highlight w:val="white"/>
          <w:lang w:eastAsia="en-GB"/>
        </w:rPr>
      </w:pPr>
      <w:r w:rsidRPr="00046831">
        <w:rPr>
          <w:rFonts w:ascii="Consolas" w:hAnsi="Consolas" w:cs="Consolas"/>
          <w:color w:val="000000"/>
          <w:szCs w:val="15"/>
          <w:highlight w:val="white"/>
          <w:lang w:eastAsia="en-GB"/>
        </w:rPr>
        <w:t xml:space="preserve">    </w:t>
      </w:r>
      <w:r w:rsidRPr="00046831">
        <w:rPr>
          <w:rFonts w:ascii="Consolas" w:hAnsi="Consolas" w:cs="Consolas"/>
          <w:color w:val="0000FF"/>
          <w:szCs w:val="15"/>
          <w:highlight w:val="white"/>
          <w:lang w:eastAsia="en-GB"/>
        </w:rPr>
        <w:t>public</w:t>
      </w:r>
      <w:r w:rsidRPr="00046831">
        <w:rPr>
          <w:rFonts w:ascii="Consolas" w:hAnsi="Consolas" w:cs="Consolas"/>
          <w:color w:val="000000"/>
          <w:szCs w:val="15"/>
          <w:highlight w:val="white"/>
          <w:lang w:eastAsia="en-GB"/>
        </w:rPr>
        <w:t xml:space="preserve"> </w:t>
      </w:r>
      <w:r w:rsidRPr="00046831">
        <w:rPr>
          <w:rFonts w:ascii="Consolas" w:hAnsi="Consolas" w:cs="Consolas"/>
          <w:color w:val="0000FF"/>
          <w:szCs w:val="15"/>
          <w:highlight w:val="white"/>
          <w:lang w:eastAsia="en-GB"/>
        </w:rPr>
        <w:t>enum</w:t>
      </w:r>
      <w:r w:rsidRPr="00046831">
        <w:rPr>
          <w:rFonts w:ascii="Consolas" w:hAnsi="Consolas" w:cs="Consolas"/>
          <w:color w:val="000000"/>
          <w:szCs w:val="15"/>
          <w:highlight w:val="white"/>
          <w:lang w:eastAsia="en-GB"/>
        </w:rPr>
        <w:t xml:space="preserve"> </w:t>
      </w:r>
      <w:r w:rsidRPr="00046831">
        <w:rPr>
          <w:rFonts w:ascii="Consolas" w:hAnsi="Consolas" w:cs="Consolas"/>
          <w:color w:val="2B91AF"/>
          <w:szCs w:val="15"/>
          <w:highlight w:val="white"/>
          <w:lang w:eastAsia="en-GB"/>
        </w:rPr>
        <w:t>RequestType</w:t>
      </w:r>
    </w:p>
    <w:p w:rsidR="00046831" w:rsidRPr="00046831" w:rsidRDefault="00046831" w:rsidP="00046831">
      <w:pPr>
        <w:autoSpaceDE w:val="0"/>
        <w:autoSpaceDN w:val="0"/>
        <w:adjustRightInd w:val="0"/>
        <w:spacing w:after="0"/>
        <w:rPr>
          <w:rFonts w:ascii="Consolas" w:hAnsi="Consolas" w:cs="Consolas"/>
          <w:color w:val="000000"/>
          <w:szCs w:val="15"/>
          <w:highlight w:val="white"/>
          <w:lang w:eastAsia="en-GB"/>
        </w:rPr>
      </w:pPr>
      <w:r w:rsidRPr="00046831">
        <w:rPr>
          <w:rFonts w:ascii="Consolas" w:hAnsi="Consolas" w:cs="Consolas"/>
          <w:color w:val="000000"/>
          <w:szCs w:val="15"/>
          <w:highlight w:val="white"/>
          <w:lang w:eastAsia="en-GB"/>
        </w:rPr>
        <w:t xml:space="preserve">    {</w:t>
      </w:r>
    </w:p>
    <w:p w:rsidR="00046831" w:rsidRPr="00046831" w:rsidRDefault="00046831" w:rsidP="00046831">
      <w:pPr>
        <w:autoSpaceDE w:val="0"/>
        <w:autoSpaceDN w:val="0"/>
        <w:adjustRightInd w:val="0"/>
        <w:spacing w:after="0"/>
        <w:rPr>
          <w:rFonts w:ascii="Consolas" w:hAnsi="Consolas" w:cs="Consolas"/>
          <w:color w:val="000000"/>
          <w:szCs w:val="15"/>
          <w:highlight w:val="white"/>
          <w:lang w:eastAsia="en-GB"/>
        </w:rPr>
      </w:pPr>
      <w:r w:rsidRPr="00046831">
        <w:rPr>
          <w:rFonts w:ascii="Consolas" w:hAnsi="Consolas" w:cs="Consolas"/>
          <w:color w:val="000000"/>
          <w:szCs w:val="15"/>
          <w:highlight w:val="white"/>
          <w:lang w:eastAsia="en-GB"/>
        </w:rPr>
        <w:t xml:space="preserve">        </w:t>
      </w:r>
      <w:bookmarkStart w:id="70" w:name="OLE_LINK4"/>
      <w:bookmarkStart w:id="71" w:name="OLE_LINK5"/>
      <w:r w:rsidRPr="00046831">
        <w:rPr>
          <w:rFonts w:ascii="Consolas" w:hAnsi="Consolas" w:cs="Consolas"/>
          <w:color w:val="000000"/>
          <w:szCs w:val="15"/>
          <w:highlight w:val="white"/>
          <w:lang w:eastAsia="en-GB"/>
        </w:rPr>
        <w:t>PostAdvert,</w:t>
      </w:r>
    </w:p>
    <w:p w:rsidR="00046831" w:rsidRPr="00046831" w:rsidRDefault="00046831" w:rsidP="00046831">
      <w:pPr>
        <w:autoSpaceDE w:val="0"/>
        <w:autoSpaceDN w:val="0"/>
        <w:adjustRightInd w:val="0"/>
        <w:spacing w:after="0"/>
        <w:rPr>
          <w:rFonts w:ascii="Consolas" w:hAnsi="Consolas" w:cs="Consolas"/>
          <w:color w:val="000000"/>
          <w:szCs w:val="15"/>
          <w:highlight w:val="white"/>
          <w:lang w:eastAsia="en-GB"/>
        </w:rPr>
      </w:pPr>
    </w:p>
    <w:p w:rsidR="00046831" w:rsidRPr="00046831" w:rsidRDefault="00046831" w:rsidP="00046831">
      <w:pPr>
        <w:autoSpaceDE w:val="0"/>
        <w:autoSpaceDN w:val="0"/>
        <w:adjustRightInd w:val="0"/>
        <w:spacing w:after="0"/>
        <w:rPr>
          <w:rFonts w:ascii="Consolas" w:hAnsi="Consolas" w:cs="Consolas"/>
          <w:color w:val="000000"/>
          <w:szCs w:val="15"/>
          <w:highlight w:val="white"/>
          <w:lang w:eastAsia="en-GB"/>
        </w:rPr>
      </w:pPr>
      <w:r w:rsidRPr="00046831">
        <w:rPr>
          <w:rFonts w:ascii="Consolas" w:hAnsi="Consolas" w:cs="Consolas"/>
          <w:color w:val="000000"/>
          <w:szCs w:val="15"/>
          <w:highlight w:val="white"/>
          <w:lang w:eastAsia="en-GB"/>
        </w:rPr>
        <w:lastRenderedPageBreak/>
        <w:t xml:space="preserve">        ReAdvertise,</w:t>
      </w:r>
    </w:p>
    <w:p w:rsidR="00046831" w:rsidRPr="00046831" w:rsidRDefault="00046831" w:rsidP="00046831">
      <w:pPr>
        <w:autoSpaceDE w:val="0"/>
        <w:autoSpaceDN w:val="0"/>
        <w:adjustRightInd w:val="0"/>
        <w:spacing w:after="0"/>
        <w:rPr>
          <w:rFonts w:ascii="Consolas" w:hAnsi="Consolas" w:cs="Consolas"/>
          <w:color w:val="000000"/>
          <w:szCs w:val="15"/>
          <w:highlight w:val="white"/>
          <w:lang w:eastAsia="en-GB"/>
        </w:rPr>
      </w:pPr>
    </w:p>
    <w:p w:rsidR="00046831" w:rsidRPr="00046831" w:rsidRDefault="00046831" w:rsidP="00046831">
      <w:pPr>
        <w:autoSpaceDE w:val="0"/>
        <w:autoSpaceDN w:val="0"/>
        <w:adjustRightInd w:val="0"/>
        <w:spacing w:after="0"/>
        <w:rPr>
          <w:rFonts w:ascii="Consolas" w:hAnsi="Consolas" w:cs="Consolas"/>
          <w:color w:val="000000"/>
          <w:szCs w:val="15"/>
          <w:highlight w:val="white"/>
          <w:lang w:eastAsia="en-GB"/>
        </w:rPr>
      </w:pPr>
      <w:r w:rsidRPr="00046831">
        <w:rPr>
          <w:rFonts w:ascii="Consolas" w:hAnsi="Consolas" w:cs="Consolas"/>
          <w:color w:val="000000"/>
          <w:szCs w:val="15"/>
          <w:highlight w:val="white"/>
          <w:lang w:eastAsia="en-GB"/>
        </w:rPr>
        <w:t xml:space="preserve">        AmendAdvert,</w:t>
      </w:r>
    </w:p>
    <w:p w:rsidR="00046831" w:rsidRPr="00046831" w:rsidRDefault="00046831" w:rsidP="00046831">
      <w:pPr>
        <w:autoSpaceDE w:val="0"/>
        <w:autoSpaceDN w:val="0"/>
        <w:adjustRightInd w:val="0"/>
        <w:spacing w:after="0"/>
        <w:rPr>
          <w:rFonts w:ascii="Consolas" w:hAnsi="Consolas" w:cs="Consolas"/>
          <w:color w:val="000000"/>
          <w:szCs w:val="15"/>
          <w:highlight w:val="white"/>
          <w:lang w:eastAsia="en-GB"/>
        </w:rPr>
      </w:pPr>
    </w:p>
    <w:p w:rsidR="00046831" w:rsidRPr="00046831" w:rsidRDefault="00046831" w:rsidP="00046831">
      <w:pPr>
        <w:autoSpaceDE w:val="0"/>
        <w:autoSpaceDN w:val="0"/>
        <w:adjustRightInd w:val="0"/>
        <w:spacing w:after="0"/>
        <w:rPr>
          <w:rFonts w:ascii="Consolas" w:hAnsi="Consolas" w:cs="Consolas"/>
          <w:color w:val="000000"/>
          <w:szCs w:val="15"/>
          <w:highlight w:val="white"/>
          <w:lang w:eastAsia="en-GB"/>
        </w:rPr>
      </w:pPr>
      <w:r w:rsidRPr="00046831">
        <w:rPr>
          <w:rFonts w:ascii="Consolas" w:hAnsi="Consolas" w:cs="Consolas"/>
          <w:color w:val="000000"/>
          <w:szCs w:val="15"/>
          <w:highlight w:val="white"/>
          <w:lang w:eastAsia="en-GB"/>
        </w:rPr>
        <w:t xml:space="preserve">        DeleteAdvert,</w:t>
      </w:r>
    </w:p>
    <w:p w:rsidR="00046831" w:rsidRPr="00046831" w:rsidRDefault="00046831" w:rsidP="00046831">
      <w:pPr>
        <w:autoSpaceDE w:val="0"/>
        <w:autoSpaceDN w:val="0"/>
        <w:adjustRightInd w:val="0"/>
        <w:spacing w:after="0"/>
        <w:rPr>
          <w:rFonts w:ascii="Consolas" w:hAnsi="Consolas" w:cs="Consolas"/>
          <w:color w:val="000000"/>
          <w:szCs w:val="15"/>
          <w:highlight w:val="white"/>
          <w:lang w:eastAsia="en-GB"/>
        </w:rPr>
      </w:pPr>
    </w:p>
    <w:p w:rsidR="00046831" w:rsidRPr="00046831" w:rsidRDefault="00046831" w:rsidP="00046831">
      <w:pPr>
        <w:autoSpaceDE w:val="0"/>
        <w:autoSpaceDN w:val="0"/>
        <w:adjustRightInd w:val="0"/>
        <w:spacing w:after="0"/>
        <w:rPr>
          <w:rFonts w:ascii="Consolas" w:hAnsi="Consolas" w:cs="Consolas"/>
          <w:color w:val="000000"/>
          <w:szCs w:val="15"/>
          <w:highlight w:val="white"/>
          <w:lang w:eastAsia="en-GB"/>
        </w:rPr>
      </w:pPr>
      <w:r w:rsidRPr="00046831">
        <w:rPr>
          <w:rFonts w:ascii="Consolas" w:hAnsi="Consolas" w:cs="Consolas"/>
          <w:color w:val="000000"/>
          <w:szCs w:val="15"/>
          <w:highlight w:val="white"/>
          <w:lang w:eastAsia="en-GB"/>
        </w:rPr>
        <w:t xml:space="preserve">        VerifyAccount</w:t>
      </w:r>
    </w:p>
    <w:bookmarkEnd w:id="70"/>
    <w:bookmarkEnd w:id="71"/>
    <w:p w:rsidR="00046831" w:rsidRPr="00046831" w:rsidRDefault="00046831" w:rsidP="00046831">
      <w:pPr>
        <w:autoSpaceDE w:val="0"/>
        <w:autoSpaceDN w:val="0"/>
        <w:adjustRightInd w:val="0"/>
        <w:spacing w:after="0"/>
        <w:rPr>
          <w:rFonts w:ascii="Consolas" w:hAnsi="Consolas" w:cs="Consolas"/>
          <w:color w:val="000000"/>
          <w:szCs w:val="15"/>
          <w:highlight w:val="white"/>
          <w:lang w:eastAsia="en-GB"/>
        </w:rPr>
      </w:pPr>
      <w:r w:rsidRPr="00046831">
        <w:rPr>
          <w:rFonts w:ascii="Consolas" w:hAnsi="Consolas" w:cs="Consolas"/>
          <w:color w:val="000000"/>
          <w:szCs w:val="15"/>
          <w:highlight w:val="white"/>
          <w:lang w:eastAsia="en-GB"/>
        </w:rPr>
        <w:t xml:space="preserve">    }</w:t>
      </w:r>
    </w:p>
    <w:p w:rsidR="00046831" w:rsidRPr="00046831" w:rsidRDefault="00046831" w:rsidP="00046831">
      <w:pPr>
        <w:autoSpaceDE w:val="0"/>
        <w:autoSpaceDN w:val="0"/>
        <w:adjustRightInd w:val="0"/>
        <w:spacing w:after="0"/>
        <w:rPr>
          <w:rFonts w:ascii="Consolas" w:hAnsi="Consolas" w:cs="Consolas"/>
          <w:color w:val="000000"/>
          <w:szCs w:val="15"/>
          <w:highlight w:val="white"/>
          <w:lang w:eastAsia="en-GB"/>
        </w:rPr>
      </w:pPr>
      <w:r w:rsidRPr="00046831">
        <w:rPr>
          <w:rFonts w:ascii="Consolas" w:hAnsi="Consolas" w:cs="Consolas"/>
          <w:color w:val="000000"/>
          <w:szCs w:val="15"/>
          <w:highlight w:val="white"/>
          <w:lang w:eastAsia="en-GB"/>
        </w:rPr>
        <w:t>}</w:t>
      </w:r>
    </w:p>
    <w:p w:rsidR="00046831" w:rsidRDefault="00046831" w:rsidP="00046831"/>
    <w:p w:rsidR="00A16221" w:rsidRDefault="0024063E" w:rsidP="00A16221">
      <w:pPr>
        <w:pStyle w:val="Heading2"/>
      </w:pPr>
      <w:bookmarkStart w:id="72" w:name="_Toc8028415"/>
      <w:r>
        <w:t>Base Class</w:t>
      </w:r>
      <w:bookmarkEnd w:id="72"/>
    </w:p>
    <w:p w:rsidR="0024063E" w:rsidRDefault="0024063E" w:rsidP="0024063E">
      <w:pPr>
        <w:pStyle w:val="Heading3"/>
      </w:pPr>
      <w:bookmarkStart w:id="73" w:name="_Toc8028416"/>
      <w:r>
        <w:t>RequestBase</w:t>
      </w:r>
      <w:bookmarkEnd w:id="73"/>
    </w:p>
    <w:p w:rsidR="00F00A9F" w:rsidRDefault="0024063E" w:rsidP="0024063E">
      <w:r>
        <w:t xml:space="preserve">Most of the properties of the job feed will be here. The class is abstract because we don’t want to create an instance of this, and there is a RequestType property </w:t>
      </w:r>
      <w:r w:rsidR="007422B8">
        <w:t xml:space="preserve">which will both be overridden in subclasses, and </w:t>
      </w:r>
      <w:r>
        <w:t xml:space="preserve">a GenerateRequest() </w:t>
      </w:r>
      <w:r w:rsidR="007422B8">
        <w:t>which we will implement later.</w:t>
      </w:r>
      <w:r w:rsidR="00F00A9F">
        <w:t xml:space="preserve"> We have a couple of constructors which be used in base classes.</w:t>
      </w:r>
    </w:p>
    <w:p w:rsidR="0024063E" w:rsidRPr="0024063E" w:rsidRDefault="0024063E" w:rsidP="0024063E">
      <w:r>
        <w:t xml:space="preserve"> </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FF"/>
          <w:szCs w:val="15"/>
          <w:highlight w:val="white"/>
          <w:lang w:eastAsia="en-GB"/>
        </w:rPr>
        <w:t>namespace</w:t>
      </w:r>
      <w:r w:rsidRPr="00F00A9F">
        <w:rPr>
          <w:rFonts w:ascii="Consolas" w:hAnsi="Consolas" w:cs="Consolas"/>
          <w:color w:val="000000"/>
          <w:szCs w:val="15"/>
          <w:highlight w:val="white"/>
          <w:lang w:eastAsia="en-GB"/>
        </w:rPr>
        <w:t xml:space="preserve"> Kaonix.PE.Channels.Jobserve.RequestBuild</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using</w:t>
      </w:r>
      <w:r w:rsidRPr="00F00A9F">
        <w:rPr>
          <w:rFonts w:ascii="Consolas" w:hAnsi="Consolas" w:cs="Consolas"/>
          <w:color w:val="000000"/>
          <w:szCs w:val="15"/>
          <w:highlight w:val="white"/>
          <w:lang w:eastAsia="en-GB"/>
        </w:rPr>
        <w:t xml:space="preserve"> System;</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public</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abstract</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class</w:t>
      </w:r>
      <w:r w:rsidRPr="00F00A9F">
        <w:rPr>
          <w:rFonts w:ascii="Consolas" w:hAnsi="Consolas" w:cs="Consolas"/>
          <w:color w:val="000000"/>
          <w:szCs w:val="15"/>
          <w:highlight w:val="white"/>
          <w:lang w:eastAsia="en-GB"/>
        </w:rPr>
        <w:t xml:space="preserve"> </w:t>
      </w:r>
      <w:r w:rsidRPr="00F00A9F">
        <w:rPr>
          <w:rFonts w:ascii="Consolas" w:hAnsi="Consolas" w:cs="Consolas"/>
          <w:color w:val="2B91AF"/>
          <w:szCs w:val="15"/>
          <w:highlight w:val="white"/>
          <w:lang w:eastAsia="en-GB"/>
        </w:rPr>
        <w:t>RequestBase</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public</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string</w:t>
      </w:r>
      <w:r w:rsidRPr="00F00A9F">
        <w:rPr>
          <w:rFonts w:ascii="Consolas" w:hAnsi="Consolas" w:cs="Consolas"/>
          <w:color w:val="000000"/>
          <w:szCs w:val="15"/>
          <w:highlight w:val="white"/>
          <w:lang w:eastAsia="en-GB"/>
        </w:rPr>
        <w:t xml:space="preserve"> Username { </w:t>
      </w:r>
      <w:r w:rsidRPr="00F00A9F">
        <w:rPr>
          <w:rFonts w:ascii="Consolas" w:hAnsi="Consolas" w:cs="Consolas"/>
          <w:color w:val="0000FF"/>
          <w:szCs w:val="15"/>
          <w:highlight w:val="white"/>
          <w:lang w:eastAsia="en-GB"/>
        </w:rPr>
        <w:t>get</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set</w:t>
      </w:r>
      <w:r w:rsidRPr="00F00A9F">
        <w:rPr>
          <w:rFonts w:ascii="Consolas" w:hAnsi="Consolas" w:cs="Consolas"/>
          <w:color w:val="000000"/>
          <w:szCs w:val="15"/>
          <w:highlight w:val="white"/>
          <w:lang w:eastAsia="en-GB"/>
        </w:rPr>
        <w:t>; }</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public</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string</w:t>
      </w:r>
      <w:r w:rsidRPr="00F00A9F">
        <w:rPr>
          <w:rFonts w:ascii="Consolas" w:hAnsi="Consolas" w:cs="Consolas"/>
          <w:color w:val="000000"/>
          <w:szCs w:val="15"/>
          <w:highlight w:val="white"/>
          <w:lang w:eastAsia="en-GB"/>
        </w:rPr>
        <w:t xml:space="preserve"> Password { </w:t>
      </w:r>
      <w:r w:rsidRPr="00F00A9F">
        <w:rPr>
          <w:rFonts w:ascii="Consolas" w:hAnsi="Consolas" w:cs="Consolas"/>
          <w:color w:val="0000FF"/>
          <w:szCs w:val="15"/>
          <w:highlight w:val="white"/>
          <w:lang w:eastAsia="en-GB"/>
        </w:rPr>
        <w:t>get</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set</w:t>
      </w:r>
      <w:r w:rsidRPr="00F00A9F">
        <w:rPr>
          <w:rFonts w:ascii="Consolas" w:hAnsi="Consolas" w:cs="Consolas"/>
          <w:color w:val="000000"/>
          <w:szCs w:val="15"/>
          <w:highlight w:val="white"/>
          <w:lang w:eastAsia="en-GB"/>
        </w:rPr>
        <w:t>; }</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public</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string</w:t>
      </w:r>
      <w:r w:rsidRPr="00F00A9F">
        <w:rPr>
          <w:rFonts w:ascii="Consolas" w:hAnsi="Consolas" w:cs="Consolas"/>
          <w:color w:val="000000"/>
          <w:szCs w:val="15"/>
          <w:highlight w:val="white"/>
          <w:lang w:eastAsia="en-GB"/>
        </w:rPr>
        <w:t xml:space="preserve"> JobTitle { </w:t>
      </w:r>
      <w:r w:rsidRPr="00F00A9F">
        <w:rPr>
          <w:rFonts w:ascii="Consolas" w:hAnsi="Consolas" w:cs="Consolas"/>
          <w:color w:val="0000FF"/>
          <w:szCs w:val="15"/>
          <w:highlight w:val="white"/>
          <w:lang w:eastAsia="en-GB"/>
        </w:rPr>
        <w:t>get</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set</w:t>
      </w:r>
      <w:r w:rsidRPr="00F00A9F">
        <w:rPr>
          <w:rFonts w:ascii="Consolas" w:hAnsi="Consolas" w:cs="Consolas"/>
          <w:color w:val="000000"/>
          <w:szCs w:val="15"/>
          <w:highlight w:val="white"/>
          <w:lang w:eastAsia="en-GB"/>
        </w:rPr>
        <w:t>; }</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public</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string</w:t>
      </w:r>
      <w:r w:rsidRPr="00F00A9F">
        <w:rPr>
          <w:rFonts w:ascii="Consolas" w:hAnsi="Consolas" w:cs="Consolas"/>
          <w:color w:val="000000"/>
          <w:szCs w:val="15"/>
          <w:highlight w:val="white"/>
          <w:lang w:eastAsia="en-GB"/>
        </w:rPr>
        <w:t xml:space="preserve"> VacancyRef { </w:t>
      </w:r>
      <w:r w:rsidRPr="00F00A9F">
        <w:rPr>
          <w:rFonts w:ascii="Consolas" w:hAnsi="Consolas" w:cs="Consolas"/>
          <w:color w:val="0000FF"/>
          <w:szCs w:val="15"/>
          <w:highlight w:val="white"/>
          <w:lang w:eastAsia="en-GB"/>
        </w:rPr>
        <w:t>get</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set</w:t>
      </w:r>
      <w:r w:rsidRPr="00F00A9F">
        <w:rPr>
          <w:rFonts w:ascii="Consolas" w:hAnsi="Consolas" w:cs="Consolas"/>
          <w:color w:val="000000"/>
          <w:szCs w:val="15"/>
          <w:highlight w:val="white"/>
          <w:lang w:eastAsia="en-GB"/>
        </w:rPr>
        <w:t>; }</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public</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string</w:t>
      </w:r>
      <w:r w:rsidRPr="00F00A9F">
        <w:rPr>
          <w:rFonts w:ascii="Consolas" w:hAnsi="Consolas" w:cs="Consolas"/>
          <w:color w:val="000000"/>
          <w:szCs w:val="15"/>
          <w:highlight w:val="white"/>
          <w:lang w:eastAsia="en-GB"/>
        </w:rPr>
        <w:t xml:space="preserve"> Description { </w:t>
      </w:r>
      <w:r w:rsidRPr="00F00A9F">
        <w:rPr>
          <w:rFonts w:ascii="Consolas" w:hAnsi="Consolas" w:cs="Consolas"/>
          <w:color w:val="0000FF"/>
          <w:szCs w:val="15"/>
          <w:highlight w:val="white"/>
          <w:lang w:eastAsia="en-GB"/>
        </w:rPr>
        <w:t>get</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set</w:t>
      </w:r>
      <w:r w:rsidRPr="00F00A9F">
        <w:rPr>
          <w:rFonts w:ascii="Consolas" w:hAnsi="Consolas" w:cs="Consolas"/>
          <w:color w:val="000000"/>
          <w:szCs w:val="15"/>
          <w:highlight w:val="white"/>
          <w:lang w:eastAsia="en-GB"/>
        </w:rPr>
        <w:t>; }</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public</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string</w:t>
      </w:r>
      <w:r w:rsidRPr="00F00A9F">
        <w:rPr>
          <w:rFonts w:ascii="Consolas" w:hAnsi="Consolas" w:cs="Consolas"/>
          <w:color w:val="000000"/>
          <w:szCs w:val="15"/>
          <w:highlight w:val="white"/>
          <w:lang w:eastAsia="en-GB"/>
        </w:rPr>
        <w:t xml:space="preserve"> ApplyUrl { </w:t>
      </w:r>
      <w:r w:rsidRPr="00F00A9F">
        <w:rPr>
          <w:rFonts w:ascii="Consolas" w:hAnsi="Consolas" w:cs="Consolas"/>
          <w:color w:val="0000FF"/>
          <w:szCs w:val="15"/>
          <w:highlight w:val="white"/>
          <w:lang w:eastAsia="en-GB"/>
        </w:rPr>
        <w:t>get</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set</w:t>
      </w:r>
      <w:r w:rsidRPr="00F00A9F">
        <w:rPr>
          <w:rFonts w:ascii="Consolas" w:hAnsi="Consolas" w:cs="Consolas"/>
          <w:color w:val="000000"/>
          <w:szCs w:val="15"/>
          <w:highlight w:val="white"/>
          <w:lang w:eastAsia="en-GB"/>
        </w:rPr>
        <w:t>; }</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public</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string</w:t>
      </w:r>
      <w:r w:rsidRPr="00F00A9F">
        <w:rPr>
          <w:rFonts w:ascii="Consolas" w:hAnsi="Consolas" w:cs="Consolas"/>
          <w:color w:val="000000"/>
          <w:szCs w:val="15"/>
          <w:highlight w:val="white"/>
          <w:lang w:eastAsia="en-GB"/>
        </w:rPr>
        <w:t xml:space="preserve"> JobId { </w:t>
      </w:r>
      <w:r w:rsidRPr="00F00A9F">
        <w:rPr>
          <w:rFonts w:ascii="Consolas" w:hAnsi="Consolas" w:cs="Consolas"/>
          <w:color w:val="0000FF"/>
          <w:szCs w:val="15"/>
          <w:highlight w:val="white"/>
          <w:lang w:eastAsia="en-GB"/>
        </w:rPr>
        <w:t>get</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set</w:t>
      </w:r>
      <w:r w:rsidRPr="00F00A9F">
        <w:rPr>
          <w:rFonts w:ascii="Consolas" w:hAnsi="Consolas" w:cs="Consolas"/>
          <w:color w:val="000000"/>
          <w:szCs w:val="15"/>
          <w:highlight w:val="white"/>
          <w:lang w:eastAsia="en-GB"/>
        </w:rPr>
        <w:t>; }</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public</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string</w:t>
      </w:r>
      <w:r w:rsidRPr="00F00A9F">
        <w:rPr>
          <w:rFonts w:ascii="Consolas" w:hAnsi="Consolas" w:cs="Consolas"/>
          <w:color w:val="000000"/>
          <w:szCs w:val="15"/>
          <w:highlight w:val="white"/>
          <w:lang w:eastAsia="en-GB"/>
        </w:rPr>
        <w:t xml:space="preserve"> GenerateRequest()</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throw</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new</w:t>
      </w:r>
      <w:r w:rsidRPr="00F00A9F">
        <w:rPr>
          <w:rFonts w:ascii="Consolas" w:hAnsi="Consolas" w:cs="Consolas"/>
          <w:color w:val="000000"/>
          <w:szCs w:val="15"/>
          <w:highlight w:val="white"/>
          <w:lang w:eastAsia="en-GB"/>
        </w:rPr>
        <w:t xml:space="preserve"> </w:t>
      </w:r>
      <w:r w:rsidRPr="00F00A9F">
        <w:rPr>
          <w:rFonts w:ascii="Consolas" w:hAnsi="Consolas" w:cs="Consolas"/>
          <w:b/>
          <w:bCs/>
          <w:color w:val="00008B"/>
          <w:szCs w:val="15"/>
          <w:highlight w:val="white"/>
          <w:lang w:eastAsia="en-GB"/>
        </w:rPr>
        <w:t>NotImplementedException</w:t>
      </w:r>
      <w:r w:rsidRPr="00F00A9F">
        <w:rPr>
          <w:rFonts w:ascii="Consolas" w:hAnsi="Consolas" w:cs="Consolas"/>
          <w:color w:val="000000"/>
          <w:szCs w:val="15"/>
          <w:highlight w:val="white"/>
          <w:lang w:eastAsia="en-GB"/>
        </w:rPr>
        <w:t>();</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public</w:t>
      </w: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abstract</w:t>
      </w:r>
      <w:r w:rsidRPr="00F00A9F">
        <w:rPr>
          <w:rFonts w:ascii="Consolas" w:hAnsi="Consolas" w:cs="Consolas"/>
          <w:color w:val="000000"/>
          <w:szCs w:val="15"/>
          <w:highlight w:val="white"/>
          <w:lang w:eastAsia="en-GB"/>
        </w:rPr>
        <w:t xml:space="preserve"> </w:t>
      </w:r>
      <w:r w:rsidRPr="00F00A9F">
        <w:rPr>
          <w:rFonts w:ascii="Consolas" w:hAnsi="Consolas" w:cs="Consolas"/>
          <w:color w:val="2B91AF"/>
          <w:szCs w:val="15"/>
          <w:highlight w:val="white"/>
          <w:lang w:eastAsia="en-GB"/>
        </w:rPr>
        <w:t>RequestType</w:t>
      </w:r>
      <w:r w:rsidRPr="00F00A9F">
        <w:rPr>
          <w:rFonts w:ascii="Consolas" w:hAnsi="Consolas" w:cs="Consolas"/>
          <w:color w:val="000000"/>
          <w:szCs w:val="15"/>
          <w:highlight w:val="white"/>
          <w:lang w:eastAsia="en-GB"/>
        </w:rPr>
        <w:t xml:space="preserve"> RequestType { </w:t>
      </w:r>
      <w:r w:rsidRPr="00F00A9F">
        <w:rPr>
          <w:rFonts w:ascii="Consolas" w:hAnsi="Consolas" w:cs="Consolas"/>
          <w:color w:val="0000FF"/>
          <w:szCs w:val="15"/>
          <w:highlight w:val="white"/>
          <w:lang w:eastAsia="en-GB"/>
        </w:rPr>
        <w:t>get</w:t>
      </w:r>
      <w:r w:rsidRPr="00F00A9F">
        <w:rPr>
          <w:rFonts w:ascii="Consolas" w:hAnsi="Consolas" w:cs="Consolas"/>
          <w:color w:val="000000"/>
          <w:szCs w:val="15"/>
          <w:highlight w:val="white"/>
          <w:lang w:eastAsia="en-GB"/>
        </w:rPr>
        <w:t>; }</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808080"/>
          <w:szCs w:val="15"/>
          <w:highlight w:val="white"/>
          <w:lang w:eastAsia="en-GB"/>
        </w:rPr>
        <w:t>///</w:t>
      </w:r>
      <w:r w:rsidRPr="00F00A9F">
        <w:rPr>
          <w:rFonts w:ascii="Consolas" w:hAnsi="Consolas" w:cs="Consolas"/>
          <w:color w:val="008000"/>
          <w:szCs w:val="15"/>
          <w:highlight w:val="white"/>
          <w:lang w:eastAsia="en-GB"/>
        </w:rPr>
        <w:t xml:space="preserve"> </w:t>
      </w:r>
      <w:r w:rsidRPr="00F00A9F">
        <w:rPr>
          <w:rFonts w:ascii="Consolas" w:hAnsi="Consolas" w:cs="Consolas"/>
          <w:color w:val="808080"/>
          <w:szCs w:val="15"/>
          <w:highlight w:val="white"/>
          <w:lang w:eastAsia="en-GB"/>
        </w:rPr>
        <w:t>&lt;summary&gt;</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808080"/>
          <w:szCs w:val="15"/>
          <w:highlight w:val="white"/>
          <w:lang w:eastAsia="en-GB"/>
        </w:rPr>
        <w:t>///</w:t>
      </w:r>
      <w:r w:rsidRPr="00F00A9F">
        <w:rPr>
          <w:rFonts w:ascii="Consolas" w:hAnsi="Consolas" w:cs="Consolas"/>
          <w:color w:val="008000"/>
          <w:szCs w:val="15"/>
          <w:highlight w:val="white"/>
          <w:lang w:eastAsia="en-GB"/>
        </w:rPr>
        <w:t xml:space="preserve"> Constructor for Posting a new vacancy</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808080"/>
          <w:szCs w:val="15"/>
          <w:highlight w:val="white"/>
          <w:lang w:eastAsia="en-GB"/>
        </w:rPr>
        <w:t>///</w:t>
      </w:r>
      <w:r w:rsidRPr="00F00A9F">
        <w:rPr>
          <w:rFonts w:ascii="Consolas" w:hAnsi="Consolas" w:cs="Consolas"/>
          <w:color w:val="008000"/>
          <w:szCs w:val="15"/>
          <w:highlight w:val="white"/>
          <w:lang w:eastAsia="en-GB"/>
        </w:rPr>
        <w:t xml:space="preserve"> </w:t>
      </w:r>
      <w:r w:rsidRPr="00F00A9F">
        <w:rPr>
          <w:rFonts w:ascii="Consolas" w:hAnsi="Consolas" w:cs="Consolas"/>
          <w:color w:val="808080"/>
          <w:szCs w:val="15"/>
          <w:highlight w:val="white"/>
          <w:lang w:eastAsia="en-GB"/>
        </w:rPr>
        <w:t>&lt;/summary&gt;</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protected</w:t>
      </w:r>
      <w:r w:rsidRPr="00F00A9F">
        <w:rPr>
          <w:rFonts w:ascii="Consolas" w:hAnsi="Consolas" w:cs="Consolas"/>
          <w:color w:val="000000"/>
          <w:szCs w:val="15"/>
          <w:highlight w:val="white"/>
          <w:lang w:eastAsia="en-GB"/>
        </w:rPr>
        <w:t xml:space="preserve"> RequestBase(</w:t>
      </w:r>
      <w:r w:rsidR="00EF3C8F">
        <w:rPr>
          <w:rFonts w:ascii="Consolas" w:hAnsi="Consolas" w:cs="Consolas"/>
          <w:color w:val="0000FF"/>
          <w:szCs w:val="15"/>
          <w:highlight w:val="white"/>
          <w:lang w:eastAsia="en-GB"/>
        </w:rPr>
        <w:t xml:space="preserve">JobserveVacancy </w:t>
      </w:r>
      <w:r w:rsidR="00EF3C8F" w:rsidRPr="00EF3C8F">
        <w:rPr>
          <w:rFonts w:ascii="Consolas" w:hAnsi="Consolas" w:cs="Consolas"/>
          <w:szCs w:val="15"/>
          <w:highlight w:val="white"/>
          <w:lang w:eastAsia="en-GB"/>
        </w:rPr>
        <w:t>vacancyData</w:t>
      </w:r>
      <w:r w:rsidR="00EF3C8F">
        <w:rPr>
          <w:rFonts w:ascii="Consolas" w:hAnsi="Consolas" w:cs="Consolas"/>
          <w:color w:val="0000FF"/>
          <w:szCs w:val="15"/>
          <w:highlight w:val="white"/>
          <w:lang w:eastAsia="en-GB"/>
        </w:rPr>
        <w:t xml:space="preserve">, AccountData </w:t>
      </w:r>
      <w:r w:rsidR="00EF3C8F" w:rsidRPr="00EF3C8F">
        <w:rPr>
          <w:rFonts w:ascii="Consolas" w:hAnsi="Consolas" w:cs="Consolas"/>
          <w:szCs w:val="15"/>
          <w:highlight w:val="white"/>
          <w:lang w:eastAsia="en-GB"/>
        </w:rPr>
        <w:t>accountData</w:t>
      </w:r>
      <w:r w:rsidR="006A56C4">
        <w:rPr>
          <w:rFonts w:ascii="Consolas" w:hAnsi="Consolas" w:cs="Consolas"/>
          <w:szCs w:val="15"/>
          <w:highlight w:val="white"/>
          <w:lang w:eastAsia="en-GB"/>
        </w:rPr>
        <w:t xml:space="preserve">, </w:t>
      </w:r>
      <w:r w:rsidR="006A56C4">
        <w:rPr>
          <w:rFonts w:ascii="Consolas" w:hAnsi="Consolas" w:cs="Consolas"/>
          <w:color w:val="0000FF"/>
          <w:szCs w:val="15"/>
          <w:highlight w:val="white"/>
          <w:lang w:eastAsia="en-GB"/>
        </w:rPr>
        <w:t xml:space="preserve">JobserveCustomData </w:t>
      </w:r>
      <w:r w:rsidR="006A56C4">
        <w:rPr>
          <w:rFonts w:ascii="Consolas" w:hAnsi="Consolas" w:cs="Consolas"/>
          <w:szCs w:val="15"/>
          <w:highlight w:val="white"/>
          <w:lang w:eastAsia="en-GB"/>
        </w:rPr>
        <w:t>customData</w:t>
      </w:r>
      <w:r w:rsidRPr="00F00A9F">
        <w:rPr>
          <w:rFonts w:ascii="Consolas" w:hAnsi="Consolas" w:cs="Consolas"/>
          <w:color w:val="000000"/>
          <w:szCs w:val="15"/>
          <w:highlight w:val="white"/>
          <w:lang w:eastAsia="en-GB"/>
        </w:rPr>
        <w:t>)</w:t>
      </w:r>
    </w:p>
    <w:p w:rsidR="00F00A9F" w:rsidRPr="00F00A9F" w:rsidRDefault="00F00A9F" w:rsidP="00EF3C8F">
      <w:pPr>
        <w:tabs>
          <w:tab w:val="left" w:pos="3444"/>
        </w:tabs>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00EF3C8F">
        <w:rPr>
          <w:rFonts w:ascii="Consolas" w:hAnsi="Consolas" w:cs="Consolas"/>
          <w:color w:val="000000"/>
          <w:szCs w:val="15"/>
          <w:highlight w:val="white"/>
          <w:lang w:eastAsia="en-GB"/>
        </w:rPr>
        <w:tab/>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this</w:t>
      </w:r>
      <w:r w:rsidRPr="00F00A9F">
        <w:rPr>
          <w:rFonts w:ascii="Consolas" w:hAnsi="Consolas" w:cs="Consolas"/>
          <w:color w:val="000000"/>
          <w:szCs w:val="15"/>
          <w:highlight w:val="white"/>
          <w:lang w:eastAsia="en-GB"/>
        </w:rPr>
        <w:t xml:space="preserve">.Username = </w:t>
      </w:r>
      <w:r w:rsidR="004F7F47">
        <w:rPr>
          <w:rFonts w:ascii="Consolas" w:hAnsi="Consolas" w:cs="Consolas"/>
          <w:color w:val="000000"/>
          <w:szCs w:val="15"/>
          <w:highlight w:val="white"/>
          <w:lang w:eastAsia="en-GB"/>
        </w:rPr>
        <w:t>accountData.U</w:t>
      </w:r>
      <w:r w:rsidRPr="00F00A9F">
        <w:rPr>
          <w:rFonts w:ascii="Consolas" w:hAnsi="Consolas" w:cs="Consolas"/>
          <w:color w:val="000000"/>
          <w:szCs w:val="15"/>
          <w:highlight w:val="white"/>
          <w:lang w:eastAsia="en-GB"/>
        </w:rPr>
        <w:t>sername;</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this</w:t>
      </w:r>
      <w:r w:rsidRPr="00F00A9F">
        <w:rPr>
          <w:rFonts w:ascii="Consolas" w:hAnsi="Consolas" w:cs="Consolas"/>
          <w:color w:val="000000"/>
          <w:szCs w:val="15"/>
          <w:highlight w:val="white"/>
          <w:lang w:eastAsia="en-GB"/>
        </w:rPr>
        <w:t xml:space="preserve">.Password = </w:t>
      </w:r>
      <w:r w:rsidR="004F7F47">
        <w:rPr>
          <w:rFonts w:ascii="Consolas" w:hAnsi="Consolas" w:cs="Consolas"/>
          <w:color w:val="000000"/>
          <w:szCs w:val="15"/>
          <w:highlight w:val="white"/>
          <w:lang w:eastAsia="en-GB"/>
        </w:rPr>
        <w:t>accountData.Password</w:t>
      </w:r>
      <w:r w:rsidRPr="00F00A9F">
        <w:rPr>
          <w:rFonts w:ascii="Consolas" w:hAnsi="Consolas" w:cs="Consolas"/>
          <w:color w:val="000000"/>
          <w:szCs w:val="15"/>
          <w:highlight w:val="white"/>
          <w:lang w:eastAsia="en-GB"/>
        </w:rPr>
        <w:t>;</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this</w:t>
      </w:r>
      <w:r w:rsidRPr="00F00A9F">
        <w:rPr>
          <w:rFonts w:ascii="Consolas" w:hAnsi="Consolas" w:cs="Consolas"/>
          <w:color w:val="000000"/>
          <w:szCs w:val="15"/>
          <w:highlight w:val="white"/>
          <w:lang w:eastAsia="en-GB"/>
        </w:rPr>
        <w:t xml:space="preserve">.JobTitle = </w:t>
      </w:r>
      <w:r w:rsidR="004F7F47">
        <w:rPr>
          <w:rFonts w:ascii="Consolas" w:hAnsi="Consolas" w:cs="Consolas"/>
          <w:color w:val="000000"/>
          <w:szCs w:val="15"/>
          <w:highlight w:val="white"/>
          <w:lang w:eastAsia="en-GB"/>
        </w:rPr>
        <w:t>vacancyData.Title</w:t>
      </w:r>
      <w:r w:rsidRPr="00F00A9F">
        <w:rPr>
          <w:rFonts w:ascii="Consolas" w:hAnsi="Consolas" w:cs="Consolas"/>
          <w:color w:val="000000"/>
          <w:szCs w:val="15"/>
          <w:highlight w:val="white"/>
          <w:lang w:eastAsia="en-GB"/>
        </w:rPr>
        <w:t>;</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this</w:t>
      </w:r>
      <w:r w:rsidRPr="00F00A9F">
        <w:rPr>
          <w:rFonts w:ascii="Consolas" w:hAnsi="Consolas" w:cs="Consolas"/>
          <w:color w:val="000000"/>
          <w:szCs w:val="15"/>
          <w:highlight w:val="white"/>
          <w:lang w:eastAsia="en-GB"/>
        </w:rPr>
        <w:t xml:space="preserve">.VacancyRef = </w:t>
      </w:r>
      <w:r w:rsidR="004F7F47">
        <w:rPr>
          <w:rFonts w:ascii="Consolas" w:hAnsi="Consolas" w:cs="Consolas"/>
          <w:color w:val="000000"/>
          <w:szCs w:val="15"/>
          <w:highlight w:val="white"/>
          <w:lang w:eastAsia="en-GB"/>
        </w:rPr>
        <w:t>vacancyData.Reference</w:t>
      </w:r>
      <w:r w:rsidRPr="00F00A9F">
        <w:rPr>
          <w:rFonts w:ascii="Consolas" w:hAnsi="Consolas" w:cs="Consolas"/>
          <w:color w:val="000000"/>
          <w:szCs w:val="15"/>
          <w:highlight w:val="white"/>
          <w:lang w:eastAsia="en-GB"/>
        </w:rPr>
        <w:t>;</w:t>
      </w:r>
    </w:p>
    <w:p w:rsid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this</w:t>
      </w:r>
      <w:r w:rsidRPr="00F00A9F">
        <w:rPr>
          <w:rFonts w:ascii="Consolas" w:hAnsi="Consolas" w:cs="Consolas"/>
          <w:color w:val="000000"/>
          <w:szCs w:val="15"/>
          <w:highlight w:val="white"/>
          <w:lang w:eastAsia="en-GB"/>
        </w:rPr>
        <w:t xml:space="preserve">.Description = </w:t>
      </w:r>
      <w:r w:rsidR="004F7F47">
        <w:rPr>
          <w:rFonts w:ascii="Consolas" w:hAnsi="Consolas" w:cs="Consolas"/>
          <w:color w:val="000000"/>
          <w:szCs w:val="15"/>
          <w:highlight w:val="white"/>
          <w:lang w:eastAsia="en-GB"/>
        </w:rPr>
        <w:t>vacancyData.Description</w:t>
      </w:r>
      <w:r w:rsidRPr="00F00A9F">
        <w:rPr>
          <w:rFonts w:ascii="Consolas" w:hAnsi="Consolas" w:cs="Consolas"/>
          <w:color w:val="000000"/>
          <w:szCs w:val="15"/>
          <w:highlight w:val="white"/>
          <w:lang w:eastAsia="en-GB"/>
        </w:rPr>
        <w:t>;</w:t>
      </w:r>
    </w:p>
    <w:p w:rsidR="009A250A" w:rsidRPr="009A250A" w:rsidRDefault="009A250A" w:rsidP="009A250A">
      <w:pPr>
        <w:autoSpaceDE w:val="0"/>
        <w:autoSpaceDN w:val="0"/>
        <w:adjustRightInd w:val="0"/>
        <w:spacing w:after="0"/>
        <w:rPr>
          <w:rFonts w:ascii="Consolas" w:hAnsi="Consolas" w:cs="Consolas"/>
          <w:color w:val="000000"/>
          <w:sz w:val="22"/>
          <w:szCs w:val="15"/>
          <w:highlight w:val="white"/>
          <w:lang w:eastAsia="en-GB"/>
        </w:rPr>
      </w:pPr>
      <w:r>
        <w:rPr>
          <w:rFonts w:ascii="Consolas" w:hAnsi="Consolas" w:cs="Consolas"/>
          <w:color w:val="0000FF"/>
          <w:szCs w:val="15"/>
          <w:highlight w:val="white"/>
          <w:lang w:eastAsia="en-GB"/>
        </w:rPr>
        <w:t xml:space="preserve">            </w:t>
      </w:r>
      <w:r w:rsidRPr="009A250A">
        <w:rPr>
          <w:rFonts w:ascii="Consolas" w:hAnsi="Consolas" w:cs="Consolas"/>
          <w:color w:val="0000FF"/>
          <w:szCs w:val="15"/>
          <w:highlight w:val="white"/>
          <w:lang w:eastAsia="en-GB"/>
        </w:rPr>
        <w:t>this</w:t>
      </w:r>
      <w:r w:rsidRPr="009A250A">
        <w:rPr>
          <w:rFonts w:ascii="Consolas" w:hAnsi="Consolas" w:cs="Consolas"/>
          <w:color w:val="000000"/>
          <w:szCs w:val="15"/>
          <w:highlight w:val="white"/>
          <w:lang w:eastAsia="en-GB"/>
        </w:rPr>
        <w:t xml:space="preserve">.ApplyUrl = </w:t>
      </w:r>
      <w:r w:rsidR="004F7F47">
        <w:rPr>
          <w:rFonts w:ascii="Consolas" w:hAnsi="Consolas" w:cs="Consolas"/>
          <w:color w:val="000000"/>
          <w:szCs w:val="15"/>
          <w:highlight w:val="white"/>
          <w:lang w:eastAsia="en-GB"/>
        </w:rPr>
        <w:t>vacancyData.ResponseUrl</w:t>
      </w:r>
      <w:r w:rsidRPr="009A250A">
        <w:rPr>
          <w:rFonts w:ascii="Consolas" w:hAnsi="Consolas" w:cs="Consolas"/>
          <w:color w:val="000000"/>
          <w:szCs w:val="15"/>
          <w:highlight w:val="white"/>
          <w:lang w:eastAsia="en-GB"/>
        </w:rPr>
        <w:t>;</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808080"/>
          <w:szCs w:val="15"/>
          <w:highlight w:val="white"/>
          <w:lang w:eastAsia="en-GB"/>
        </w:rPr>
        <w:t>///</w:t>
      </w:r>
      <w:r w:rsidRPr="00F00A9F">
        <w:rPr>
          <w:rFonts w:ascii="Consolas" w:hAnsi="Consolas" w:cs="Consolas"/>
          <w:color w:val="008000"/>
          <w:szCs w:val="15"/>
          <w:highlight w:val="white"/>
          <w:lang w:eastAsia="en-GB"/>
        </w:rPr>
        <w:t xml:space="preserve"> </w:t>
      </w:r>
      <w:r w:rsidRPr="00F00A9F">
        <w:rPr>
          <w:rFonts w:ascii="Consolas" w:hAnsi="Consolas" w:cs="Consolas"/>
          <w:color w:val="808080"/>
          <w:szCs w:val="15"/>
          <w:highlight w:val="white"/>
          <w:lang w:eastAsia="en-GB"/>
        </w:rPr>
        <w:t>&lt;summary&gt;</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808080"/>
          <w:szCs w:val="15"/>
          <w:highlight w:val="white"/>
          <w:lang w:eastAsia="en-GB"/>
        </w:rPr>
        <w:t>///</w:t>
      </w:r>
      <w:r w:rsidRPr="00F00A9F">
        <w:rPr>
          <w:rFonts w:ascii="Consolas" w:hAnsi="Consolas" w:cs="Consolas"/>
          <w:color w:val="008000"/>
          <w:szCs w:val="15"/>
          <w:highlight w:val="white"/>
          <w:lang w:eastAsia="en-GB"/>
        </w:rPr>
        <w:t xml:space="preserve"> Constructor for Updating an existing vacancy</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808080"/>
          <w:szCs w:val="15"/>
          <w:highlight w:val="white"/>
          <w:lang w:eastAsia="en-GB"/>
        </w:rPr>
        <w:t>///</w:t>
      </w:r>
      <w:r w:rsidRPr="00F00A9F">
        <w:rPr>
          <w:rFonts w:ascii="Consolas" w:hAnsi="Consolas" w:cs="Consolas"/>
          <w:color w:val="008000"/>
          <w:szCs w:val="15"/>
          <w:highlight w:val="white"/>
          <w:lang w:eastAsia="en-GB"/>
        </w:rPr>
        <w:t xml:space="preserve"> </w:t>
      </w:r>
      <w:r w:rsidRPr="00F00A9F">
        <w:rPr>
          <w:rFonts w:ascii="Consolas" w:hAnsi="Consolas" w:cs="Consolas"/>
          <w:color w:val="808080"/>
          <w:szCs w:val="15"/>
          <w:highlight w:val="white"/>
          <w:lang w:eastAsia="en-GB"/>
        </w:rPr>
        <w:t>&lt;/summary&gt;</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808080"/>
          <w:szCs w:val="15"/>
          <w:highlight w:val="white"/>
          <w:lang w:eastAsia="en-GB"/>
        </w:rPr>
        <w:t>///</w:t>
      </w:r>
      <w:r w:rsidRPr="00F00A9F">
        <w:rPr>
          <w:rFonts w:ascii="Consolas" w:hAnsi="Consolas" w:cs="Consolas"/>
          <w:color w:val="008000"/>
          <w:szCs w:val="15"/>
          <w:highlight w:val="white"/>
          <w:lang w:eastAsia="en-GB"/>
        </w:rPr>
        <w:t xml:space="preserve"> </w:t>
      </w:r>
      <w:r w:rsidRPr="00F00A9F">
        <w:rPr>
          <w:rFonts w:ascii="Consolas" w:hAnsi="Consolas" w:cs="Consolas"/>
          <w:color w:val="808080"/>
          <w:szCs w:val="15"/>
          <w:highlight w:val="white"/>
          <w:lang w:eastAsia="en-GB"/>
        </w:rPr>
        <w:t>&lt;param name="jobId"&gt;&lt;/param&gt;</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lastRenderedPageBreak/>
        <w:t xml:space="preserve">        </w:t>
      </w:r>
      <w:r w:rsidRPr="00F00A9F">
        <w:rPr>
          <w:rFonts w:ascii="Consolas" w:hAnsi="Consolas" w:cs="Consolas"/>
          <w:color w:val="0000FF"/>
          <w:szCs w:val="15"/>
          <w:highlight w:val="white"/>
          <w:lang w:eastAsia="en-GB"/>
        </w:rPr>
        <w:t>protected</w:t>
      </w:r>
      <w:r w:rsidRPr="00F00A9F">
        <w:rPr>
          <w:rFonts w:ascii="Consolas" w:hAnsi="Consolas" w:cs="Consolas"/>
          <w:color w:val="000000"/>
          <w:szCs w:val="15"/>
          <w:highlight w:val="white"/>
          <w:lang w:eastAsia="en-GB"/>
        </w:rPr>
        <w:t xml:space="preserve"> RequestBase(</w:t>
      </w:r>
      <w:r w:rsidRPr="00F00A9F">
        <w:rPr>
          <w:rFonts w:ascii="Consolas" w:hAnsi="Consolas" w:cs="Consolas"/>
          <w:color w:val="0000FF"/>
          <w:szCs w:val="15"/>
          <w:highlight w:val="white"/>
          <w:lang w:eastAsia="en-GB"/>
        </w:rPr>
        <w:t>string</w:t>
      </w:r>
      <w:r w:rsidRPr="00F00A9F">
        <w:rPr>
          <w:rFonts w:ascii="Consolas" w:hAnsi="Consolas" w:cs="Consolas"/>
          <w:color w:val="000000"/>
          <w:szCs w:val="15"/>
          <w:highlight w:val="white"/>
          <w:lang w:eastAsia="en-GB"/>
        </w:rPr>
        <w:t xml:space="preserve"> jobId)</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r w:rsidRPr="00F00A9F">
        <w:rPr>
          <w:rFonts w:ascii="Consolas" w:hAnsi="Consolas" w:cs="Consolas"/>
          <w:color w:val="0000FF"/>
          <w:szCs w:val="15"/>
          <w:highlight w:val="white"/>
          <w:lang w:eastAsia="en-GB"/>
        </w:rPr>
        <w:t>this</w:t>
      </w:r>
      <w:r w:rsidRPr="00F00A9F">
        <w:rPr>
          <w:rFonts w:ascii="Consolas" w:hAnsi="Consolas" w:cs="Consolas"/>
          <w:color w:val="000000"/>
          <w:szCs w:val="15"/>
          <w:highlight w:val="white"/>
          <w:lang w:eastAsia="en-GB"/>
        </w:rPr>
        <w:t>.JobId = jobId;</w:t>
      </w:r>
    </w:p>
    <w:p w:rsidR="00F00A9F" w:rsidRP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p>
    <w:p w:rsidR="00F00A9F" w:rsidRDefault="00F00A9F" w:rsidP="00F00A9F">
      <w:pPr>
        <w:autoSpaceDE w:val="0"/>
        <w:autoSpaceDN w:val="0"/>
        <w:adjustRightInd w:val="0"/>
        <w:spacing w:after="0"/>
        <w:rPr>
          <w:rFonts w:ascii="Consolas" w:hAnsi="Consolas" w:cs="Consolas"/>
          <w:color w:val="000000"/>
          <w:szCs w:val="15"/>
          <w:highlight w:val="white"/>
          <w:lang w:eastAsia="en-GB"/>
        </w:rPr>
      </w:pPr>
      <w:r w:rsidRPr="00F00A9F">
        <w:rPr>
          <w:rFonts w:ascii="Consolas" w:hAnsi="Consolas" w:cs="Consolas"/>
          <w:color w:val="000000"/>
          <w:szCs w:val="15"/>
          <w:highlight w:val="white"/>
          <w:lang w:eastAsia="en-GB"/>
        </w:rPr>
        <w:t xml:space="preserve">    }</w:t>
      </w:r>
    </w:p>
    <w:p w:rsidR="00DA603F" w:rsidRDefault="00DA603F" w:rsidP="00F00A9F">
      <w:pPr>
        <w:autoSpaceDE w:val="0"/>
        <w:autoSpaceDN w:val="0"/>
        <w:adjustRightInd w:val="0"/>
        <w:spacing w:after="0"/>
        <w:rPr>
          <w:rFonts w:ascii="Consolas" w:hAnsi="Consolas" w:cs="Consolas"/>
          <w:color w:val="000000"/>
          <w:szCs w:val="15"/>
          <w:highlight w:val="white"/>
          <w:lang w:eastAsia="en-GB"/>
        </w:rPr>
      </w:pPr>
    </w:p>
    <w:p w:rsidR="00165E6A" w:rsidRDefault="00165E6A" w:rsidP="00165E6A">
      <w:pPr>
        <w:pStyle w:val="Heading3"/>
        <w:rPr>
          <w:highlight w:val="white"/>
          <w:lang w:eastAsia="en-GB"/>
        </w:rPr>
      </w:pPr>
      <w:bookmarkStart w:id="74" w:name="_Toc8028417"/>
      <w:r>
        <w:rPr>
          <w:highlight w:val="white"/>
          <w:lang w:eastAsia="en-GB"/>
        </w:rPr>
        <w:t>UpdatableRequest</w:t>
      </w:r>
      <w:bookmarkEnd w:id="74"/>
    </w:p>
    <w:p w:rsidR="00165E6A" w:rsidRDefault="00165E6A" w:rsidP="00165E6A">
      <w:pPr>
        <w:rPr>
          <w:highlight w:val="white"/>
          <w:lang w:eastAsia="en-GB"/>
        </w:rPr>
      </w:pPr>
      <w:r>
        <w:rPr>
          <w:highlight w:val="white"/>
          <w:lang w:eastAsia="en-GB"/>
        </w:rPr>
        <w:t>The updatable</w:t>
      </w:r>
      <w:r w:rsidR="004C3BA2">
        <w:rPr>
          <w:highlight w:val="white"/>
          <w:lang w:eastAsia="en-GB"/>
        </w:rPr>
        <w:t xml:space="preserve"> request</w:t>
      </w:r>
      <w:r>
        <w:rPr>
          <w:highlight w:val="white"/>
          <w:lang w:eastAsia="en-GB"/>
        </w:rPr>
        <w:t xml:space="preserve"> is for updating or reposting a vacancy where we need to resend all of the vacancy details. This request class will allow us to replicate the base constructor with the addition of a </w:t>
      </w:r>
      <w:r w:rsidR="005B5ED6">
        <w:rPr>
          <w:highlight w:val="white"/>
          <w:lang w:eastAsia="en-GB"/>
        </w:rPr>
        <w:t>job Id.</w:t>
      </w:r>
    </w:p>
    <w:p w:rsidR="00165E6A" w:rsidRPr="005B5ED6" w:rsidRDefault="00165E6A" w:rsidP="00165E6A">
      <w:pPr>
        <w:rPr>
          <w:sz w:val="22"/>
          <w:highlight w:val="white"/>
          <w:lang w:eastAsia="en-GB"/>
        </w:rPr>
      </w:pPr>
    </w:p>
    <w:p w:rsidR="00165E6A" w:rsidRPr="005B5ED6" w:rsidRDefault="00165E6A" w:rsidP="00165E6A">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FF"/>
          <w:szCs w:val="15"/>
          <w:highlight w:val="white"/>
          <w:lang w:eastAsia="en-GB"/>
        </w:rPr>
        <w:t>namespace</w:t>
      </w:r>
      <w:r w:rsidRPr="005B5ED6">
        <w:rPr>
          <w:rFonts w:ascii="Consolas" w:hAnsi="Consolas" w:cs="Consolas"/>
          <w:color w:val="000000"/>
          <w:szCs w:val="15"/>
          <w:highlight w:val="white"/>
          <w:lang w:eastAsia="en-GB"/>
        </w:rPr>
        <w:t xml:space="preserve"> Kaonix.PE.Channels.Jobserve.RequestBuild</w:t>
      </w:r>
    </w:p>
    <w:p w:rsidR="00165E6A" w:rsidRPr="005B5ED6" w:rsidRDefault="00165E6A" w:rsidP="00165E6A">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w:t>
      </w:r>
    </w:p>
    <w:p w:rsidR="00165E6A" w:rsidRPr="005B5ED6" w:rsidRDefault="00165E6A" w:rsidP="00165E6A">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public</w:t>
      </w: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abstract</w:t>
      </w: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class</w:t>
      </w:r>
      <w:r w:rsidRPr="005B5ED6">
        <w:rPr>
          <w:rFonts w:ascii="Consolas" w:hAnsi="Consolas" w:cs="Consolas"/>
          <w:color w:val="000000"/>
          <w:szCs w:val="15"/>
          <w:highlight w:val="white"/>
          <w:lang w:eastAsia="en-GB"/>
        </w:rPr>
        <w:t xml:space="preserve"> </w:t>
      </w:r>
      <w:r w:rsidRPr="005B5ED6">
        <w:rPr>
          <w:rFonts w:ascii="Consolas" w:hAnsi="Consolas" w:cs="Consolas"/>
          <w:color w:val="2B91AF"/>
          <w:szCs w:val="15"/>
          <w:highlight w:val="white"/>
          <w:lang w:eastAsia="en-GB"/>
        </w:rPr>
        <w:t>UpdatableRequest</w:t>
      </w:r>
      <w:r w:rsidRPr="005B5ED6">
        <w:rPr>
          <w:rFonts w:ascii="Consolas" w:hAnsi="Consolas" w:cs="Consolas"/>
          <w:color w:val="000000"/>
          <w:szCs w:val="15"/>
          <w:highlight w:val="white"/>
          <w:lang w:eastAsia="en-GB"/>
        </w:rPr>
        <w:t xml:space="preserve"> : </w:t>
      </w:r>
      <w:r w:rsidRPr="005B5ED6">
        <w:rPr>
          <w:rFonts w:ascii="Consolas" w:hAnsi="Consolas" w:cs="Consolas"/>
          <w:color w:val="2B91AF"/>
          <w:szCs w:val="15"/>
          <w:highlight w:val="white"/>
          <w:lang w:eastAsia="en-GB"/>
        </w:rPr>
        <w:t>RequestBase</w:t>
      </w:r>
    </w:p>
    <w:p w:rsidR="00165E6A" w:rsidRPr="005B5ED6" w:rsidRDefault="00165E6A" w:rsidP="00165E6A">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165E6A" w:rsidRPr="005B5ED6" w:rsidRDefault="00165E6A" w:rsidP="00165E6A">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r w:rsidRPr="005B5ED6">
        <w:rPr>
          <w:rFonts w:ascii="Consolas" w:hAnsi="Consolas" w:cs="Consolas"/>
          <w:color w:val="808080"/>
          <w:szCs w:val="15"/>
          <w:highlight w:val="white"/>
          <w:lang w:eastAsia="en-GB"/>
        </w:rPr>
        <w:t>///</w:t>
      </w:r>
      <w:r w:rsidRPr="005B5ED6">
        <w:rPr>
          <w:rFonts w:ascii="Consolas" w:hAnsi="Consolas" w:cs="Consolas"/>
          <w:color w:val="008000"/>
          <w:szCs w:val="15"/>
          <w:highlight w:val="white"/>
          <w:lang w:eastAsia="en-GB"/>
        </w:rPr>
        <w:t xml:space="preserve"> </w:t>
      </w:r>
      <w:r w:rsidRPr="005B5ED6">
        <w:rPr>
          <w:rFonts w:ascii="Consolas" w:hAnsi="Consolas" w:cs="Consolas"/>
          <w:color w:val="808080"/>
          <w:szCs w:val="15"/>
          <w:highlight w:val="white"/>
          <w:lang w:eastAsia="en-GB"/>
        </w:rPr>
        <w:t>&lt;summary&gt;</w:t>
      </w:r>
    </w:p>
    <w:p w:rsidR="00165E6A" w:rsidRPr="005B5ED6" w:rsidRDefault="00165E6A" w:rsidP="00165E6A">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r w:rsidRPr="005B5ED6">
        <w:rPr>
          <w:rFonts w:ascii="Consolas" w:hAnsi="Consolas" w:cs="Consolas"/>
          <w:color w:val="808080"/>
          <w:szCs w:val="15"/>
          <w:highlight w:val="white"/>
          <w:lang w:eastAsia="en-GB"/>
        </w:rPr>
        <w:t>///</w:t>
      </w:r>
      <w:r w:rsidRPr="005B5ED6">
        <w:rPr>
          <w:rFonts w:ascii="Consolas" w:hAnsi="Consolas" w:cs="Consolas"/>
          <w:color w:val="008000"/>
          <w:szCs w:val="15"/>
          <w:highlight w:val="white"/>
          <w:lang w:eastAsia="en-GB"/>
        </w:rPr>
        <w:t xml:space="preserve"> Constructor for updating or reposting</w:t>
      </w:r>
    </w:p>
    <w:p w:rsidR="00165E6A" w:rsidRPr="005B5ED6" w:rsidRDefault="00165E6A" w:rsidP="00165E6A">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r w:rsidRPr="005B5ED6">
        <w:rPr>
          <w:rFonts w:ascii="Consolas" w:hAnsi="Consolas" w:cs="Consolas"/>
          <w:color w:val="808080"/>
          <w:szCs w:val="15"/>
          <w:highlight w:val="white"/>
          <w:lang w:eastAsia="en-GB"/>
        </w:rPr>
        <w:t>///</w:t>
      </w:r>
      <w:r w:rsidRPr="005B5ED6">
        <w:rPr>
          <w:rFonts w:ascii="Consolas" w:hAnsi="Consolas" w:cs="Consolas"/>
          <w:color w:val="008000"/>
          <w:szCs w:val="15"/>
          <w:highlight w:val="white"/>
          <w:lang w:eastAsia="en-GB"/>
        </w:rPr>
        <w:t xml:space="preserve"> </w:t>
      </w:r>
      <w:r w:rsidRPr="005B5ED6">
        <w:rPr>
          <w:rFonts w:ascii="Consolas" w:hAnsi="Consolas" w:cs="Consolas"/>
          <w:color w:val="808080"/>
          <w:szCs w:val="15"/>
          <w:highlight w:val="white"/>
          <w:lang w:eastAsia="en-GB"/>
        </w:rPr>
        <w:t>&lt;/summary&gt;</w:t>
      </w:r>
    </w:p>
    <w:p w:rsidR="00165E6A" w:rsidRPr="005B5ED6" w:rsidRDefault="00165E6A" w:rsidP="00165E6A">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protected</w:t>
      </w:r>
      <w:r w:rsidRPr="005B5ED6">
        <w:rPr>
          <w:rFonts w:ascii="Consolas" w:hAnsi="Consolas" w:cs="Consolas"/>
          <w:color w:val="000000"/>
          <w:szCs w:val="15"/>
          <w:highlight w:val="white"/>
          <w:lang w:eastAsia="en-GB"/>
        </w:rPr>
        <w:t xml:space="preserve"> UpdatableRequest(</w:t>
      </w:r>
      <w:r w:rsidRPr="005B5ED6">
        <w:rPr>
          <w:rFonts w:ascii="Consolas" w:hAnsi="Consolas" w:cs="Consolas"/>
          <w:color w:val="0000FF"/>
          <w:szCs w:val="15"/>
          <w:highlight w:val="white"/>
          <w:lang w:eastAsia="en-GB"/>
        </w:rPr>
        <w:t>string</w:t>
      </w:r>
      <w:r w:rsidRPr="005B5ED6">
        <w:rPr>
          <w:rFonts w:ascii="Consolas" w:hAnsi="Consolas" w:cs="Consolas"/>
          <w:color w:val="000000"/>
          <w:szCs w:val="15"/>
          <w:highlight w:val="white"/>
          <w:lang w:eastAsia="en-GB"/>
        </w:rPr>
        <w:t xml:space="preserve"> jobId,</w:t>
      </w:r>
      <w:r w:rsidR="00EF3C8F">
        <w:rPr>
          <w:rFonts w:ascii="Consolas" w:hAnsi="Consolas" w:cs="Consolas"/>
          <w:color w:val="000000"/>
          <w:szCs w:val="15"/>
          <w:highlight w:val="white"/>
          <w:lang w:eastAsia="en-GB"/>
        </w:rPr>
        <w:t xml:space="preserve"> </w:t>
      </w:r>
      <w:r w:rsidR="00EF3C8F">
        <w:rPr>
          <w:rFonts w:ascii="Consolas" w:hAnsi="Consolas" w:cs="Consolas"/>
          <w:color w:val="0000FF"/>
          <w:szCs w:val="15"/>
          <w:highlight w:val="white"/>
          <w:lang w:eastAsia="en-GB"/>
        </w:rPr>
        <w:t>VacancyDat</w:t>
      </w:r>
      <w:r w:rsidR="00DE4601">
        <w:rPr>
          <w:rFonts w:ascii="Consolas" w:hAnsi="Consolas" w:cs="Consolas"/>
          <w:color w:val="0000FF"/>
          <w:szCs w:val="15"/>
          <w:highlight w:val="white"/>
          <w:lang w:eastAsia="en-GB"/>
        </w:rPr>
        <w:t xml:space="preserve">a </w:t>
      </w:r>
      <w:r w:rsidR="00EF3C8F">
        <w:rPr>
          <w:rFonts w:ascii="Consolas" w:hAnsi="Consolas" w:cs="Consolas"/>
          <w:color w:val="000000"/>
          <w:szCs w:val="15"/>
          <w:highlight w:val="white"/>
          <w:lang w:eastAsia="en-GB"/>
        </w:rPr>
        <w:t>vacancyData,</w:t>
      </w:r>
      <w:r w:rsidRPr="005B5ED6">
        <w:rPr>
          <w:rFonts w:ascii="Consolas" w:hAnsi="Consolas" w:cs="Consolas"/>
          <w:color w:val="000000"/>
          <w:szCs w:val="15"/>
          <w:highlight w:val="white"/>
          <w:lang w:eastAsia="en-GB"/>
        </w:rPr>
        <w:t xml:space="preserve"> </w:t>
      </w:r>
      <w:r w:rsidR="00EF3C8F">
        <w:rPr>
          <w:rFonts w:ascii="Consolas" w:hAnsi="Consolas" w:cs="Consolas"/>
          <w:color w:val="0000FF"/>
          <w:szCs w:val="15"/>
          <w:highlight w:val="white"/>
          <w:lang w:eastAsia="en-GB"/>
        </w:rPr>
        <w:t xml:space="preserve">AccountData </w:t>
      </w:r>
      <w:r w:rsidR="00EF3C8F" w:rsidRPr="00CC1BAF">
        <w:rPr>
          <w:rFonts w:ascii="Consolas" w:hAnsi="Consolas" w:cs="Consolas"/>
          <w:szCs w:val="15"/>
          <w:highlight w:val="white"/>
          <w:lang w:eastAsia="en-GB"/>
        </w:rPr>
        <w:t>accountData</w:t>
      </w:r>
      <w:r w:rsidR="00CC1BAF">
        <w:rPr>
          <w:rFonts w:ascii="Consolas" w:hAnsi="Consolas" w:cs="Consolas"/>
          <w:szCs w:val="15"/>
          <w:highlight w:val="white"/>
          <w:lang w:eastAsia="en-GB"/>
        </w:rPr>
        <w:t xml:space="preserve">, </w:t>
      </w:r>
      <w:r w:rsidR="00D53D43">
        <w:rPr>
          <w:rFonts w:ascii="Consolas" w:hAnsi="Consolas" w:cs="Consolas"/>
          <w:color w:val="0000FF"/>
          <w:szCs w:val="15"/>
          <w:highlight w:val="white"/>
          <w:lang w:eastAsia="en-GB"/>
        </w:rPr>
        <w:t>JobserveC</w:t>
      </w:r>
      <w:r w:rsidR="00CC1BAF">
        <w:rPr>
          <w:rFonts w:ascii="Consolas" w:hAnsi="Consolas" w:cs="Consolas"/>
          <w:color w:val="0000FF"/>
          <w:szCs w:val="15"/>
          <w:highlight w:val="white"/>
          <w:lang w:eastAsia="en-GB"/>
        </w:rPr>
        <w:t xml:space="preserve">ustomData </w:t>
      </w:r>
      <w:r w:rsidR="00CC1BAF" w:rsidRPr="00CC1BAF">
        <w:rPr>
          <w:rFonts w:ascii="Consolas" w:hAnsi="Consolas" w:cs="Consolas"/>
          <w:szCs w:val="15"/>
          <w:highlight w:val="white"/>
          <w:lang w:eastAsia="en-GB"/>
        </w:rPr>
        <w:t>customData</w:t>
      </w:r>
      <w:r w:rsidRPr="005B5ED6">
        <w:rPr>
          <w:rFonts w:ascii="Consolas" w:hAnsi="Consolas" w:cs="Consolas"/>
          <w:color w:val="000000"/>
          <w:szCs w:val="15"/>
          <w:highlight w:val="white"/>
          <w:lang w:eastAsia="en-GB"/>
        </w:rPr>
        <w:t>)</w:t>
      </w:r>
    </w:p>
    <w:p w:rsidR="00165E6A" w:rsidRPr="005B5ED6" w:rsidRDefault="00165E6A" w:rsidP="00165E6A">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 </w:t>
      </w:r>
      <w:r w:rsidRPr="005B5ED6">
        <w:rPr>
          <w:rFonts w:ascii="Consolas" w:hAnsi="Consolas" w:cs="Consolas"/>
          <w:color w:val="0000FF"/>
          <w:szCs w:val="15"/>
          <w:highlight w:val="white"/>
          <w:lang w:eastAsia="en-GB"/>
        </w:rPr>
        <w:t>base</w:t>
      </w:r>
      <w:r w:rsidRPr="005B5ED6">
        <w:rPr>
          <w:rFonts w:ascii="Consolas" w:hAnsi="Consolas" w:cs="Consolas"/>
          <w:color w:val="000000"/>
          <w:szCs w:val="15"/>
          <w:highlight w:val="white"/>
          <w:lang w:eastAsia="en-GB"/>
        </w:rPr>
        <w:t>(</w:t>
      </w:r>
      <w:r w:rsidR="006A56C4">
        <w:rPr>
          <w:rFonts w:ascii="Consolas" w:hAnsi="Consolas" w:cs="Consolas"/>
          <w:color w:val="000000"/>
          <w:szCs w:val="15"/>
          <w:highlight w:val="white"/>
          <w:lang w:eastAsia="en-GB"/>
        </w:rPr>
        <w:t>vacancyData, accountData</w:t>
      </w:r>
      <w:r w:rsidR="004D5607">
        <w:rPr>
          <w:rFonts w:ascii="Consolas" w:hAnsi="Consolas" w:cs="Consolas"/>
          <w:color w:val="000000"/>
          <w:szCs w:val="15"/>
          <w:highlight w:val="white"/>
          <w:lang w:eastAsia="en-GB"/>
        </w:rPr>
        <w:t>, customData</w:t>
      </w:r>
      <w:r w:rsidRPr="005B5ED6">
        <w:rPr>
          <w:rFonts w:ascii="Consolas" w:hAnsi="Consolas" w:cs="Consolas"/>
          <w:color w:val="000000"/>
          <w:szCs w:val="15"/>
          <w:highlight w:val="white"/>
          <w:lang w:eastAsia="en-GB"/>
        </w:rPr>
        <w:t>)</w:t>
      </w:r>
    </w:p>
    <w:p w:rsidR="00165E6A" w:rsidRPr="005B5ED6" w:rsidRDefault="00165E6A" w:rsidP="00165E6A">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165E6A" w:rsidRPr="005B5ED6" w:rsidRDefault="00165E6A" w:rsidP="00165E6A">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this</w:t>
      </w:r>
      <w:r w:rsidRPr="005B5ED6">
        <w:rPr>
          <w:rFonts w:ascii="Consolas" w:hAnsi="Consolas" w:cs="Consolas"/>
          <w:color w:val="000000"/>
          <w:szCs w:val="15"/>
          <w:highlight w:val="white"/>
          <w:lang w:eastAsia="en-GB"/>
        </w:rPr>
        <w:t>.JobId = jobId;</w:t>
      </w:r>
    </w:p>
    <w:p w:rsidR="00165E6A" w:rsidRPr="005B5ED6" w:rsidRDefault="00165E6A" w:rsidP="00165E6A">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165E6A" w:rsidRPr="005B5ED6" w:rsidRDefault="00165E6A" w:rsidP="00165E6A">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DA603F" w:rsidRPr="002C37FF" w:rsidRDefault="002C37FF" w:rsidP="002C37FF">
      <w:pPr>
        <w:autoSpaceDE w:val="0"/>
        <w:autoSpaceDN w:val="0"/>
        <w:adjustRightInd w:val="0"/>
        <w:spacing w:after="0"/>
        <w:rPr>
          <w:rFonts w:ascii="Consolas" w:hAnsi="Consolas" w:cs="Consolas"/>
          <w:color w:val="000000"/>
          <w:szCs w:val="15"/>
          <w:highlight w:val="white"/>
          <w:lang w:eastAsia="en-GB"/>
        </w:rPr>
      </w:pPr>
      <w:r>
        <w:rPr>
          <w:rFonts w:ascii="Consolas" w:hAnsi="Consolas" w:cs="Consolas"/>
          <w:color w:val="000000"/>
          <w:szCs w:val="15"/>
          <w:highlight w:val="white"/>
          <w:lang w:eastAsia="en-GB"/>
        </w:rPr>
        <w:t>}</w:t>
      </w:r>
    </w:p>
    <w:p w:rsidR="0024063E" w:rsidRDefault="0024063E" w:rsidP="00F00A9F">
      <w:pPr>
        <w:pStyle w:val="Heading2"/>
      </w:pPr>
      <w:bookmarkStart w:id="75" w:name="_Toc8028418"/>
      <w:r>
        <w:t>Concrete Classes</w:t>
      </w:r>
      <w:bookmarkEnd w:id="75"/>
    </w:p>
    <w:p w:rsidR="0024063E" w:rsidRDefault="0024063E" w:rsidP="0024063E">
      <w:r>
        <w:t>Now we need to create concrete c</w:t>
      </w:r>
      <w:r w:rsidR="00DC24A4">
        <w:t>lasses for each type of request.</w:t>
      </w:r>
      <w:r w:rsidR="005B5ED6">
        <w:t xml:space="preserve"> They will all consist of a constructor and an overridden RequestType property.</w:t>
      </w:r>
    </w:p>
    <w:p w:rsidR="00DC24A4" w:rsidRDefault="00DC24A4" w:rsidP="0024063E"/>
    <w:p w:rsidR="00DC24A4" w:rsidRDefault="00DC24A4" w:rsidP="00DC24A4">
      <w:pPr>
        <w:pStyle w:val="Heading3"/>
      </w:pPr>
      <w:bookmarkStart w:id="76" w:name="_Toc8028419"/>
      <w:r>
        <w:t>PostRequest</w:t>
      </w:r>
      <w:bookmarkEnd w:id="76"/>
    </w:p>
    <w:p w:rsidR="00DC24A4" w:rsidRDefault="005B5ED6" w:rsidP="00DC24A4">
      <w:r>
        <w:t>A post request will have a constructor and override the RequestType property.</w:t>
      </w:r>
    </w:p>
    <w:p w:rsidR="005B5ED6" w:rsidRDefault="005B5ED6" w:rsidP="00DC24A4"/>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FF"/>
          <w:szCs w:val="15"/>
          <w:highlight w:val="white"/>
          <w:lang w:eastAsia="en-GB"/>
        </w:rPr>
        <w:t>namespace</w:t>
      </w:r>
      <w:r w:rsidRPr="005B5ED6">
        <w:rPr>
          <w:rFonts w:ascii="Consolas" w:hAnsi="Consolas" w:cs="Consolas"/>
          <w:color w:val="000000"/>
          <w:szCs w:val="15"/>
          <w:highlight w:val="white"/>
          <w:lang w:eastAsia="en-GB"/>
        </w:rPr>
        <w:t xml:space="preserve"> Kaonix.PE.Channels.Jobserve.RequestBuild</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public</w:t>
      </w: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class</w:t>
      </w:r>
      <w:r w:rsidRPr="005B5ED6">
        <w:rPr>
          <w:rFonts w:ascii="Consolas" w:hAnsi="Consolas" w:cs="Consolas"/>
          <w:color w:val="000000"/>
          <w:szCs w:val="15"/>
          <w:highlight w:val="white"/>
          <w:lang w:eastAsia="en-GB"/>
        </w:rPr>
        <w:t xml:space="preserve"> </w:t>
      </w:r>
      <w:r w:rsidRPr="005B5ED6">
        <w:rPr>
          <w:rFonts w:ascii="Consolas" w:hAnsi="Consolas" w:cs="Consolas"/>
          <w:color w:val="2B91AF"/>
          <w:szCs w:val="15"/>
          <w:highlight w:val="white"/>
          <w:lang w:eastAsia="en-GB"/>
        </w:rPr>
        <w:t>PostRequest</w:t>
      </w:r>
      <w:r w:rsidRPr="005B5ED6">
        <w:rPr>
          <w:rFonts w:ascii="Consolas" w:hAnsi="Consolas" w:cs="Consolas"/>
          <w:color w:val="000000"/>
          <w:szCs w:val="15"/>
          <w:highlight w:val="white"/>
          <w:lang w:eastAsia="en-GB"/>
        </w:rPr>
        <w:t xml:space="preserve"> : </w:t>
      </w:r>
      <w:r w:rsidRPr="005B5ED6">
        <w:rPr>
          <w:rFonts w:ascii="Consolas" w:hAnsi="Consolas" w:cs="Consolas"/>
          <w:color w:val="2B91AF"/>
          <w:szCs w:val="15"/>
          <w:highlight w:val="white"/>
          <w:lang w:eastAsia="en-GB"/>
        </w:rPr>
        <w:t>RequestBase</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public</w:t>
      </w: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override</w:t>
      </w:r>
      <w:r w:rsidRPr="005B5ED6">
        <w:rPr>
          <w:rFonts w:ascii="Consolas" w:hAnsi="Consolas" w:cs="Consolas"/>
          <w:color w:val="000000"/>
          <w:szCs w:val="15"/>
          <w:highlight w:val="white"/>
          <w:lang w:eastAsia="en-GB"/>
        </w:rPr>
        <w:t xml:space="preserve"> </w:t>
      </w:r>
      <w:r w:rsidRPr="005B5ED6">
        <w:rPr>
          <w:rFonts w:ascii="Consolas" w:hAnsi="Consolas" w:cs="Consolas"/>
          <w:color w:val="2B91AF"/>
          <w:szCs w:val="15"/>
          <w:highlight w:val="white"/>
          <w:lang w:eastAsia="en-GB"/>
        </w:rPr>
        <w:t>RequestType</w:t>
      </w:r>
      <w:r w:rsidRPr="005B5ED6">
        <w:rPr>
          <w:rFonts w:ascii="Consolas" w:hAnsi="Consolas" w:cs="Consolas"/>
          <w:color w:val="000000"/>
          <w:szCs w:val="15"/>
          <w:highlight w:val="white"/>
          <w:lang w:eastAsia="en-GB"/>
        </w:rPr>
        <w:t xml:space="preserve"> RequestType</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get</w:t>
      </w:r>
      <w:r w:rsidRPr="005B5ED6">
        <w:rPr>
          <w:rFonts w:ascii="Consolas" w:hAnsi="Consolas" w:cs="Consolas"/>
          <w:color w:val="000000"/>
          <w:szCs w:val="15"/>
          <w:highlight w:val="white"/>
          <w:lang w:eastAsia="en-GB"/>
        </w:rPr>
        <w:t xml:space="preserve"> { </w:t>
      </w:r>
      <w:r w:rsidRPr="005B5ED6">
        <w:rPr>
          <w:rFonts w:ascii="Consolas" w:hAnsi="Consolas" w:cs="Consolas"/>
          <w:color w:val="0000FF"/>
          <w:szCs w:val="15"/>
          <w:highlight w:val="white"/>
          <w:lang w:eastAsia="en-GB"/>
        </w:rPr>
        <w:t>return</w:t>
      </w:r>
      <w:r w:rsidRPr="005B5ED6">
        <w:rPr>
          <w:rFonts w:ascii="Consolas" w:hAnsi="Consolas" w:cs="Consolas"/>
          <w:color w:val="000000"/>
          <w:szCs w:val="15"/>
          <w:highlight w:val="white"/>
          <w:lang w:eastAsia="en-GB"/>
        </w:rPr>
        <w:t xml:space="preserve"> </w:t>
      </w:r>
      <w:r w:rsidRPr="005B5ED6">
        <w:rPr>
          <w:rFonts w:ascii="Consolas" w:hAnsi="Consolas" w:cs="Consolas"/>
          <w:color w:val="2B91AF"/>
          <w:szCs w:val="15"/>
          <w:highlight w:val="white"/>
          <w:lang w:eastAsia="en-GB"/>
        </w:rPr>
        <w:t>RequestType</w:t>
      </w:r>
      <w:r w:rsidRPr="005B5ED6">
        <w:rPr>
          <w:rFonts w:ascii="Consolas" w:hAnsi="Consolas" w:cs="Consolas"/>
          <w:color w:val="000000"/>
          <w:szCs w:val="15"/>
          <w:highlight w:val="white"/>
          <w:lang w:eastAsia="en-GB"/>
        </w:rPr>
        <w:t>.PostAdvert;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p>
    <w:p w:rsidR="004D5607" w:rsidRPr="005B5ED6" w:rsidRDefault="005B5ED6" w:rsidP="004D5607">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public</w:t>
      </w:r>
      <w:r w:rsidRPr="005B5ED6">
        <w:rPr>
          <w:rFonts w:ascii="Consolas" w:hAnsi="Consolas" w:cs="Consolas"/>
          <w:color w:val="000000"/>
          <w:szCs w:val="15"/>
          <w:highlight w:val="white"/>
          <w:lang w:eastAsia="en-GB"/>
        </w:rPr>
        <w:t xml:space="preserve"> PostRequest(</w:t>
      </w:r>
      <w:r w:rsidR="004D5607">
        <w:rPr>
          <w:rFonts w:ascii="Consolas" w:hAnsi="Consolas" w:cs="Consolas"/>
          <w:color w:val="0000FF"/>
          <w:szCs w:val="15"/>
          <w:highlight w:val="white"/>
          <w:lang w:eastAsia="en-GB"/>
        </w:rPr>
        <w:t xml:space="preserve">VacancyData </w:t>
      </w:r>
      <w:r w:rsidR="004D5607">
        <w:rPr>
          <w:rFonts w:ascii="Consolas" w:hAnsi="Consolas" w:cs="Consolas"/>
          <w:color w:val="000000"/>
          <w:szCs w:val="15"/>
          <w:highlight w:val="white"/>
          <w:lang w:eastAsia="en-GB"/>
        </w:rPr>
        <w:t>vacancyData,</w:t>
      </w:r>
      <w:r w:rsidR="004D5607" w:rsidRPr="005B5ED6">
        <w:rPr>
          <w:rFonts w:ascii="Consolas" w:hAnsi="Consolas" w:cs="Consolas"/>
          <w:color w:val="000000"/>
          <w:szCs w:val="15"/>
          <w:highlight w:val="white"/>
          <w:lang w:eastAsia="en-GB"/>
        </w:rPr>
        <w:t xml:space="preserve"> </w:t>
      </w:r>
      <w:r w:rsidR="004D5607">
        <w:rPr>
          <w:rFonts w:ascii="Consolas" w:hAnsi="Consolas" w:cs="Consolas"/>
          <w:color w:val="0000FF"/>
          <w:szCs w:val="15"/>
          <w:highlight w:val="white"/>
          <w:lang w:eastAsia="en-GB"/>
        </w:rPr>
        <w:t xml:space="preserve">AccountData </w:t>
      </w:r>
      <w:r w:rsidR="004D5607" w:rsidRPr="00CC1BAF">
        <w:rPr>
          <w:rFonts w:ascii="Consolas" w:hAnsi="Consolas" w:cs="Consolas"/>
          <w:szCs w:val="15"/>
          <w:highlight w:val="white"/>
          <w:lang w:eastAsia="en-GB"/>
        </w:rPr>
        <w:t>accountData</w:t>
      </w:r>
      <w:r w:rsidR="004D5607">
        <w:rPr>
          <w:rFonts w:ascii="Consolas" w:hAnsi="Consolas" w:cs="Consolas"/>
          <w:szCs w:val="15"/>
          <w:highlight w:val="white"/>
          <w:lang w:eastAsia="en-GB"/>
        </w:rPr>
        <w:t xml:space="preserve">, </w:t>
      </w:r>
      <w:r w:rsidR="00D53D43">
        <w:rPr>
          <w:rFonts w:ascii="Consolas" w:hAnsi="Consolas" w:cs="Consolas"/>
          <w:color w:val="0000FF"/>
          <w:szCs w:val="15"/>
          <w:highlight w:val="white"/>
          <w:lang w:eastAsia="en-GB"/>
        </w:rPr>
        <w:t xml:space="preserve">JobserveCustomData </w:t>
      </w:r>
      <w:r w:rsidR="004D5607" w:rsidRPr="00CC1BAF">
        <w:rPr>
          <w:rFonts w:ascii="Consolas" w:hAnsi="Consolas" w:cs="Consolas"/>
          <w:szCs w:val="15"/>
          <w:highlight w:val="white"/>
          <w:lang w:eastAsia="en-GB"/>
        </w:rPr>
        <w:t>customData</w:t>
      </w:r>
      <w:r w:rsidR="004D5607" w:rsidRPr="005B5ED6">
        <w:rPr>
          <w:rFonts w:ascii="Consolas" w:hAnsi="Consolas" w:cs="Consolas"/>
          <w:color w:val="000000"/>
          <w:szCs w:val="15"/>
          <w:highlight w:val="white"/>
          <w:lang w:eastAsia="en-GB"/>
        </w:rPr>
        <w:t>)</w:t>
      </w:r>
    </w:p>
    <w:p w:rsidR="004D5607" w:rsidRPr="005B5ED6" w:rsidRDefault="004D5607" w:rsidP="004D5607">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 </w:t>
      </w:r>
      <w:r w:rsidRPr="005B5ED6">
        <w:rPr>
          <w:rFonts w:ascii="Consolas" w:hAnsi="Consolas" w:cs="Consolas"/>
          <w:color w:val="0000FF"/>
          <w:szCs w:val="15"/>
          <w:highlight w:val="white"/>
          <w:lang w:eastAsia="en-GB"/>
        </w:rPr>
        <w:t>base</w:t>
      </w:r>
      <w:r w:rsidRPr="005B5ED6">
        <w:rPr>
          <w:rFonts w:ascii="Consolas" w:hAnsi="Consolas" w:cs="Consolas"/>
          <w:color w:val="000000"/>
          <w:szCs w:val="15"/>
          <w:highlight w:val="white"/>
          <w:lang w:eastAsia="en-GB"/>
        </w:rPr>
        <w:t>(</w:t>
      </w:r>
      <w:r>
        <w:rPr>
          <w:rFonts w:ascii="Consolas" w:hAnsi="Consolas" w:cs="Consolas"/>
          <w:color w:val="000000"/>
          <w:szCs w:val="15"/>
          <w:highlight w:val="white"/>
          <w:lang w:eastAsia="en-GB"/>
        </w:rPr>
        <w:t>vacancyData, accountData, customData</w:t>
      </w:r>
      <w:r w:rsidRPr="005B5ED6">
        <w:rPr>
          <w:rFonts w:ascii="Consolas" w:hAnsi="Consolas" w:cs="Consolas"/>
          <w:color w:val="000000"/>
          <w:szCs w:val="15"/>
          <w:highlight w:val="white"/>
          <w:lang w:eastAsia="en-GB"/>
        </w:rPr>
        <w:t>)</w:t>
      </w:r>
    </w:p>
    <w:p w:rsidR="005B5ED6" w:rsidRPr="005B5ED6" w:rsidRDefault="005B5ED6" w:rsidP="004D5607">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w:t>
      </w:r>
    </w:p>
    <w:p w:rsidR="005B5ED6" w:rsidRDefault="005B5ED6" w:rsidP="00DC24A4"/>
    <w:p w:rsidR="005B5ED6" w:rsidRDefault="005B5ED6" w:rsidP="005B5ED6">
      <w:pPr>
        <w:pStyle w:val="Heading3"/>
      </w:pPr>
      <w:bookmarkStart w:id="77" w:name="_Toc8028420"/>
      <w:r>
        <w:t>UpdateRequest</w:t>
      </w:r>
      <w:bookmarkEnd w:id="77"/>
    </w:p>
    <w:p w:rsidR="005B5ED6" w:rsidRDefault="005B5ED6" w:rsidP="005B5ED6">
      <w:r>
        <w:t>This will inherit from UpdatableRequest so we have access to the constructor with a job Id parameter.</w:t>
      </w:r>
    </w:p>
    <w:p w:rsidR="005B5ED6" w:rsidRPr="005B5ED6" w:rsidRDefault="005B5ED6" w:rsidP="005B5ED6"/>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FF"/>
          <w:szCs w:val="15"/>
          <w:highlight w:val="white"/>
          <w:lang w:eastAsia="en-GB"/>
        </w:rPr>
        <w:t>namespace</w:t>
      </w:r>
      <w:r w:rsidRPr="005B5ED6">
        <w:rPr>
          <w:rFonts w:ascii="Consolas" w:hAnsi="Consolas" w:cs="Consolas"/>
          <w:color w:val="000000"/>
          <w:szCs w:val="15"/>
          <w:highlight w:val="white"/>
          <w:lang w:eastAsia="en-GB"/>
        </w:rPr>
        <w:t xml:space="preserve"> Kaonix.PE.Channels.Jobserve.RequestBuild</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public</w:t>
      </w: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class</w:t>
      </w:r>
      <w:r w:rsidRPr="005B5ED6">
        <w:rPr>
          <w:rFonts w:ascii="Consolas" w:hAnsi="Consolas" w:cs="Consolas"/>
          <w:color w:val="000000"/>
          <w:szCs w:val="15"/>
          <w:highlight w:val="white"/>
          <w:lang w:eastAsia="en-GB"/>
        </w:rPr>
        <w:t xml:space="preserve"> </w:t>
      </w:r>
      <w:r w:rsidRPr="005B5ED6">
        <w:rPr>
          <w:rFonts w:ascii="Consolas" w:hAnsi="Consolas" w:cs="Consolas"/>
          <w:color w:val="2B91AF"/>
          <w:szCs w:val="15"/>
          <w:highlight w:val="white"/>
          <w:lang w:eastAsia="en-GB"/>
        </w:rPr>
        <w:t>UpdateRequest</w:t>
      </w:r>
      <w:r w:rsidRPr="005B5ED6">
        <w:rPr>
          <w:rFonts w:ascii="Consolas" w:hAnsi="Consolas" w:cs="Consolas"/>
          <w:color w:val="000000"/>
          <w:szCs w:val="15"/>
          <w:highlight w:val="white"/>
          <w:lang w:eastAsia="en-GB"/>
        </w:rPr>
        <w:t xml:space="preserve"> : </w:t>
      </w:r>
      <w:r w:rsidRPr="005B5ED6">
        <w:rPr>
          <w:rFonts w:ascii="Consolas" w:hAnsi="Consolas" w:cs="Consolas"/>
          <w:color w:val="2B91AF"/>
          <w:szCs w:val="15"/>
          <w:highlight w:val="white"/>
          <w:lang w:eastAsia="en-GB"/>
        </w:rPr>
        <w:t>UpdatableRequest</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public</w:t>
      </w: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override</w:t>
      </w:r>
      <w:r w:rsidRPr="005B5ED6">
        <w:rPr>
          <w:rFonts w:ascii="Consolas" w:hAnsi="Consolas" w:cs="Consolas"/>
          <w:color w:val="000000"/>
          <w:szCs w:val="15"/>
          <w:highlight w:val="white"/>
          <w:lang w:eastAsia="en-GB"/>
        </w:rPr>
        <w:t xml:space="preserve"> </w:t>
      </w:r>
      <w:r w:rsidRPr="005B5ED6">
        <w:rPr>
          <w:rFonts w:ascii="Consolas" w:hAnsi="Consolas" w:cs="Consolas"/>
          <w:color w:val="2B91AF"/>
          <w:szCs w:val="15"/>
          <w:highlight w:val="white"/>
          <w:lang w:eastAsia="en-GB"/>
        </w:rPr>
        <w:t>RequestType</w:t>
      </w:r>
      <w:r w:rsidRPr="005B5ED6">
        <w:rPr>
          <w:rFonts w:ascii="Consolas" w:hAnsi="Consolas" w:cs="Consolas"/>
          <w:color w:val="000000"/>
          <w:szCs w:val="15"/>
          <w:highlight w:val="white"/>
          <w:lang w:eastAsia="en-GB"/>
        </w:rPr>
        <w:t xml:space="preserve"> RequestType</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lastRenderedPageBreak/>
        <w:t xml:space="preserve">            </w:t>
      </w:r>
      <w:r w:rsidRPr="005B5ED6">
        <w:rPr>
          <w:rFonts w:ascii="Consolas" w:hAnsi="Consolas" w:cs="Consolas"/>
          <w:color w:val="0000FF"/>
          <w:szCs w:val="15"/>
          <w:highlight w:val="white"/>
          <w:lang w:eastAsia="en-GB"/>
        </w:rPr>
        <w:t>get</w:t>
      </w:r>
      <w:r w:rsidRPr="005B5ED6">
        <w:rPr>
          <w:rFonts w:ascii="Consolas" w:hAnsi="Consolas" w:cs="Consolas"/>
          <w:color w:val="000000"/>
          <w:szCs w:val="15"/>
          <w:highlight w:val="white"/>
          <w:lang w:eastAsia="en-GB"/>
        </w:rPr>
        <w:t xml:space="preserve"> { </w:t>
      </w:r>
      <w:r w:rsidRPr="005B5ED6">
        <w:rPr>
          <w:rFonts w:ascii="Consolas" w:hAnsi="Consolas" w:cs="Consolas"/>
          <w:color w:val="0000FF"/>
          <w:szCs w:val="15"/>
          <w:highlight w:val="white"/>
          <w:lang w:eastAsia="en-GB"/>
        </w:rPr>
        <w:t>return</w:t>
      </w:r>
      <w:r w:rsidRPr="005B5ED6">
        <w:rPr>
          <w:rFonts w:ascii="Consolas" w:hAnsi="Consolas" w:cs="Consolas"/>
          <w:color w:val="000000"/>
          <w:szCs w:val="15"/>
          <w:highlight w:val="white"/>
          <w:lang w:eastAsia="en-GB"/>
        </w:rPr>
        <w:t xml:space="preserve"> </w:t>
      </w:r>
      <w:r w:rsidRPr="005B5ED6">
        <w:rPr>
          <w:rFonts w:ascii="Consolas" w:hAnsi="Consolas" w:cs="Consolas"/>
          <w:color w:val="2B91AF"/>
          <w:szCs w:val="15"/>
          <w:highlight w:val="white"/>
          <w:lang w:eastAsia="en-GB"/>
        </w:rPr>
        <w:t>RequestType</w:t>
      </w:r>
      <w:r w:rsidRPr="005B5ED6">
        <w:rPr>
          <w:rFonts w:ascii="Consolas" w:hAnsi="Consolas" w:cs="Consolas"/>
          <w:color w:val="000000"/>
          <w:szCs w:val="15"/>
          <w:highlight w:val="white"/>
          <w:lang w:eastAsia="en-GB"/>
        </w:rPr>
        <w:t>.AmendAdvert;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p>
    <w:p w:rsidR="004D5607" w:rsidRPr="005B5ED6" w:rsidRDefault="005B5ED6" w:rsidP="004D5607">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public</w:t>
      </w:r>
      <w:r w:rsidRPr="005B5ED6">
        <w:rPr>
          <w:rFonts w:ascii="Consolas" w:hAnsi="Consolas" w:cs="Consolas"/>
          <w:color w:val="000000"/>
          <w:szCs w:val="15"/>
          <w:highlight w:val="white"/>
          <w:lang w:eastAsia="en-GB"/>
        </w:rPr>
        <w:t xml:space="preserve"> UpdateRequest(</w:t>
      </w:r>
      <w:r w:rsidRPr="005B5ED6">
        <w:rPr>
          <w:rFonts w:ascii="Consolas" w:hAnsi="Consolas" w:cs="Consolas"/>
          <w:color w:val="0000FF"/>
          <w:szCs w:val="15"/>
          <w:highlight w:val="white"/>
          <w:lang w:eastAsia="en-GB"/>
        </w:rPr>
        <w:t>string</w:t>
      </w:r>
      <w:r w:rsidRPr="005B5ED6">
        <w:rPr>
          <w:rFonts w:ascii="Consolas" w:hAnsi="Consolas" w:cs="Consolas"/>
          <w:color w:val="000000"/>
          <w:szCs w:val="15"/>
          <w:highlight w:val="white"/>
          <w:lang w:eastAsia="en-GB"/>
        </w:rPr>
        <w:t xml:space="preserve"> jobId, </w:t>
      </w:r>
      <w:r w:rsidR="004D5607">
        <w:rPr>
          <w:rFonts w:ascii="Consolas" w:hAnsi="Consolas" w:cs="Consolas"/>
          <w:color w:val="0000FF"/>
          <w:szCs w:val="15"/>
          <w:highlight w:val="white"/>
          <w:lang w:eastAsia="en-GB"/>
        </w:rPr>
        <w:t xml:space="preserve">VacancyData </w:t>
      </w:r>
      <w:r w:rsidR="004D5607">
        <w:rPr>
          <w:rFonts w:ascii="Consolas" w:hAnsi="Consolas" w:cs="Consolas"/>
          <w:color w:val="000000"/>
          <w:szCs w:val="15"/>
          <w:highlight w:val="white"/>
          <w:lang w:eastAsia="en-GB"/>
        </w:rPr>
        <w:t>vacancyData,</w:t>
      </w:r>
      <w:r w:rsidR="004D5607" w:rsidRPr="005B5ED6">
        <w:rPr>
          <w:rFonts w:ascii="Consolas" w:hAnsi="Consolas" w:cs="Consolas"/>
          <w:color w:val="000000"/>
          <w:szCs w:val="15"/>
          <w:highlight w:val="white"/>
          <w:lang w:eastAsia="en-GB"/>
        </w:rPr>
        <w:t xml:space="preserve"> </w:t>
      </w:r>
      <w:r w:rsidR="004D5607">
        <w:rPr>
          <w:rFonts w:ascii="Consolas" w:hAnsi="Consolas" w:cs="Consolas"/>
          <w:color w:val="0000FF"/>
          <w:szCs w:val="15"/>
          <w:highlight w:val="white"/>
          <w:lang w:eastAsia="en-GB"/>
        </w:rPr>
        <w:t xml:space="preserve">AccountData </w:t>
      </w:r>
      <w:r w:rsidR="004D5607" w:rsidRPr="00CC1BAF">
        <w:rPr>
          <w:rFonts w:ascii="Consolas" w:hAnsi="Consolas" w:cs="Consolas"/>
          <w:szCs w:val="15"/>
          <w:highlight w:val="white"/>
          <w:lang w:eastAsia="en-GB"/>
        </w:rPr>
        <w:t>accountData</w:t>
      </w:r>
      <w:r w:rsidR="004D5607">
        <w:rPr>
          <w:rFonts w:ascii="Consolas" w:hAnsi="Consolas" w:cs="Consolas"/>
          <w:szCs w:val="15"/>
          <w:highlight w:val="white"/>
          <w:lang w:eastAsia="en-GB"/>
        </w:rPr>
        <w:t xml:space="preserve">, </w:t>
      </w:r>
      <w:r w:rsidR="00D53D43">
        <w:rPr>
          <w:rFonts w:ascii="Consolas" w:hAnsi="Consolas" w:cs="Consolas"/>
          <w:color w:val="0000FF"/>
          <w:szCs w:val="15"/>
          <w:highlight w:val="white"/>
          <w:lang w:eastAsia="en-GB"/>
        </w:rPr>
        <w:t xml:space="preserve">JobserveCustomData </w:t>
      </w:r>
      <w:r w:rsidR="004D5607" w:rsidRPr="00CC1BAF">
        <w:rPr>
          <w:rFonts w:ascii="Consolas" w:hAnsi="Consolas" w:cs="Consolas"/>
          <w:szCs w:val="15"/>
          <w:highlight w:val="white"/>
          <w:lang w:eastAsia="en-GB"/>
        </w:rPr>
        <w:t>customData</w:t>
      </w:r>
      <w:r w:rsidR="004D5607" w:rsidRPr="005B5ED6">
        <w:rPr>
          <w:rFonts w:ascii="Consolas" w:hAnsi="Consolas" w:cs="Consolas"/>
          <w:color w:val="000000"/>
          <w:szCs w:val="15"/>
          <w:highlight w:val="white"/>
          <w:lang w:eastAsia="en-GB"/>
        </w:rPr>
        <w:t>)</w:t>
      </w:r>
    </w:p>
    <w:p w:rsidR="004D5607" w:rsidRPr="005B5ED6" w:rsidRDefault="004D5607" w:rsidP="004D5607">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 </w:t>
      </w:r>
      <w:r w:rsidRPr="005B5ED6">
        <w:rPr>
          <w:rFonts w:ascii="Consolas" w:hAnsi="Consolas" w:cs="Consolas"/>
          <w:color w:val="0000FF"/>
          <w:szCs w:val="15"/>
          <w:highlight w:val="white"/>
          <w:lang w:eastAsia="en-GB"/>
        </w:rPr>
        <w:t>base</w:t>
      </w:r>
      <w:r w:rsidRPr="005B5ED6">
        <w:rPr>
          <w:rFonts w:ascii="Consolas" w:hAnsi="Consolas" w:cs="Consolas"/>
          <w:color w:val="000000"/>
          <w:szCs w:val="15"/>
          <w:highlight w:val="white"/>
          <w:lang w:eastAsia="en-GB"/>
        </w:rPr>
        <w:t>(</w:t>
      </w:r>
      <w:r>
        <w:rPr>
          <w:rFonts w:ascii="Consolas" w:hAnsi="Consolas" w:cs="Consolas"/>
          <w:color w:val="000000"/>
          <w:szCs w:val="15"/>
          <w:highlight w:val="white"/>
          <w:lang w:eastAsia="en-GB"/>
        </w:rPr>
        <w:t>jobId, vacancyData, accountData, customData</w:t>
      </w:r>
      <w:r w:rsidRPr="005B5ED6">
        <w:rPr>
          <w:rFonts w:ascii="Consolas" w:hAnsi="Consolas" w:cs="Consolas"/>
          <w:color w:val="000000"/>
          <w:szCs w:val="15"/>
          <w:highlight w:val="white"/>
          <w:lang w:eastAsia="en-GB"/>
        </w:rPr>
        <w:t>)</w:t>
      </w:r>
    </w:p>
    <w:p w:rsidR="005B5ED6" w:rsidRPr="005B5ED6" w:rsidRDefault="005B5ED6" w:rsidP="004D5607">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w:t>
      </w:r>
    </w:p>
    <w:p w:rsidR="005B5ED6" w:rsidDel="000F27A9" w:rsidRDefault="005B5ED6" w:rsidP="005B5ED6">
      <w:pPr>
        <w:rPr>
          <w:del w:id="78" w:author="Andy Hudson" w:date="2016-08-30T10:36:00Z"/>
        </w:rPr>
      </w:pPr>
    </w:p>
    <w:p w:rsidR="005B5ED6" w:rsidRDefault="005B5ED6" w:rsidP="005B5ED6"/>
    <w:p w:rsidR="005B5ED6" w:rsidRDefault="005B5ED6" w:rsidP="005B5ED6">
      <w:pPr>
        <w:pStyle w:val="Heading3"/>
      </w:pPr>
      <w:bookmarkStart w:id="79" w:name="_Toc8028421"/>
      <w:r>
        <w:t>RepostRequest</w:t>
      </w:r>
      <w:bookmarkEnd w:id="79"/>
    </w:p>
    <w:p w:rsidR="005B5ED6" w:rsidRDefault="005B5ED6" w:rsidP="005B5ED6">
      <w:r>
        <w:t>This will inherit from UpdatableRequest so we have access to the constructor with a job Id parameter.</w:t>
      </w:r>
    </w:p>
    <w:p w:rsidR="005B5ED6" w:rsidRPr="005B5ED6" w:rsidRDefault="005B5ED6" w:rsidP="005B5ED6"/>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FF"/>
          <w:szCs w:val="15"/>
          <w:highlight w:val="white"/>
          <w:lang w:eastAsia="en-GB"/>
        </w:rPr>
        <w:t>namespace</w:t>
      </w:r>
      <w:r w:rsidRPr="005B5ED6">
        <w:rPr>
          <w:rFonts w:ascii="Consolas" w:hAnsi="Consolas" w:cs="Consolas"/>
          <w:color w:val="000000"/>
          <w:szCs w:val="15"/>
          <w:highlight w:val="white"/>
          <w:lang w:eastAsia="en-GB"/>
        </w:rPr>
        <w:t xml:space="preserve"> Kaonix.PE.Channels.Jobserve.RequestBuild</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public</w:t>
      </w: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class</w:t>
      </w:r>
      <w:r w:rsidRPr="005B5ED6">
        <w:rPr>
          <w:rFonts w:ascii="Consolas" w:hAnsi="Consolas" w:cs="Consolas"/>
          <w:color w:val="000000"/>
          <w:szCs w:val="15"/>
          <w:highlight w:val="white"/>
          <w:lang w:eastAsia="en-GB"/>
        </w:rPr>
        <w:t xml:space="preserve"> </w:t>
      </w:r>
      <w:r w:rsidRPr="005B5ED6">
        <w:rPr>
          <w:rFonts w:ascii="Consolas" w:hAnsi="Consolas" w:cs="Consolas"/>
          <w:color w:val="2B91AF"/>
          <w:szCs w:val="15"/>
          <w:highlight w:val="white"/>
          <w:lang w:eastAsia="en-GB"/>
        </w:rPr>
        <w:t>RepostRequest</w:t>
      </w:r>
      <w:r w:rsidRPr="005B5ED6">
        <w:rPr>
          <w:rFonts w:ascii="Consolas" w:hAnsi="Consolas" w:cs="Consolas"/>
          <w:color w:val="000000"/>
          <w:szCs w:val="15"/>
          <w:highlight w:val="white"/>
          <w:lang w:eastAsia="en-GB"/>
        </w:rPr>
        <w:t xml:space="preserve"> : </w:t>
      </w:r>
      <w:r w:rsidRPr="005B5ED6">
        <w:rPr>
          <w:rFonts w:ascii="Consolas" w:hAnsi="Consolas" w:cs="Consolas"/>
          <w:color w:val="2B91AF"/>
          <w:szCs w:val="15"/>
          <w:highlight w:val="white"/>
          <w:lang w:eastAsia="en-GB"/>
        </w:rPr>
        <w:t>UpdatableRequest</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public</w:t>
      </w: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override</w:t>
      </w:r>
      <w:r w:rsidRPr="005B5ED6">
        <w:rPr>
          <w:rFonts w:ascii="Consolas" w:hAnsi="Consolas" w:cs="Consolas"/>
          <w:color w:val="000000"/>
          <w:szCs w:val="15"/>
          <w:highlight w:val="white"/>
          <w:lang w:eastAsia="en-GB"/>
        </w:rPr>
        <w:t xml:space="preserve"> </w:t>
      </w:r>
      <w:r w:rsidRPr="005B5ED6">
        <w:rPr>
          <w:rFonts w:ascii="Consolas" w:hAnsi="Consolas" w:cs="Consolas"/>
          <w:color w:val="2B91AF"/>
          <w:szCs w:val="15"/>
          <w:highlight w:val="white"/>
          <w:lang w:eastAsia="en-GB"/>
        </w:rPr>
        <w:t>RequestType</w:t>
      </w:r>
      <w:r w:rsidRPr="005B5ED6">
        <w:rPr>
          <w:rFonts w:ascii="Consolas" w:hAnsi="Consolas" w:cs="Consolas"/>
          <w:color w:val="000000"/>
          <w:szCs w:val="15"/>
          <w:highlight w:val="white"/>
          <w:lang w:eastAsia="en-GB"/>
        </w:rPr>
        <w:t xml:space="preserve"> RequestType</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get</w:t>
      </w:r>
      <w:r w:rsidRPr="005B5ED6">
        <w:rPr>
          <w:rFonts w:ascii="Consolas" w:hAnsi="Consolas" w:cs="Consolas"/>
          <w:color w:val="000000"/>
          <w:szCs w:val="15"/>
          <w:highlight w:val="white"/>
          <w:lang w:eastAsia="en-GB"/>
        </w:rPr>
        <w:t xml:space="preserve"> { </w:t>
      </w:r>
      <w:r w:rsidRPr="005B5ED6">
        <w:rPr>
          <w:rFonts w:ascii="Consolas" w:hAnsi="Consolas" w:cs="Consolas"/>
          <w:color w:val="0000FF"/>
          <w:szCs w:val="15"/>
          <w:highlight w:val="white"/>
          <w:lang w:eastAsia="en-GB"/>
        </w:rPr>
        <w:t>return</w:t>
      </w:r>
      <w:r w:rsidRPr="005B5ED6">
        <w:rPr>
          <w:rFonts w:ascii="Consolas" w:hAnsi="Consolas" w:cs="Consolas"/>
          <w:color w:val="000000"/>
          <w:szCs w:val="15"/>
          <w:highlight w:val="white"/>
          <w:lang w:eastAsia="en-GB"/>
        </w:rPr>
        <w:t xml:space="preserve"> </w:t>
      </w:r>
      <w:r w:rsidRPr="005B5ED6">
        <w:rPr>
          <w:rFonts w:ascii="Consolas" w:hAnsi="Consolas" w:cs="Consolas"/>
          <w:color w:val="2B91AF"/>
          <w:szCs w:val="15"/>
          <w:highlight w:val="white"/>
          <w:lang w:eastAsia="en-GB"/>
        </w:rPr>
        <w:t>RequestType</w:t>
      </w:r>
      <w:r w:rsidRPr="005B5ED6">
        <w:rPr>
          <w:rFonts w:ascii="Consolas" w:hAnsi="Consolas" w:cs="Consolas"/>
          <w:color w:val="000000"/>
          <w:szCs w:val="15"/>
          <w:highlight w:val="white"/>
          <w:lang w:eastAsia="en-GB"/>
        </w:rPr>
        <w:t>.ReAdvertise;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p>
    <w:p w:rsidR="00D53D43" w:rsidRPr="005B5ED6" w:rsidRDefault="005B5ED6" w:rsidP="00D53D43">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r w:rsidRPr="005B5ED6">
        <w:rPr>
          <w:rFonts w:ascii="Consolas" w:hAnsi="Consolas" w:cs="Consolas"/>
          <w:color w:val="0000FF"/>
          <w:szCs w:val="15"/>
          <w:highlight w:val="white"/>
          <w:lang w:eastAsia="en-GB"/>
        </w:rPr>
        <w:t>public</w:t>
      </w:r>
      <w:r w:rsidRPr="005B5ED6">
        <w:rPr>
          <w:rFonts w:ascii="Consolas" w:hAnsi="Consolas" w:cs="Consolas"/>
          <w:color w:val="000000"/>
          <w:szCs w:val="15"/>
          <w:highlight w:val="white"/>
          <w:lang w:eastAsia="en-GB"/>
        </w:rPr>
        <w:t xml:space="preserve"> RepostRequest(</w:t>
      </w:r>
      <w:r w:rsidRPr="005B5ED6">
        <w:rPr>
          <w:rFonts w:ascii="Consolas" w:hAnsi="Consolas" w:cs="Consolas"/>
          <w:color w:val="0000FF"/>
          <w:szCs w:val="15"/>
          <w:highlight w:val="white"/>
          <w:lang w:eastAsia="en-GB"/>
        </w:rPr>
        <w:t>string</w:t>
      </w:r>
      <w:r w:rsidRPr="005B5ED6">
        <w:rPr>
          <w:rFonts w:ascii="Consolas" w:hAnsi="Consolas" w:cs="Consolas"/>
          <w:color w:val="000000"/>
          <w:szCs w:val="15"/>
          <w:highlight w:val="white"/>
          <w:lang w:eastAsia="en-GB"/>
        </w:rPr>
        <w:t xml:space="preserve"> jobId</w:t>
      </w:r>
      <w:r w:rsidR="00D53D43" w:rsidRPr="005B5ED6">
        <w:rPr>
          <w:rFonts w:ascii="Consolas" w:hAnsi="Consolas" w:cs="Consolas"/>
          <w:color w:val="000000"/>
          <w:szCs w:val="15"/>
          <w:highlight w:val="white"/>
          <w:lang w:eastAsia="en-GB"/>
        </w:rPr>
        <w:t xml:space="preserve">, </w:t>
      </w:r>
      <w:r w:rsidR="00D53D43">
        <w:rPr>
          <w:rFonts w:ascii="Consolas" w:hAnsi="Consolas" w:cs="Consolas"/>
          <w:color w:val="0000FF"/>
          <w:szCs w:val="15"/>
          <w:highlight w:val="white"/>
          <w:lang w:eastAsia="en-GB"/>
        </w:rPr>
        <w:t xml:space="preserve">VacancyData </w:t>
      </w:r>
      <w:r w:rsidR="00D53D43">
        <w:rPr>
          <w:rFonts w:ascii="Consolas" w:hAnsi="Consolas" w:cs="Consolas"/>
          <w:color w:val="000000"/>
          <w:szCs w:val="15"/>
          <w:highlight w:val="white"/>
          <w:lang w:eastAsia="en-GB"/>
        </w:rPr>
        <w:t>vacancyData,</w:t>
      </w:r>
      <w:r w:rsidR="00D53D43" w:rsidRPr="005B5ED6">
        <w:rPr>
          <w:rFonts w:ascii="Consolas" w:hAnsi="Consolas" w:cs="Consolas"/>
          <w:color w:val="000000"/>
          <w:szCs w:val="15"/>
          <w:highlight w:val="white"/>
          <w:lang w:eastAsia="en-GB"/>
        </w:rPr>
        <w:t xml:space="preserve"> </w:t>
      </w:r>
      <w:r w:rsidR="00D53D43">
        <w:rPr>
          <w:rFonts w:ascii="Consolas" w:hAnsi="Consolas" w:cs="Consolas"/>
          <w:color w:val="0000FF"/>
          <w:szCs w:val="15"/>
          <w:highlight w:val="white"/>
          <w:lang w:eastAsia="en-GB"/>
        </w:rPr>
        <w:t xml:space="preserve">AccountData </w:t>
      </w:r>
      <w:r w:rsidR="00D53D43" w:rsidRPr="00CC1BAF">
        <w:rPr>
          <w:rFonts w:ascii="Consolas" w:hAnsi="Consolas" w:cs="Consolas"/>
          <w:szCs w:val="15"/>
          <w:highlight w:val="white"/>
          <w:lang w:eastAsia="en-GB"/>
        </w:rPr>
        <w:t>accountData</w:t>
      </w:r>
      <w:r w:rsidR="00D53D43">
        <w:rPr>
          <w:rFonts w:ascii="Consolas" w:hAnsi="Consolas" w:cs="Consolas"/>
          <w:szCs w:val="15"/>
          <w:highlight w:val="white"/>
          <w:lang w:eastAsia="en-GB"/>
        </w:rPr>
        <w:t xml:space="preserve">, </w:t>
      </w:r>
      <w:r w:rsidR="00D53D43">
        <w:rPr>
          <w:rFonts w:ascii="Consolas" w:hAnsi="Consolas" w:cs="Consolas"/>
          <w:color w:val="0000FF"/>
          <w:szCs w:val="15"/>
          <w:highlight w:val="white"/>
          <w:lang w:eastAsia="en-GB"/>
        </w:rPr>
        <w:t xml:space="preserve">JobserveCustomData </w:t>
      </w:r>
      <w:r w:rsidR="00D53D43" w:rsidRPr="00CC1BAF">
        <w:rPr>
          <w:rFonts w:ascii="Consolas" w:hAnsi="Consolas" w:cs="Consolas"/>
          <w:szCs w:val="15"/>
          <w:highlight w:val="white"/>
          <w:lang w:eastAsia="en-GB"/>
        </w:rPr>
        <w:t>customData</w:t>
      </w:r>
      <w:r w:rsidR="00D53D43" w:rsidRPr="005B5ED6">
        <w:rPr>
          <w:rFonts w:ascii="Consolas" w:hAnsi="Consolas" w:cs="Consolas"/>
          <w:color w:val="000000"/>
          <w:szCs w:val="15"/>
          <w:highlight w:val="white"/>
          <w:lang w:eastAsia="en-GB"/>
        </w:rPr>
        <w:t>)</w:t>
      </w:r>
    </w:p>
    <w:p w:rsidR="00D53D43" w:rsidRPr="005B5ED6" w:rsidRDefault="00D53D43" w:rsidP="00D53D43">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 </w:t>
      </w:r>
      <w:r w:rsidRPr="005B5ED6">
        <w:rPr>
          <w:rFonts w:ascii="Consolas" w:hAnsi="Consolas" w:cs="Consolas"/>
          <w:color w:val="0000FF"/>
          <w:szCs w:val="15"/>
          <w:highlight w:val="white"/>
          <w:lang w:eastAsia="en-GB"/>
        </w:rPr>
        <w:t>base</w:t>
      </w:r>
      <w:r w:rsidRPr="005B5ED6">
        <w:rPr>
          <w:rFonts w:ascii="Consolas" w:hAnsi="Consolas" w:cs="Consolas"/>
          <w:color w:val="000000"/>
          <w:szCs w:val="15"/>
          <w:highlight w:val="white"/>
          <w:lang w:eastAsia="en-GB"/>
        </w:rPr>
        <w:t>(</w:t>
      </w:r>
      <w:r>
        <w:rPr>
          <w:rFonts w:ascii="Consolas" w:hAnsi="Consolas" w:cs="Consolas"/>
          <w:color w:val="000000"/>
          <w:szCs w:val="15"/>
          <w:highlight w:val="white"/>
          <w:lang w:eastAsia="en-GB"/>
        </w:rPr>
        <w:t>jobId, vacancyData, accountData, customData</w:t>
      </w:r>
      <w:r w:rsidRPr="005B5ED6">
        <w:rPr>
          <w:rFonts w:ascii="Consolas" w:hAnsi="Consolas" w:cs="Consolas"/>
          <w:color w:val="000000"/>
          <w:szCs w:val="15"/>
          <w:highlight w:val="white"/>
          <w:lang w:eastAsia="en-GB"/>
        </w:rPr>
        <w:t>)</w:t>
      </w:r>
    </w:p>
    <w:p w:rsidR="005B5ED6" w:rsidRPr="005B5ED6" w:rsidRDefault="005B5ED6" w:rsidP="00D53D43">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 xml:space="preserve">    }</w:t>
      </w:r>
    </w:p>
    <w:p w:rsidR="005B5ED6" w:rsidRPr="005B5ED6" w:rsidRDefault="005B5ED6" w:rsidP="005B5ED6">
      <w:pPr>
        <w:autoSpaceDE w:val="0"/>
        <w:autoSpaceDN w:val="0"/>
        <w:adjustRightInd w:val="0"/>
        <w:spacing w:after="0"/>
        <w:rPr>
          <w:rFonts w:ascii="Consolas" w:hAnsi="Consolas" w:cs="Consolas"/>
          <w:color w:val="000000"/>
          <w:szCs w:val="15"/>
          <w:highlight w:val="white"/>
          <w:lang w:eastAsia="en-GB"/>
        </w:rPr>
      </w:pPr>
      <w:r w:rsidRPr="005B5ED6">
        <w:rPr>
          <w:rFonts w:ascii="Consolas" w:hAnsi="Consolas" w:cs="Consolas"/>
          <w:color w:val="000000"/>
          <w:szCs w:val="15"/>
          <w:highlight w:val="white"/>
          <w:lang w:eastAsia="en-GB"/>
        </w:rPr>
        <w:t>}</w:t>
      </w:r>
    </w:p>
    <w:p w:rsidR="005B5ED6" w:rsidDel="000F27A9" w:rsidRDefault="005B5ED6" w:rsidP="005B5ED6">
      <w:pPr>
        <w:rPr>
          <w:del w:id="80" w:author="Andy Hudson" w:date="2016-08-30T10:36:00Z"/>
        </w:rPr>
      </w:pPr>
    </w:p>
    <w:p w:rsidR="005B5ED6" w:rsidRDefault="005B5ED6" w:rsidP="005B5ED6"/>
    <w:p w:rsidR="005B5ED6" w:rsidRPr="005B5ED6" w:rsidRDefault="005B5ED6" w:rsidP="005B5ED6">
      <w:pPr>
        <w:pStyle w:val="Heading3"/>
      </w:pPr>
      <w:bookmarkStart w:id="81" w:name="_Toc8028422"/>
      <w:r>
        <w:t>DeleteRequest</w:t>
      </w:r>
      <w:bookmarkEnd w:id="81"/>
    </w:p>
    <w:p w:rsidR="00DC24A4" w:rsidRDefault="002C37FF" w:rsidP="00DC24A4">
      <w:r>
        <w:t>A delete request usually needs the job Id, so we won’t inherit from the UpdatableRequest class as we are not interested in populating the other properties apart from JobId here. We’ll inherit from RequestBase which has the constructor we need.</w:t>
      </w:r>
    </w:p>
    <w:p w:rsidR="002C37FF" w:rsidRPr="002C37FF" w:rsidRDefault="002C37FF" w:rsidP="002C37FF">
      <w:pPr>
        <w:autoSpaceDE w:val="0"/>
        <w:autoSpaceDN w:val="0"/>
        <w:adjustRightInd w:val="0"/>
        <w:spacing w:after="0"/>
        <w:rPr>
          <w:rFonts w:ascii="Consolas" w:hAnsi="Consolas" w:cs="Consolas"/>
          <w:color w:val="000000"/>
          <w:szCs w:val="15"/>
          <w:highlight w:val="white"/>
          <w:lang w:eastAsia="en-GB"/>
        </w:rPr>
      </w:pPr>
      <w:r w:rsidRPr="002C37FF">
        <w:rPr>
          <w:rFonts w:ascii="Consolas" w:hAnsi="Consolas" w:cs="Consolas"/>
          <w:color w:val="0000FF"/>
          <w:szCs w:val="15"/>
          <w:highlight w:val="white"/>
          <w:lang w:eastAsia="en-GB"/>
        </w:rPr>
        <w:t>namespace</w:t>
      </w:r>
      <w:r w:rsidRPr="002C37FF">
        <w:rPr>
          <w:rFonts w:ascii="Consolas" w:hAnsi="Consolas" w:cs="Consolas"/>
          <w:color w:val="000000"/>
          <w:szCs w:val="15"/>
          <w:highlight w:val="white"/>
          <w:lang w:eastAsia="en-GB"/>
        </w:rPr>
        <w:t xml:space="preserve"> Kaonix.PE.Channels.Jobserve.RequestBuild</w:t>
      </w:r>
    </w:p>
    <w:p w:rsidR="002C37FF" w:rsidRPr="002C37FF" w:rsidRDefault="002C37FF" w:rsidP="002C37FF">
      <w:pPr>
        <w:autoSpaceDE w:val="0"/>
        <w:autoSpaceDN w:val="0"/>
        <w:adjustRightInd w:val="0"/>
        <w:spacing w:after="0"/>
        <w:rPr>
          <w:rFonts w:ascii="Consolas" w:hAnsi="Consolas" w:cs="Consolas"/>
          <w:color w:val="000000"/>
          <w:szCs w:val="15"/>
          <w:highlight w:val="white"/>
          <w:lang w:eastAsia="en-GB"/>
        </w:rPr>
      </w:pPr>
      <w:r w:rsidRPr="002C37FF">
        <w:rPr>
          <w:rFonts w:ascii="Consolas" w:hAnsi="Consolas" w:cs="Consolas"/>
          <w:color w:val="000000"/>
          <w:szCs w:val="15"/>
          <w:highlight w:val="white"/>
          <w:lang w:eastAsia="en-GB"/>
        </w:rPr>
        <w:t>{</w:t>
      </w:r>
    </w:p>
    <w:p w:rsidR="002C37FF" w:rsidRPr="002C37FF" w:rsidRDefault="002C37FF" w:rsidP="002C37FF">
      <w:pPr>
        <w:autoSpaceDE w:val="0"/>
        <w:autoSpaceDN w:val="0"/>
        <w:adjustRightInd w:val="0"/>
        <w:spacing w:after="0"/>
        <w:rPr>
          <w:rFonts w:ascii="Consolas" w:hAnsi="Consolas" w:cs="Consolas"/>
          <w:color w:val="000000"/>
          <w:szCs w:val="15"/>
          <w:highlight w:val="white"/>
          <w:lang w:eastAsia="en-GB"/>
        </w:rPr>
      </w:pPr>
      <w:r w:rsidRPr="002C37FF">
        <w:rPr>
          <w:rFonts w:ascii="Consolas" w:hAnsi="Consolas" w:cs="Consolas"/>
          <w:color w:val="000000"/>
          <w:szCs w:val="15"/>
          <w:highlight w:val="white"/>
          <w:lang w:eastAsia="en-GB"/>
        </w:rPr>
        <w:t xml:space="preserve">    </w:t>
      </w:r>
      <w:r w:rsidRPr="002C37FF">
        <w:rPr>
          <w:rFonts w:ascii="Consolas" w:hAnsi="Consolas" w:cs="Consolas"/>
          <w:color w:val="0000FF"/>
          <w:szCs w:val="15"/>
          <w:highlight w:val="white"/>
          <w:lang w:eastAsia="en-GB"/>
        </w:rPr>
        <w:t>public</w:t>
      </w:r>
      <w:r w:rsidRPr="002C37FF">
        <w:rPr>
          <w:rFonts w:ascii="Consolas" w:hAnsi="Consolas" w:cs="Consolas"/>
          <w:color w:val="000000"/>
          <w:szCs w:val="15"/>
          <w:highlight w:val="white"/>
          <w:lang w:eastAsia="en-GB"/>
        </w:rPr>
        <w:t xml:space="preserve"> </w:t>
      </w:r>
      <w:r w:rsidRPr="002C37FF">
        <w:rPr>
          <w:rFonts w:ascii="Consolas" w:hAnsi="Consolas" w:cs="Consolas"/>
          <w:color w:val="0000FF"/>
          <w:szCs w:val="15"/>
          <w:highlight w:val="white"/>
          <w:lang w:eastAsia="en-GB"/>
        </w:rPr>
        <w:t>class</w:t>
      </w:r>
      <w:r w:rsidRPr="002C37FF">
        <w:rPr>
          <w:rFonts w:ascii="Consolas" w:hAnsi="Consolas" w:cs="Consolas"/>
          <w:color w:val="000000"/>
          <w:szCs w:val="15"/>
          <w:highlight w:val="white"/>
          <w:lang w:eastAsia="en-GB"/>
        </w:rPr>
        <w:t xml:space="preserve"> </w:t>
      </w:r>
      <w:r w:rsidRPr="002C37FF">
        <w:rPr>
          <w:rFonts w:ascii="Consolas" w:hAnsi="Consolas" w:cs="Consolas"/>
          <w:color w:val="2B91AF"/>
          <w:szCs w:val="15"/>
          <w:highlight w:val="white"/>
          <w:lang w:eastAsia="en-GB"/>
        </w:rPr>
        <w:t>DeleteRequest</w:t>
      </w:r>
      <w:r w:rsidRPr="002C37FF">
        <w:rPr>
          <w:rFonts w:ascii="Consolas" w:hAnsi="Consolas" w:cs="Consolas"/>
          <w:color w:val="000000"/>
          <w:szCs w:val="15"/>
          <w:highlight w:val="white"/>
          <w:lang w:eastAsia="en-GB"/>
        </w:rPr>
        <w:t xml:space="preserve"> : </w:t>
      </w:r>
      <w:r w:rsidRPr="002C37FF">
        <w:rPr>
          <w:rFonts w:ascii="Consolas" w:hAnsi="Consolas" w:cs="Consolas"/>
          <w:color w:val="2B91AF"/>
          <w:szCs w:val="15"/>
          <w:highlight w:val="white"/>
          <w:lang w:eastAsia="en-GB"/>
        </w:rPr>
        <w:t>RequestBase</w:t>
      </w:r>
    </w:p>
    <w:p w:rsidR="002C37FF" w:rsidRPr="002C37FF" w:rsidRDefault="002C37FF" w:rsidP="002C37FF">
      <w:pPr>
        <w:autoSpaceDE w:val="0"/>
        <w:autoSpaceDN w:val="0"/>
        <w:adjustRightInd w:val="0"/>
        <w:spacing w:after="0"/>
        <w:rPr>
          <w:rFonts w:ascii="Consolas" w:hAnsi="Consolas" w:cs="Consolas"/>
          <w:color w:val="000000"/>
          <w:szCs w:val="15"/>
          <w:highlight w:val="white"/>
          <w:lang w:eastAsia="en-GB"/>
        </w:rPr>
      </w:pPr>
      <w:r w:rsidRPr="002C37FF">
        <w:rPr>
          <w:rFonts w:ascii="Consolas" w:hAnsi="Consolas" w:cs="Consolas"/>
          <w:color w:val="000000"/>
          <w:szCs w:val="15"/>
          <w:highlight w:val="white"/>
          <w:lang w:eastAsia="en-GB"/>
        </w:rPr>
        <w:t xml:space="preserve">    {</w:t>
      </w:r>
    </w:p>
    <w:p w:rsidR="002C37FF" w:rsidRPr="002C37FF" w:rsidRDefault="002C37FF" w:rsidP="002C37FF">
      <w:pPr>
        <w:autoSpaceDE w:val="0"/>
        <w:autoSpaceDN w:val="0"/>
        <w:adjustRightInd w:val="0"/>
        <w:spacing w:after="0"/>
        <w:rPr>
          <w:rFonts w:ascii="Consolas" w:hAnsi="Consolas" w:cs="Consolas"/>
          <w:color w:val="000000"/>
          <w:szCs w:val="15"/>
          <w:highlight w:val="white"/>
          <w:lang w:eastAsia="en-GB"/>
        </w:rPr>
      </w:pPr>
      <w:r w:rsidRPr="002C37FF">
        <w:rPr>
          <w:rFonts w:ascii="Consolas" w:hAnsi="Consolas" w:cs="Consolas"/>
          <w:color w:val="000000"/>
          <w:szCs w:val="15"/>
          <w:highlight w:val="white"/>
          <w:lang w:eastAsia="en-GB"/>
        </w:rPr>
        <w:t xml:space="preserve">        </w:t>
      </w:r>
      <w:r w:rsidRPr="002C37FF">
        <w:rPr>
          <w:rFonts w:ascii="Consolas" w:hAnsi="Consolas" w:cs="Consolas"/>
          <w:color w:val="0000FF"/>
          <w:szCs w:val="15"/>
          <w:highlight w:val="white"/>
          <w:lang w:eastAsia="en-GB"/>
        </w:rPr>
        <w:t>public</w:t>
      </w:r>
      <w:r w:rsidRPr="002C37FF">
        <w:rPr>
          <w:rFonts w:ascii="Consolas" w:hAnsi="Consolas" w:cs="Consolas"/>
          <w:color w:val="000000"/>
          <w:szCs w:val="15"/>
          <w:highlight w:val="white"/>
          <w:lang w:eastAsia="en-GB"/>
        </w:rPr>
        <w:t xml:space="preserve"> </w:t>
      </w:r>
      <w:r w:rsidRPr="002C37FF">
        <w:rPr>
          <w:rFonts w:ascii="Consolas" w:hAnsi="Consolas" w:cs="Consolas"/>
          <w:color w:val="0000FF"/>
          <w:szCs w:val="15"/>
          <w:highlight w:val="white"/>
          <w:lang w:eastAsia="en-GB"/>
        </w:rPr>
        <w:t>override</w:t>
      </w:r>
      <w:r w:rsidRPr="002C37FF">
        <w:rPr>
          <w:rFonts w:ascii="Consolas" w:hAnsi="Consolas" w:cs="Consolas"/>
          <w:color w:val="000000"/>
          <w:szCs w:val="15"/>
          <w:highlight w:val="white"/>
          <w:lang w:eastAsia="en-GB"/>
        </w:rPr>
        <w:t xml:space="preserve"> </w:t>
      </w:r>
      <w:r w:rsidRPr="002C37FF">
        <w:rPr>
          <w:rFonts w:ascii="Consolas" w:hAnsi="Consolas" w:cs="Consolas"/>
          <w:color w:val="2B91AF"/>
          <w:szCs w:val="15"/>
          <w:highlight w:val="white"/>
          <w:lang w:eastAsia="en-GB"/>
        </w:rPr>
        <w:t>RequestType</w:t>
      </w:r>
      <w:r w:rsidRPr="002C37FF">
        <w:rPr>
          <w:rFonts w:ascii="Consolas" w:hAnsi="Consolas" w:cs="Consolas"/>
          <w:color w:val="000000"/>
          <w:szCs w:val="15"/>
          <w:highlight w:val="white"/>
          <w:lang w:eastAsia="en-GB"/>
        </w:rPr>
        <w:t xml:space="preserve"> RequestType</w:t>
      </w:r>
    </w:p>
    <w:p w:rsidR="002C37FF" w:rsidRPr="002C37FF" w:rsidRDefault="002C37FF" w:rsidP="002C37FF">
      <w:pPr>
        <w:autoSpaceDE w:val="0"/>
        <w:autoSpaceDN w:val="0"/>
        <w:adjustRightInd w:val="0"/>
        <w:spacing w:after="0"/>
        <w:rPr>
          <w:rFonts w:ascii="Consolas" w:hAnsi="Consolas" w:cs="Consolas"/>
          <w:color w:val="000000"/>
          <w:szCs w:val="15"/>
          <w:highlight w:val="white"/>
          <w:lang w:eastAsia="en-GB"/>
        </w:rPr>
      </w:pPr>
      <w:r w:rsidRPr="002C37FF">
        <w:rPr>
          <w:rFonts w:ascii="Consolas" w:hAnsi="Consolas" w:cs="Consolas"/>
          <w:color w:val="000000"/>
          <w:szCs w:val="15"/>
          <w:highlight w:val="white"/>
          <w:lang w:eastAsia="en-GB"/>
        </w:rPr>
        <w:t xml:space="preserve">        {</w:t>
      </w:r>
    </w:p>
    <w:p w:rsidR="002C37FF" w:rsidRPr="002C37FF" w:rsidRDefault="002C37FF" w:rsidP="002C37FF">
      <w:pPr>
        <w:autoSpaceDE w:val="0"/>
        <w:autoSpaceDN w:val="0"/>
        <w:adjustRightInd w:val="0"/>
        <w:spacing w:after="0"/>
        <w:rPr>
          <w:rFonts w:ascii="Consolas" w:hAnsi="Consolas" w:cs="Consolas"/>
          <w:color w:val="000000"/>
          <w:szCs w:val="15"/>
          <w:highlight w:val="white"/>
          <w:lang w:eastAsia="en-GB"/>
        </w:rPr>
      </w:pPr>
      <w:r w:rsidRPr="002C37FF">
        <w:rPr>
          <w:rFonts w:ascii="Consolas" w:hAnsi="Consolas" w:cs="Consolas"/>
          <w:color w:val="000000"/>
          <w:szCs w:val="15"/>
          <w:highlight w:val="white"/>
          <w:lang w:eastAsia="en-GB"/>
        </w:rPr>
        <w:t xml:space="preserve">            </w:t>
      </w:r>
      <w:r w:rsidRPr="002C37FF">
        <w:rPr>
          <w:rFonts w:ascii="Consolas" w:hAnsi="Consolas" w:cs="Consolas"/>
          <w:color w:val="0000FF"/>
          <w:szCs w:val="15"/>
          <w:highlight w:val="white"/>
          <w:lang w:eastAsia="en-GB"/>
        </w:rPr>
        <w:t>get</w:t>
      </w:r>
      <w:r w:rsidRPr="002C37FF">
        <w:rPr>
          <w:rFonts w:ascii="Consolas" w:hAnsi="Consolas" w:cs="Consolas"/>
          <w:color w:val="000000"/>
          <w:szCs w:val="15"/>
          <w:highlight w:val="white"/>
          <w:lang w:eastAsia="en-GB"/>
        </w:rPr>
        <w:t xml:space="preserve"> { </w:t>
      </w:r>
      <w:r w:rsidRPr="002C37FF">
        <w:rPr>
          <w:rFonts w:ascii="Consolas" w:hAnsi="Consolas" w:cs="Consolas"/>
          <w:color w:val="0000FF"/>
          <w:szCs w:val="15"/>
          <w:highlight w:val="white"/>
          <w:lang w:eastAsia="en-GB"/>
        </w:rPr>
        <w:t>return</w:t>
      </w:r>
      <w:r w:rsidRPr="002C37FF">
        <w:rPr>
          <w:rFonts w:ascii="Consolas" w:hAnsi="Consolas" w:cs="Consolas"/>
          <w:color w:val="000000"/>
          <w:szCs w:val="15"/>
          <w:highlight w:val="white"/>
          <w:lang w:eastAsia="en-GB"/>
        </w:rPr>
        <w:t xml:space="preserve"> </w:t>
      </w:r>
      <w:r w:rsidRPr="002C37FF">
        <w:rPr>
          <w:rFonts w:ascii="Consolas" w:hAnsi="Consolas" w:cs="Consolas"/>
          <w:color w:val="2B91AF"/>
          <w:szCs w:val="15"/>
          <w:highlight w:val="white"/>
          <w:lang w:eastAsia="en-GB"/>
        </w:rPr>
        <w:t>RequestType</w:t>
      </w:r>
      <w:r w:rsidRPr="002C37FF">
        <w:rPr>
          <w:rFonts w:ascii="Consolas" w:hAnsi="Consolas" w:cs="Consolas"/>
          <w:color w:val="000000"/>
          <w:szCs w:val="15"/>
          <w:highlight w:val="white"/>
          <w:lang w:eastAsia="en-GB"/>
        </w:rPr>
        <w:t>.DeleteAdvert; }</w:t>
      </w:r>
    </w:p>
    <w:p w:rsidR="002C37FF" w:rsidRPr="002C37FF" w:rsidRDefault="002C37FF" w:rsidP="002C37FF">
      <w:pPr>
        <w:autoSpaceDE w:val="0"/>
        <w:autoSpaceDN w:val="0"/>
        <w:adjustRightInd w:val="0"/>
        <w:spacing w:after="0"/>
        <w:rPr>
          <w:rFonts w:ascii="Consolas" w:hAnsi="Consolas" w:cs="Consolas"/>
          <w:color w:val="000000"/>
          <w:szCs w:val="15"/>
          <w:highlight w:val="white"/>
          <w:lang w:eastAsia="en-GB"/>
        </w:rPr>
      </w:pPr>
      <w:r w:rsidRPr="002C37FF">
        <w:rPr>
          <w:rFonts w:ascii="Consolas" w:hAnsi="Consolas" w:cs="Consolas"/>
          <w:color w:val="000000"/>
          <w:szCs w:val="15"/>
          <w:highlight w:val="white"/>
          <w:lang w:eastAsia="en-GB"/>
        </w:rPr>
        <w:t xml:space="preserve">        }</w:t>
      </w:r>
    </w:p>
    <w:p w:rsidR="002C37FF" w:rsidRPr="002C37FF" w:rsidRDefault="002C37FF" w:rsidP="002C37FF">
      <w:pPr>
        <w:autoSpaceDE w:val="0"/>
        <w:autoSpaceDN w:val="0"/>
        <w:adjustRightInd w:val="0"/>
        <w:spacing w:after="0"/>
        <w:rPr>
          <w:rFonts w:ascii="Consolas" w:hAnsi="Consolas" w:cs="Consolas"/>
          <w:color w:val="000000"/>
          <w:szCs w:val="15"/>
          <w:highlight w:val="white"/>
          <w:lang w:eastAsia="en-GB"/>
        </w:rPr>
      </w:pPr>
    </w:p>
    <w:p w:rsidR="002C37FF" w:rsidRPr="002C37FF" w:rsidRDefault="002C37FF" w:rsidP="002C37FF">
      <w:pPr>
        <w:autoSpaceDE w:val="0"/>
        <w:autoSpaceDN w:val="0"/>
        <w:adjustRightInd w:val="0"/>
        <w:spacing w:after="0"/>
        <w:rPr>
          <w:rFonts w:ascii="Consolas" w:hAnsi="Consolas" w:cs="Consolas"/>
          <w:color w:val="000000"/>
          <w:szCs w:val="15"/>
          <w:highlight w:val="white"/>
          <w:lang w:eastAsia="en-GB"/>
        </w:rPr>
      </w:pPr>
      <w:r w:rsidRPr="002C37FF">
        <w:rPr>
          <w:rFonts w:ascii="Consolas" w:hAnsi="Consolas" w:cs="Consolas"/>
          <w:color w:val="000000"/>
          <w:szCs w:val="15"/>
          <w:highlight w:val="white"/>
          <w:lang w:eastAsia="en-GB"/>
        </w:rPr>
        <w:t xml:space="preserve">        </w:t>
      </w:r>
      <w:r w:rsidRPr="002C37FF">
        <w:rPr>
          <w:rFonts w:ascii="Consolas" w:hAnsi="Consolas" w:cs="Consolas"/>
          <w:color w:val="0000FF"/>
          <w:szCs w:val="15"/>
          <w:highlight w:val="white"/>
          <w:lang w:eastAsia="en-GB"/>
        </w:rPr>
        <w:t>public</w:t>
      </w:r>
      <w:r w:rsidRPr="002C37FF">
        <w:rPr>
          <w:rFonts w:ascii="Consolas" w:hAnsi="Consolas" w:cs="Consolas"/>
          <w:color w:val="000000"/>
          <w:szCs w:val="15"/>
          <w:highlight w:val="white"/>
          <w:lang w:eastAsia="en-GB"/>
        </w:rPr>
        <w:t xml:space="preserve"> DeleteRequest(</w:t>
      </w:r>
      <w:r w:rsidRPr="002C37FF">
        <w:rPr>
          <w:rFonts w:ascii="Consolas" w:hAnsi="Consolas" w:cs="Consolas"/>
          <w:color w:val="0000FF"/>
          <w:szCs w:val="15"/>
          <w:highlight w:val="white"/>
          <w:lang w:eastAsia="en-GB"/>
        </w:rPr>
        <w:t>string</w:t>
      </w:r>
      <w:r w:rsidRPr="002C37FF">
        <w:rPr>
          <w:rFonts w:ascii="Consolas" w:hAnsi="Consolas" w:cs="Consolas"/>
          <w:color w:val="000000"/>
          <w:szCs w:val="15"/>
          <w:highlight w:val="white"/>
          <w:lang w:eastAsia="en-GB"/>
        </w:rPr>
        <w:t xml:space="preserve"> jobId)</w:t>
      </w:r>
    </w:p>
    <w:p w:rsidR="002C37FF" w:rsidRPr="002C37FF" w:rsidRDefault="002C37FF" w:rsidP="002C37FF">
      <w:pPr>
        <w:autoSpaceDE w:val="0"/>
        <w:autoSpaceDN w:val="0"/>
        <w:adjustRightInd w:val="0"/>
        <w:spacing w:after="0"/>
        <w:rPr>
          <w:rFonts w:ascii="Consolas" w:hAnsi="Consolas" w:cs="Consolas"/>
          <w:color w:val="000000"/>
          <w:szCs w:val="15"/>
          <w:highlight w:val="white"/>
          <w:lang w:eastAsia="en-GB"/>
        </w:rPr>
      </w:pPr>
      <w:r w:rsidRPr="002C37FF">
        <w:rPr>
          <w:rFonts w:ascii="Consolas" w:hAnsi="Consolas" w:cs="Consolas"/>
          <w:color w:val="000000"/>
          <w:szCs w:val="15"/>
          <w:highlight w:val="white"/>
          <w:lang w:eastAsia="en-GB"/>
        </w:rPr>
        <w:t xml:space="preserve">            : </w:t>
      </w:r>
      <w:r w:rsidRPr="002C37FF">
        <w:rPr>
          <w:rFonts w:ascii="Consolas" w:hAnsi="Consolas" w:cs="Consolas"/>
          <w:color w:val="0000FF"/>
          <w:szCs w:val="15"/>
          <w:highlight w:val="white"/>
          <w:lang w:eastAsia="en-GB"/>
        </w:rPr>
        <w:t>base</w:t>
      </w:r>
      <w:r w:rsidRPr="002C37FF">
        <w:rPr>
          <w:rFonts w:ascii="Consolas" w:hAnsi="Consolas" w:cs="Consolas"/>
          <w:color w:val="000000"/>
          <w:szCs w:val="15"/>
          <w:highlight w:val="white"/>
          <w:lang w:eastAsia="en-GB"/>
        </w:rPr>
        <w:t>(jobId)</w:t>
      </w:r>
    </w:p>
    <w:p w:rsidR="002C37FF" w:rsidRPr="002C37FF" w:rsidRDefault="002C37FF" w:rsidP="002C37FF">
      <w:pPr>
        <w:autoSpaceDE w:val="0"/>
        <w:autoSpaceDN w:val="0"/>
        <w:adjustRightInd w:val="0"/>
        <w:spacing w:after="0"/>
        <w:rPr>
          <w:rFonts w:ascii="Consolas" w:hAnsi="Consolas" w:cs="Consolas"/>
          <w:color w:val="000000"/>
          <w:szCs w:val="15"/>
          <w:highlight w:val="white"/>
          <w:lang w:eastAsia="en-GB"/>
        </w:rPr>
      </w:pPr>
      <w:r w:rsidRPr="002C37FF">
        <w:rPr>
          <w:rFonts w:ascii="Consolas" w:hAnsi="Consolas" w:cs="Consolas"/>
          <w:color w:val="000000"/>
          <w:szCs w:val="15"/>
          <w:highlight w:val="white"/>
          <w:lang w:eastAsia="en-GB"/>
        </w:rPr>
        <w:t xml:space="preserve">        {</w:t>
      </w:r>
    </w:p>
    <w:p w:rsidR="002C37FF" w:rsidRPr="002C37FF" w:rsidRDefault="002C37FF" w:rsidP="002C37FF">
      <w:pPr>
        <w:autoSpaceDE w:val="0"/>
        <w:autoSpaceDN w:val="0"/>
        <w:adjustRightInd w:val="0"/>
        <w:spacing w:after="0"/>
        <w:rPr>
          <w:rFonts w:ascii="Consolas" w:hAnsi="Consolas" w:cs="Consolas"/>
          <w:color w:val="000000"/>
          <w:szCs w:val="15"/>
          <w:highlight w:val="white"/>
          <w:lang w:eastAsia="en-GB"/>
        </w:rPr>
      </w:pPr>
      <w:r w:rsidRPr="002C37FF">
        <w:rPr>
          <w:rFonts w:ascii="Consolas" w:hAnsi="Consolas" w:cs="Consolas"/>
          <w:color w:val="000000"/>
          <w:szCs w:val="15"/>
          <w:highlight w:val="white"/>
          <w:lang w:eastAsia="en-GB"/>
        </w:rPr>
        <w:t xml:space="preserve">        }</w:t>
      </w:r>
    </w:p>
    <w:p w:rsidR="002C37FF" w:rsidRPr="002C37FF" w:rsidRDefault="002C37FF" w:rsidP="002C37FF">
      <w:pPr>
        <w:autoSpaceDE w:val="0"/>
        <w:autoSpaceDN w:val="0"/>
        <w:adjustRightInd w:val="0"/>
        <w:spacing w:after="0"/>
        <w:rPr>
          <w:rFonts w:ascii="Consolas" w:hAnsi="Consolas" w:cs="Consolas"/>
          <w:color w:val="000000"/>
          <w:szCs w:val="15"/>
          <w:highlight w:val="white"/>
          <w:lang w:eastAsia="en-GB"/>
        </w:rPr>
      </w:pPr>
      <w:r w:rsidRPr="002C37FF">
        <w:rPr>
          <w:rFonts w:ascii="Consolas" w:hAnsi="Consolas" w:cs="Consolas"/>
          <w:color w:val="000000"/>
          <w:szCs w:val="15"/>
          <w:highlight w:val="white"/>
          <w:lang w:eastAsia="en-GB"/>
        </w:rPr>
        <w:t xml:space="preserve">    }</w:t>
      </w:r>
    </w:p>
    <w:p w:rsidR="002C37FF" w:rsidRPr="002C37FF" w:rsidRDefault="002C37FF" w:rsidP="002C37FF">
      <w:pPr>
        <w:autoSpaceDE w:val="0"/>
        <w:autoSpaceDN w:val="0"/>
        <w:adjustRightInd w:val="0"/>
        <w:spacing w:after="0"/>
        <w:rPr>
          <w:rFonts w:ascii="Consolas" w:hAnsi="Consolas" w:cs="Consolas"/>
          <w:color w:val="000000"/>
          <w:szCs w:val="15"/>
          <w:highlight w:val="white"/>
          <w:lang w:eastAsia="en-GB"/>
        </w:rPr>
      </w:pPr>
      <w:r w:rsidRPr="002C37FF">
        <w:rPr>
          <w:rFonts w:ascii="Consolas" w:hAnsi="Consolas" w:cs="Consolas"/>
          <w:color w:val="000000"/>
          <w:szCs w:val="15"/>
          <w:highlight w:val="white"/>
          <w:lang w:eastAsia="en-GB"/>
        </w:rPr>
        <w:t>}</w:t>
      </w:r>
    </w:p>
    <w:p w:rsidR="002C37FF" w:rsidRDefault="002C37FF" w:rsidP="00DC24A4"/>
    <w:p w:rsidR="004E7F70" w:rsidRDefault="004E7F70" w:rsidP="004E7F70">
      <w:pPr>
        <w:pStyle w:val="Heading3"/>
      </w:pPr>
      <w:bookmarkStart w:id="82" w:name="_Toc8028423"/>
      <w:r>
        <w:t>VerifyAccount Request</w:t>
      </w:r>
      <w:bookmarkEnd w:id="82"/>
    </w:p>
    <w:p w:rsidR="004E7F70" w:rsidRDefault="004E7F70" w:rsidP="004E7F70">
      <w:r>
        <w:t xml:space="preserve">If we have determined that the feed can support account verification, then we will also need to create a class to represent this request. </w:t>
      </w:r>
      <w:r w:rsidR="0043621E">
        <w:t>The difference here is that we’ll only accept the credentials in the constructor, and in the chained constructor to the base class, any required parameters will be defaulted to an empty string (or a ‘0’ if the type is an int or float) and thus invalidating any mandatory fields.</w:t>
      </w:r>
    </w:p>
    <w:p w:rsidR="0043621E" w:rsidRDefault="0043621E" w:rsidP="004E7F70">
      <w:r>
        <w:t>A verify account request could look something like this:</w:t>
      </w:r>
    </w:p>
    <w:p w:rsidR="0043621E" w:rsidRDefault="0043621E" w:rsidP="004E7F70"/>
    <w:p w:rsidR="0043621E" w:rsidRPr="0043621E" w:rsidRDefault="0043621E" w:rsidP="0043621E">
      <w:pPr>
        <w:autoSpaceDE w:val="0"/>
        <w:autoSpaceDN w:val="0"/>
        <w:adjustRightInd w:val="0"/>
        <w:spacing w:after="0"/>
        <w:rPr>
          <w:rFonts w:ascii="Consolas" w:hAnsi="Consolas" w:cs="Consolas"/>
          <w:color w:val="000000"/>
          <w:szCs w:val="15"/>
          <w:highlight w:val="white"/>
          <w:lang w:eastAsia="en-GB"/>
        </w:rPr>
      </w:pPr>
      <w:r w:rsidRPr="0043621E">
        <w:rPr>
          <w:rFonts w:ascii="Consolas" w:hAnsi="Consolas" w:cs="Consolas"/>
          <w:color w:val="0000FF"/>
          <w:szCs w:val="15"/>
          <w:highlight w:val="white"/>
          <w:lang w:eastAsia="en-GB"/>
        </w:rPr>
        <w:lastRenderedPageBreak/>
        <w:t>namespace</w:t>
      </w:r>
      <w:r w:rsidRPr="0043621E">
        <w:rPr>
          <w:rFonts w:ascii="Consolas" w:hAnsi="Consolas" w:cs="Consolas"/>
          <w:color w:val="000000"/>
          <w:szCs w:val="15"/>
          <w:highlight w:val="white"/>
          <w:lang w:eastAsia="en-GB"/>
        </w:rPr>
        <w:t xml:space="preserve"> Kaonix.PE.Channels.Jobserve.RequestBuild</w:t>
      </w:r>
    </w:p>
    <w:p w:rsidR="0043621E" w:rsidRPr="0043621E" w:rsidRDefault="0043621E" w:rsidP="0043621E">
      <w:pPr>
        <w:autoSpaceDE w:val="0"/>
        <w:autoSpaceDN w:val="0"/>
        <w:adjustRightInd w:val="0"/>
        <w:spacing w:after="0"/>
        <w:rPr>
          <w:rFonts w:ascii="Consolas" w:hAnsi="Consolas" w:cs="Consolas"/>
          <w:color w:val="000000"/>
          <w:szCs w:val="15"/>
          <w:highlight w:val="white"/>
          <w:lang w:eastAsia="en-GB"/>
        </w:rPr>
      </w:pPr>
      <w:r w:rsidRPr="0043621E">
        <w:rPr>
          <w:rFonts w:ascii="Consolas" w:hAnsi="Consolas" w:cs="Consolas"/>
          <w:color w:val="000000"/>
          <w:szCs w:val="15"/>
          <w:highlight w:val="white"/>
          <w:lang w:eastAsia="en-GB"/>
        </w:rPr>
        <w:t>{</w:t>
      </w:r>
    </w:p>
    <w:p w:rsidR="0043621E" w:rsidRPr="0043621E" w:rsidRDefault="0043621E" w:rsidP="0043621E">
      <w:pPr>
        <w:autoSpaceDE w:val="0"/>
        <w:autoSpaceDN w:val="0"/>
        <w:adjustRightInd w:val="0"/>
        <w:spacing w:after="0"/>
        <w:rPr>
          <w:rFonts w:ascii="Consolas" w:hAnsi="Consolas" w:cs="Consolas"/>
          <w:color w:val="000000"/>
          <w:szCs w:val="15"/>
          <w:highlight w:val="white"/>
          <w:lang w:eastAsia="en-GB"/>
        </w:rPr>
      </w:pPr>
      <w:r w:rsidRPr="0043621E">
        <w:rPr>
          <w:rFonts w:ascii="Consolas" w:hAnsi="Consolas" w:cs="Consolas"/>
          <w:color w:val="000000"/>
          <w:szCs w:val="15"/>
          <w:highlight w:val="white"/>
          <w:lang w:eastAsia="en-GB"/>
        </w:rPr>
        <w:t xml:space="preserve">    </w:t>
      </w:r>
      <w:r w:rsidRPr="0043621E">
        <w:rPr>
          <w:rFonts w:ascii="Consolas" w:hAnsi="Consolas" w:cs="Consolas"/>
          <w:color w:val="0000FF"/>
          <w:szCs w:val="15"/>
          <w:highlight w:val="white"/>
          <w:lang w:eastAsia="en-GB"/>
        </w:rPr>
        <w:t>public</w:t>
      </w:r>
      <w:r w:rsidRPr="0043621E">
        <w:rPr>
          <w:rFonts w:ascii="Consolas" w:hAnsi="Consolas" w:cs="Consolas"/>
          <w:color w:val="000000"/>
          <w:szCs w:val="15"/>
          <w:highlight w:val="white"/>
          <w:lang w:eastAsia="en-GB"/>
        </w:rPr>
        <w:t xml:space="preserve"> </w:t>
      </w:r>
      <w:r w:rsidRPr="0043621E">
        <w:rPr>
          <w:rFonts w:ascii="Consolas" w:hAnsi="Consolas" w:cs="Consolas"/>
          <w:color w:val="0000FF"/>
          <w:szCs w:val="15"/>
          <w:highlight w:val="white"/>
          <w:lang w:eastAsia="en-GB"/>
        </w:rPr>
        <w:t>class</w:t>
      </w:r>
      <w:r w:rsidRPr="0043621E">
        <w:rPr>
          <w:rFonts w:ascii="Consolas" w:hAnsi="Consolas" w:cs="Consolas"/>
          <w:color w:val="000000"/>
          <w:szCs w:val="15"/>
          <w:highlight w:val="white"/>
          <w:lang w:eastAsia="en-GB"/>
        </w:rPr>
        <w:t xml:space="preserve"> </w:t>
      </w:r>
      <w:r w:rsidRPr="0043621E">
        <w:rPr>
          <w:rFonts w:ascii="Consolas" w:hAnsi="Consolas" w:cs="Consolas"/>
          <w:color w:val="2B91AF"/>
          <w:szCs w:val="15"/>
          <w:highlight w:val="white"/>
          <w:lang w:eastAsia="en-GB"/>
        </w:rPr>
        <w:t>VerifyAccountRequest</w:t>
      </w:r>
      <w:r w:rsidRPr="0043621E">
        <w:rPr>
          <w:rFonts w:ascii="Consolas" w:hAnsi="Consolas" w:cs="Consolas"/>
          <w:color w:val="000000"/>
          <w:szCs w:val="15"/>
          <w:highlight w:val="white"/>
          <w:lang w:eastAsia="en-GB"/>
        </w:rPr>
        <w:t xml:space="preserve"> : </w:t>
      </w:r>
      <w:r w:rsidRPr="0043621E">
        <w:rPr>
          <w:rFonts w:ascii="Consolas" w:hAnsi="Consolas" w:cs="Consolas"/>
          <w:color w:val="2B91AF"/>
          <w:szCs w:val="15"/>
          <w:highlight w:val="white"/>
          <w:lang w:eastAsia="en-GB"/>
        </w:rPr>
        <w:t>RequestBase</w:t>
      </w:r>
    </w:p>
    <w:p w:rsidR="0043621E" w:rsidRPr="0043621E" w:rsidRDefault="0043621E" w:rsidP="0043621E">
      <w:pPr>
        <w:autoSpaceDE w:val="0"/>
        <w:autoSpaceDN w:val="0"/>
        <w:adjustRightInd w:val="0"/>
        <w:spacing w:after="0"/>
        <w:rPr>
          <w:rFonts w:ascii="Consolas" w:hAnsi="Consolas" w:cs="Consolas"/>
          <w:color w:val="000000"/>
          <w:szCs w:val="15"/>
          <w:highlight w:val="white"/>
          <w:lang w:eastAsia="en-GB"/>
        </w:rPr>
      </w:pPr>
      <w:r w:rsidRPr="0043621E">
        <w:rPr>
          <w:rFonts w:ascii="Consolas" w:hAnsi="Consolas" w:cs="Consolas"/>
          <w:color w:val="000000"/>
          <w:szCs w:val="15"/>
          <w:highlight w:val="white"/>
          <w:lang w:eastAsia="en-GB"/>
        </w:rPr>
        <w:t xml:space="preserve">    {</w:t>
      </w:r>
    </w:p>
    <w:p w:rsidR="0043621E" w:rsidRPr="0043621E" w:rsidRDefault="0043621E" w:rsidP="0043621E">
      <w:pPr>
        <w:autoSpaceDE w:val="0"/>
        <w:autoSpaceDN w:val="0"/>
        <w:adjustRightInd w:val="0"/>
        <w:spacing w:after="0"/>
        <w:rPr>
          <w:rFonts w:ascii="Consolas" w:hAnsi="Consolas" w:cs="Consolas"/>
          <w:color w:val="000000"/>
          <w:szCs w:val="15"/>
          <w:highlight w:val="white"/>
          <w:lang w:eastAsia="en-GB"/>
        </w:rPr>
      </w:pPr>
      <w:r w:rsidRPr="0043621E">
        <w:rPr>
          <w:rFonts w:ascii="Consolas" w:hAnsi="Consolas" w:cs="Consolas"/>
          <w:color w:val="000000"/>
          <w:szCs w:val="15"/>
          <w:highlight w:val="white"/>
          <w:lang w:eastAsia="en-GB"/>
        </w:rPr>
        <w:t xml:space="preserve">        </w:t>
      </w:r>
      <w:r w:rsidRPr="0043621E">
        <w:rPr>
          <w:rFonts w:ascii="Consolas" w:hAnsi="Consolas" w:cs="Consolas"/>
          <w:color w:val="0000FF"/>
          <w:szCs w:val="15"/>
          <w:highlight w:val="white"/>
          <w:lang w:eastAsia="en-GB"/>
        </w:rPr>
        <w:t>public</w:t>
      </w:r>
      <w:r w:rsidRPr="0043621E">
        <w:rPr>
          <w:rFonts w:ascii="Consolas" w:hAnsi="Consolas" w:cs="Consolas"/>
          <w:color w:val="000000"/>
          <w:szCs w:val="15"/>
          <w:highlight w:val="white"/>
          <w:lang w:eastAsia="en-GB"/>
        </w:rPr>
        <w:t xml:space="preserve"> VerifyAccountRequest(</w:t>
      </w:r>
      <w:r w:rsidRPr="0043621E">
        <w:rPr>
          <w:rFonts w:ascii="Consolas" w:hAnsi="Consolas" w:cs="Consolas"/>
          <w:color w:val="0000FF"/>
          <w:szCs w:val="15"/>
          <w:highlight w:val="white"/>
          <w:lang w:eastAsia="en-GB"/>
        </w:rPr>
        <w:t>string</w:t>
      </w:r>
      <w:r w:rsidRPr="0043621E">
        <w:rPr>
          <w:rFonts w:ascii="Consolas" w:hAnsi="Consolas" w:cs="Consolas"/>
          <w:color w:val="000000"/>
          <w:szCs w:val="15"/>
          <w:highlight w:val="white"/>
          <w:lang w:eastAsia="en-GB"/>
        </w:rPr>
        <w:t xml:space="preserve"> username, </w:t>
      </w:r>
      <w:r w:rsidRPr="0043621E">
        <w:rPr>
          <w:rFonts w:ascii="Consolas" w:hAnsi="Consolas" w:cs="Consolas"/>
          <w:color w:val="0000FF"/>
          <w:szCs w:val="15"/>
          <w:highlight w:val="white"/>
          <w:lang w:eastAsia="en-GB"/>
        </w:rPr>
        <w:t>string</w:t>
      </w:r>
      <w:r w:rsidRPr="0043621E">
        <w:rPr>
          <w:rFonts w:ascii="Consolas" w:hAnsi="Consolas" w:cs="Consolas"/>
          <w:color w:val="000000"/>
          <w:szCs w:val="15"/>
          <w:highlight w:val="white"/>
          <w:lang w:eastAsia="en-GB"/>
        </w:rPr>
        <w:t xml:space="preserve"> password)</w:t>
      </w:r>
    </w:p>
    <w:p w:rsidR="0043621E" w:rsidRPr="0043621E" w:rsidRDefault="0043621E" w:rsidP="0043621E">
      <w:pPr>
        <w:autoSpaceDE w:val="0"/>
        <w:autoSpaceDN w:val="0"/>
        <w:adjustRightInd w:val="0"/>
        <w:spacing w:after="0"/>
        <w:rPr>
          <w:rFonts w:ascii="Consolas" w:hAnsi="Consolas" w:cs="Consolas"/>
          <w:color w:val="000000"/>
          <w:szCs w:val="15"/>
          <w:highlight w:val="white"/>
          <w:lang w:eastAsia="en-GB"/>
        </w:rPr>
      </w:pPr>
      <w:r w:rsidRPr="0043621E">
        <w:rPr>
          <w:rFonts w:ascii="Consolas" w:hAnsi="Consolas" w:cs="Consolas"/>
          <w:color w:val="000000"/>
          <w:szCs w:val="15"/>
          <w:highlight w:val="white"/>
          <w:lang w:eastAsia="en-GB"/>
        </w:rPr>
        <w:t xml:space="preserve">            : </w:t>
      </w:r>
      <w:r w:rsidRPr="0043621E">
        <w:rPr>
          <w:rFonts w:ascii="Consolas" w:hAnsi="Consolas" w:cs="Consolas"/>
          <w:color w:val="0000FF"/>
          <w:szCs w:val="15"/>
          <w:highlight w:val="white"/>
          <w:lang w:eastAsia="en-GB"/>
        </w:rPr>
        <w:t>base</w:t>
      </w:r>
      <w:r w:rsidRPr="0043621E">
        <w:rPr>
          <w:rFonts w:ascii="Consolas" w:hAnsi="Consolas" w:cs="Consolas"/>
          <w:color w:val="000000"/>
          <w:szCs w:val="15"/>
          <w:highlight w:val="white"/>
          <w:lang w:eastAsia="en-GB"/>
        </w:rPr>
        <w:t xml:space="preserve">(username, password, </w:t>
      </w:r>
      <w:r w:rsidRPr="0043621E">
        <w:rPr>
          <w:rFonts w:ascii="Consolas" w:hAnsi="Consolas" w:cs="Consolas"/>
          <w:color w:val="0000FF"/>
          <w:szCs w:val="15"/>
          <w:highlight w:val="white"/>
          <w:lang w:eastAsia="en-GB"/>
        </w:rPr>
        <w:t>string</w:t>
      </w:r>
      <w:r w:rsidRPr="0043621E">
        <w:rPr>
          <w:rFonts w:ascii="Consolas" w:hAnsi="Consolas" w:cs="Consolas"/>
          <w:color w:val="000000"/>
          <w:szCs w:val="15"/>
          <w:highlight w:val="white"/>
          <w:lang w:eastAsia="en-GB"/>
        </w:rPr>
        <w:t xml:space="preserve">.Empty, </w:t>
      </w:r>
      <w:r w:rsidRPr="0043621E">
        <w:rPr>
          <w:rFonts w:ascii="Consolas" w:hAnsi="Consolas" w:cs="Consolas"/>
          <w:color w:val="0000FF"/>
          <w:szCs w:val="15"/>
          <w:highlight w:val="white"/>
          <w:lang w:eastAsia="en-GB"/>
        </w:rPr>
        <w:t>string</w:t>
      </w:r>
      <w:r w:rsidRPr="0043621E">
        <w:rPr>
          <w:rFonts w:ascii="Consolas" w:hAnsi="Consolas" w:cs="Consolas"/>
          <w:color w:val="000000"/>
          <w:szCs w:val="15"/>
          <w:highlight w:val="white"/>
          <w:lang w:eastAsia="en-GB"/>
        </w:rPr>
        <w:t xml:space="preserve">.Empty, </w:t>
      </w:r>
      <w:r w:rsidRPr="0043621E">
        <w:rPr>
          <w:rFonts w:ascii="Consolas" w:hAnsi="Consolas" w:cs="Consolas"/>
          <w:color w:val="0000FF"/>
          <w:szCs w:val="15"/>
          <w:highlight w:val="white"/>
          <w:lang w:eastAsia="en-GB"/>
        </w:rPr>
        <w:t>string</w:t>
      </w:r>
      <w:r w:rsidRPr="0043621E">
        <w:rPr>
          <w:rFonts w:ascii="Consolas" w:hAnsi="Consolas" w:cs="Consolas"/>
          <w:color w:val="000000"/>
          <w:szCs w:val="15"/>
          <w:highlight w:val="white"/>
          <w:lang w:eastAsia="en-GB"/>
        </w:rPr>
        <w:t xml:space="preserve">.Empty, </w:t>
      </w:r>
      <w:r w:rsidRPr="0043621E">
        <w:rPr>
          <w:rFonts w:ascii="Consolas" w:hAnsi="Consolas" w:cs="Consolas"/>
          <w:color w:val="0000FF"/>
          <w:szCs w:val="15"/>
          <w:highlight w:val="white"/>
          <w:lang w:eastAsia="en-GB"/>
        </w:rPr>
        <w:t>string</w:t>
      </w:r>
      <w:r w:rsidRPr="0043621E">
        <w:rPr>
          <w:rFonts w:ascii="Consolas" w:hAnsi="Consolas" w:cs="Consolas"/>
          <w:color w:val="000000"/>
          <w:szCs w:val="15"/>
          <w:highlight w:val="white"/>
          <w:lang w:eastAsia="en-GB"/>
        </w:rPr>
        <w:t>.Empty)</w:t>
      </w:r>
    </w:p>
    <w:p w:rsidR="0043621E" w:rsidRPr="0043621E" w:rsidRDefault="0043621E" w:rsidP="0043621E">
      <w:pPr>
        <w:autoSpaceDE w:val="0"/>
        <w:autoSpaceDN w:val="0"/>
        <w:adjustRightInd w:val="0"/>
        <w:spacing w:after="0"/>
        <w:rPr>
          <w:rFonts w:ascii="Consolas" w:hAnsi="Consolas" w:cs="Consolas"/>
          <w:color w:val="000000"/>
          <w:szCs w:val="15"/>
          <w:highlight w:val="white"/>
          <w:lang w:eastAsia="en-GB"/>
        </w:rPr>
      </w:pPr>
      <w:r w:rsidRPr="0043621E">
        <w:rPr>
          <w:rFonts w:ascii="Consolas" w:hAnsi="Consolas" w:cs="Consolas"/>
          <w:color w:val="000000"/>
          <w:szCs w:val="15"/>
          <w:highlight w:val="white"/>
          <w:lang w:eastAsia="en-GB"/>
        </w:rPr>
        <w:t xml:space="preserve">        {</w:t>
      </w:r>
    </w:p>
    <w:p w:rsidR="0043621E" w:rsidRPr="0043621E" w:rsidRDefault="0043621E" w:rsidP="0043621E">
      <w:pPr>
        <w:autoSpaceDE w:val="0"/>
        <w:autoSpaceDN w:val="0"/>
        <w:adjustRightInd w:val="0"/>
        <w:spacing w:after="0"/>
        <w:rPr>
          <w:rFonts w:ascii="Consolas" w:hAnsi="Consolas" w:cs="Consolas"/>
          <w:color w:val="000000"/>
          <w:szCs w:val="15"/>
          <w:highlight w:val="white"/>
          <w:lang w:eastAsia="en-GB"/>
        </w:rPr>
      </w:pPr>
      <w:r w:rsidRPr="0043621E">
        <w:rPr>
          <w:rFonts w:ascii="Consolas" w:hAnsi="Consolas" w:cs="Consolas"/>
          <w:color w:val="000000"/>
          <w:szCs w:val="15"/>
          <w:highlight w:val="white"/>
          <w:lang w:eastAsia="en-GB"/>
        </w:rPr>
        <w:t xml:space="preserve">        }</w:t>
      </w:r>
    </w:p>
    <w:p w:rsidR="0043621E" w:rsidRPr="0043621E" w:rsidRDefault="0043621E" w:rsidP="0043621E">
      <w:pPr>
        <w:autoSpaceDE w:val="0"/>
        <w:autoSpaceDN w:val="0"/>
        <w:adjustRightInd w:val="0"/>
        <w:spacing w:after="0"/>
        <w:rPr>
          <w:rFonts w:ascii="Consolas" w:hAnsi="Consolas" w:cs="Consolas"/>
          <w:color w:val="000000"/>
          <w:szCs w:val="15"/>
          <w:highlight w:val="white"/>
          <w:lang w:eastAsia="en-GB"/>
        </w:rPr>
      </w:pPr>
    </w:p>
    <w:p w:rsidR="0043621E" w:rsidRPr="0043621E" w:rsidRDefault="0043621E" w:rsidP="0043621E">
      <w:pPr>
        <w:autoSpaceDE w:val="0"/>
        <w:autoSpaceDN w:val="0"/>
        <w:adjustRightInd w:val="0"/>
        <w:spacing w:after="0"/>
        <w:rPr>
          <w:rFonts w:ascii="Consolas" w:hAnsi="Consolas" w:cs="Consolas"/>
          <w:color w:val="000000"/>
          <w:szCs w:val="15"/>
          <w:highlight w:val="white"/>
          <w:lang w:eastAsia="en-GB"/>
        </w:rPr>
      </w:pPr>
      <w:r w:rsidRPr="0043621E">
        <w:rPr>
          <w:rFonts w:ascii="Consolas" w:hAnsi="Consolas" w:cs="Consolas"/>
          <w:color w:val="000000"/>
          <w:szCs w:val="15"/>
          <w:highlight w:val="white"/>
          <w:lang w:eastAsia="en-GB"/>
        </w:rPr>
        <w:t xml:space="preserve">        </w:t>
      </w:r>
      <w:r w:rsidRPr="0043621E">
        <w:rPr>
          <w:rFonts w:ascii="Consolas" w:hAnsi="Consolas" w:cs="Consolas"/>
          <w:color w:val="0000FF"/>
          <w:szCs w:val="15"/>
          <w:highlight w:val="white"/>
          <w:lang w:eastAsia="en-GB"/>
        </w:rPr>
        <w:t>public</w:t>
      </w:r>
      <w:r w:rsidRPr="0043621E">
        <w:rPr>
          <w:rFonts w:ascii="Consolas" w:hAnsi="Consolas" w:cs="Consolas"/>
          <w:color w:val="000000"/>
          <w:szCs w:val="15"/>
          <w:highlight w:val="white"/>
          <w:lang w:eastAsia="en-GB"/>
        </w:rPr>
        <w:t xml:space="preserve"> </w:t>
      </w:r>
      <w:r w:rsidRPr="0043621E">
        <w:rPr>
          <w:rFonts w:ascii="Consolas" w:hAnsi="Consolas" w:cs="Consolas"/>
          <w:color w:val="0000FF"/>
          <w:szCs w:val="15"/>
          <w:highlight w:val="white"/>
          <w:lang w:eastAsia="en-GB"/>
        </w:rPr>
        <w:t>override</w:t>
      </w:r>
      <w:r w:rsidRPr="0043621E">
        <w:rPr>
          <w:rFonts w:ascii="Consolas" w:hAnsi="Consolas" w:cs="Consolas"/>
          <w:color w:val="000000"/>
          <w:szCs w:val="15"/>
          <w:highlight w:val="white"/>
          <w:lang w:eastAsia="en-GB"/>
        </w:rPr>
        <w:t xml:space="preserve"> </w:t>
      </w:r>
      <w:r w:rsidRPr="0043621E">
        <w:rPr>
          <w:rFonts w:ascii="Consolas" w:hAnsi="Consolas" w:cs="Consolas"/>
          <w:color w:val="2B91AF"/>
          <w:szCs w:val="15"/>
          <w:highlight w:val="white"/>
          <w:lang w:eastAsia="en-GB"/>
        </w:rPr>
        <w:t>RequestType</w:t>
      </w:r>
      <w:r w:rsidRPr="0043621E">
        <w:rPr>
          <w:rFonts w:ascii="Consolas" w:hAnsi="Consolas" w:cs="Consolas"/>
          <w:color w:val="000000"/>
          <w:szCs w:val="15"/>
          <w:highlight w:val="white"/>
          <w:lang w:eastAsia="en-GB"/>
        </w:rPr>
        <w:t xml:space="preserve"> RequestType</w:t>
      </w:r>
    </w:p>
    <w:p w:rsidR="0043621E" w:rsidRPr="0043621E" w:rsidRDefault="0043621E" w:rsidP="0043621E">
      <w:pPr>
        <w:autoSpaceDE w:val="0"/>
        <w:autoSpaceDN w:val="0"/>
        <w:adjustRightInd w:val="0"/>
        <w:spacing w:after="0"/>
        <w:rPr>
          <w:rFonts w:ascii="Consolas" w:hAnsi="Consolas" w:cs="Consolas"/>
          <w:color w:val="000000"/>
          <w:szCs w:val="15"/>
          <w:highlight w:val="white"/>
          <w:lang w:eastAsia="en-GB"/>
        </w:rPr>
      </w:pPr>
      <w:r w:rsidRPr="0043621E">
        <w:rPr>
          <w:rFonts w:ascii="Consolas" w:hAnsi="Consolas" w:cs="Consolas"/>
          <w:color w:val="000000"/>
          <w:szCs w:val="15"/>
          <w:highlight w:val="white"/>
          <w:lang w:eastAsia="en-GB"/>
        </w:rPr>
        <w:t xml:space="preserve">        {</w:t>
      </w:r>
    </w:p>
    <w:p w:rsidR="0043621E" w:rsidRPr="0043621E" w:rsidRDefault="0043621E" w:rsidP="0043621E">
      <w:pPr>
        <w:autoSpaceDE w:val="0"/>
        <w:autoSpaceDN w:val="0"/>
        <w:adjustRightInd w:val="0"/>
        <w:spacing w:after="0"/>
        <w:rPr>
          <w:rFonts w:ascii="Consolas" w:hAnsi="Consolas" w:cs="Consolas"/>
          <w:color w:val="000000"/>
          <w:szCs w:val="15"/>
          <w:highlight w:val="white"/>
          <w:lang w:eastAsia="en-GB"/>
        </w:rPr>
      </w:pPr>
      <w:r w:rsidRPr="0043621E">
        <w:rPr>
          <w:rFonts w:ascii="Consolas" w:hAnsi="Consolas" w:cs="Consolas"/>
          <w:color w:val="000000"/>
          <w:szCs w:val="15"/>
          <w:highlight w:val="white"/>
          <w:lang w:eastAsia="en-GB"/>
        </w:rPr>
        <w:t xml:space="preserve">            </w:t>
      </w:r>
      <w:r w:rsidRPr="0043621E">
        <w:rPr>
          <w:rFonts w:ascii="Consolas" w:hAnsi="Consolas" w:cs="Consolas"/>
          <w:color w:val="0000FF"/>
          <w:szCs w:val="15"/>
          <w:highlight w:val="white"/>
          <w:lang w:eastAsia="en-GB"/>
        </w:rPr>
        <w:t>get</w:t>
      </w:r>
      <w:r w:rsidRPr="0043621E">
        <w:rPr>
          <w:rFonts w:ascii="Consolas" w:hAnsi="Consolas" w:cs="Consolas"/>
          <w:color w:val="000000"/>
          <w:szCs w:val="15"/>
          <w:highlight w:val="white"/>
          <w:lang w:eastAsia="en-GB"/>
        </w:rPr>
        <w:t xml:space="preserve"> { </w:t>
      </w:r>
      <w:r w:rsidRPr="0043621E">
        <w:rPr>
          <w:rFonts w:ascii="Consolas" w:hAnsi="Consolas" w:cs="Consolas"/>
          <w:color w:val="0000FF"/>
          <w:szCs w:val="15"/>
          <w:highlight w:val="white"/>
          <w:lang w:eastAsia="en-GB"/>
        </w:rPr>
        <w:t>return</w:t>
      </w:r>
      <w:r w:rsidRPr="0043621E">
        <w:rPr>
          <w:rFonts w:ascii="Consolas" w:hAnsi="Consolas" w:cs="Consolas"/>
          <w:color w:val="000000"/>
          <w:szCs w:val="15"/>
          <w:highlight w:val="white"/>
          <w:lang w:eastAsia="en-GB"/>
        </w:rPr>
        <w:t xml:space="preserve"> </w:t>
      </w:r>
      <w:r w:rsidRPr="0043621E">
        <w:rPr>
          <w:rFonts w:ascii="Consolas" w:hAnsi="Consolas" w:cs="Consolas"/>
          <w:color w:val="2B91AF"/>
          <w:szCs w:val="15"/>
          <w:highlight w:val="white"/>
          <w:lang w:eastAsia="en-GB"/>
        </w:rPr>
        <w:t>RequestType</w:t>
      </w:r>
      <w:r w:rsidRPr="0043621E">
        <w:rPr>
          <w:rFonts w:ascii="Consolas" w:hAnsi="Consolas" w:cs="Consolas"/>
          <w:color w:val="000000"/>
          <w:szCs w:val="15"/>
          <w:highlight w:val="white"/>
          <w:lang w:eastAsia="en-GB"/>
        </w:rPr>
        <w:t>.VerifyAccount; }</w:t>
      </w:r>
    </w:p>
    <w:p w:rsidR="0043621E" w:rsidRPr="0043621E" w:rsidRDefault="0043621E" w:rsidP="0043621E">
      <w:pPr>
        <w:autoSpaceDE w:val="0"/>
        <w:autoSpaceDN w:val="0"/>
        <w:adjustRightInd w:val="0"/>
        <w:spacing w:after="0"/>
        <w:rPr>
          <w:rFonts w:ascii="Consolas" w:hAnsi="Consolas" w:cs="Consolas"/>
          <w:color w:val="000000"/>
          <w:szCs w:val="15"/>
          <w:highlight w:val="white"/>
          <w:lang w:eastAsia="en-GB"/>
        </w:rPr>
      </w:pPr>
      <w:r w:rsidRPr="0043621E">
        <w:rPr>
          <w:rFonts w:ascii="Consolas" w:hAnsi="Consolas" w:cs="Consolas"/>
          <w:color w:val="000000"/>
          <w:szCs w:val="15"/>
          <w:highlight w:val="white"/>
          <w:lang w:eastAsia="en-GB"/>
        </w:rPr>
        <w:t xml:space="preserve">        }</w:t>
      </w:r>
    </w:p>
    <w:p w:rsidR="0043621E" w:rsidRPr="0043621E" w:rsidRDefault="0043621E" w:rsidP="0043621E">
      <w:pPr>
        <w:autoSpaceDE w:val="0"/>
        <w:autoSpaceDN w:val="0"/>
        <w:adjustRightInd w:val="0"/>
        <w:spacing w:after="0"/>
        <w:rPr>
          <w:rFonts w:ascii="Consolas" w:hAnsi="Consolas" w:cs="Consolas"/>
          <w:color w:val="000000"/>
          <w:szCs w:val="15"/>
          <w:highlight w:val="white"/>
          <w:lang w:eastAsia="en-GB"/>
        </w:rPr>
      </w:pPr>
      <w:r w:rsidRPr="0043621E">
        <w:rPr>
          <w:rFonts w:ascii="Consolas" w:hAnsi="Consolas" w:cs="Consolas"/>
          <w:color w:val="000000"/>
          <w:szCs w:val="15"/>
          <w:highlight w:val="white"/>
          <w:lang w:eastAsia="en-GB"/>
        </w:rPr>
        <w:t xml:space="preserve">    }</w:t>
      </w:r>
    </w:p>
    <w:p w:rsidR="0043621E" w:rsidRPr="004A366F" w:rsidRDefault="004A366F" w:rsidP="004A366F">
      <w:pPr>
        <w:autoSpaceDE w:val="0"/>
        <w:autoSpaceDN w:val="0"/>
        <w:adjustRightInd w:val="0"/>
        <w:spacing w:after="0"/>
        <w:rPr>
          <w:rFonts w:ascii="Consolas" w:hAnsi="Consolas" w:cs="Consolas"/>
          <w:color w:val="000000"/>
          <w:szCs w:val="15"/>
          <w:highlight w:val="white"/>
          <w:lang w:eastAsia="en-GB"/>
        </w:rPr>
      </w:pPr>
      <w:r>
        <w:rPr>
          <w:rFonts w:ascii="Consolas" w:hAnsi="Consolas" w:cs="Consolas"/>
          <w:color w:val="000000"/>
          <w:szCs w:val="15"/>
          <w:highlight w:val="white"/>
          <w:lang w:eastAsia="en-GB"/>
        </w:rPr>
        <w:t>}</w:t>
      </w:r>
    </w:p>
    <w:p w:rsidR="002C37FF" w:rsidRDefault="002C37FF" w:rsidP="002C37FF">
      <w:pPr>
        <w:pStyle w:val="Heading2"/>
      </w:pPr>
      <w:bookmarkStart w:id="83" w:name="_Toc8028424"/>
      <w:r>
        <w:t>Generating the Request</w:t>
      </w:r>
      <w:bookmarkEnd w:id="83"/>
    </w:p>
    <w:p w:rsidR="002C37FF" w:rsidRDefault="002C37FF" w:rsidP="002C37FF">
      <w:r>
        <w:t>Now we need to implement the request generation method. What goes in here really depends on what format the job feed is expecting the data. Refer to section of 2.3 of this document to decide.</w:t>
      </w:r>
    </w:p>
    <w:p w:rsidR="00DA3E66" w:rsidRDefault="00DA3E66" w:rsidP="00644C83">
      <w:pPr>
        <w:spacing w:after="0"/>
      </w:pPr>
    </w:p>
    <w:p w:rsidR="00DA3E66" w:rsidRDefault="00C63A7E" w:rsidP="00DA3E66">
      <w:pPr>
        <w:pStyle w:val="Heading3"/>
      </w:pPr>
      <w:bookmarkStart w:id="84" w:name="_Toc8028425"/>
      <w:r>
        <w:t>Implementing the GenerateRequest method</w:t>
      </w:r>
      <w:bookmarkEnd w:id="84"/>
    </w:p>
    <w:p w:rsidR="00C63A7E" w:rsidRDefault="00C63A7E" w:rsidP="00C63A7E"/>
    <w:p w:rsidR="00836836" w:rsidRDefault="00836836" w:rsidP="00C63A7E">
      <w:r>
        <w:t>Let’s suppose our job feed wants us to produce some XML which looks like this for a post request:</w:t>
      </w:r>
    </w:p>
    <w:p w:rsidR="00836836" w:rsidRDefault="00836836" w:rsidP="00C63A7E"/>
    <w:p w:rsidR="00836836" w:rsidRPr="00836836" w:rsidRDefault="00836836" w:rsidP="00836836">
      <w:pPr>
        <w:rPr>
          <w:rFonts w:ascii="Courier New" w:hAnsi="Courier New" w:cs="Courier New"/>
        </w:rPr>
      </w:pPr>
      <w:r w:rsidRPr="00836836">
        <w:rPr>
          <w:rFonts w:ascii="Courier New" w:hAnsi="Courier New" w:cs="Courier New"/>
        </w:rPr>
        <w:t>&lt;?xml version="1.0" encoding="utf-8"?&gt;</w:t>
      </w:r>
    </w:p>
    <w:p w:rsidR="00836836" w:rsidRPr="00836836" w:rsidRDefault="00836836" w:rsidP="00836836">
      <w:pPr>
        <w:rPr>
          <w:rFonts w:ascii="Courier New" w:hAnsi="Courier New" w:cs="Courier New"/>
        </w:rPr>
      </w:pPr>
      <w:r w:rsidRPr="00836836">
        <w:rPr>
          <w:rFonts w:ascii="Courier New" w:hAnsi="Courier New" w:cs="Courier New"/>
        </w:rPr>
        <w:t>&lt;SOAP:Envelope xmlns:SOAP="urn:schemas-xmlsoap-org:soap.v1"&gt;</w:t>
      </w:r>
    </w:p>
    <w:p w:rsidR="00836836" w:rsidRPr="00836836" w:rsidRDefault="00836836" w:rsidP="00836836">
      <w:pPr>
        <w:rPr>
          <w:rFonts w:ascii="Courier New" w:hAnsi="Courier New" w:cs="Courier New"/>
        </w:rPr>
      </w:pPr>
      <w:r w:rsidRPr="00836836">
        <w:rPr>
          <w:rFonts w:ascii="Courier New" w:hAnsi="Courier New" w:cs="Courier New"/>
        </w:rPr>
        <w:t xml:space="preserve">  &lt;SOAP:Header&gt;</w:t>
      </w:r>
    </w:p>
    <w:p w:rsidR="00836836" w:rsidRPr="00836836" w:rsidRDefault="00836836" w:rsidP="00836836">
      <w:pPr>
        <w:rPr>
          <w:rFonts w:ascii="Courier New" w:hAnsi="Courier New" w:cs="Courier New"/>
        </w:rPr>
      </w:pPr>
      <w:r w:rsidRPr="00836836">
        <w:rPr>
          <w:rFonts w:ascii="Courier New" w:hAnsi="Courier New" w:cs="Courier New"/>
        </w:rPr>
        <w:t xml:space="preserve">    &lt;UserName&gt;myusername&lt;/UserName&gt;</w:t>
      </w:r>
    </w:p>
    <w:p w:rsidR="00836836" w:rsidRPr="00836836" w:rsidRDefault="00836836" w:rsidP="00836836">
      <w:pPr>
        <w:rPr>
          <w:rFonts w:ascii="Courier New" w:hAnsi="Courier New" w:cs="Courier New"/>
        </w:rPr>
      </w:pPr>
      <w:r w:rsidRPr="00836836">
        <w:rPr>
          <w:rFonts w:ascii="Courier New" w:hAnsi="Courier New" w:cs="Courier New"/>
        </w:rPr>
        <w:t xml:space="preserve">    &lt;Password&gt;letmein&lt;/Password&gt;</w:t>
      </w:r>
    </w:p>
    <w:p w:rsidR="00836836" w:rsidRPr="00836836" w:rsidRDefault="00836836" w:rsidP="00836836">
      <w:pPr>
        <w:rPr>
          <w:rFonts w:ascii="Courier New" w:hAnsi="Courier New" w:cs="Courier New"/>
        </w:rPr>
      </w:pPr>
      <w:r w:rsidRPr="00836836">
        <w:rPr>
          <w:rFonts w:ascii="Courier New" w:hAnsi="Courier New" w:cs="Courier New"/>
        </w:rPr>
        <w:t xml:space="preserve">  &lt;/SOAP:Header&gt;</w:t>
      </w:r>
    </w:p>
    <w:p w:rsidR="00836836" w:rsidRPr="00836836" w:rsidRDefault="00836836" w:rsidP="00836836">
      <w:pPr>
        <w:rPr>
          <w:rFonts w:ascii="Courier New" w:hAnsi="Courier New" w:cs="Courier New"/>
        </w:rPr>
      </w:pPr>
      <w:r w:rsidRPr="00836836">
        <w:rPr>
          <w:rFonts w:ascii="Courier New" w:hAnsi="Courier New" w:cs="Courier New"/>
        </w:rPr>
        <w:t xml:space="preserve">  &lt;SOAP:Body&gt;</w:t>
      </w:r>
    </w:p>
    <w:p w:rsidR="00836836" w:rsidRPr="00836836" w:rsidRDefault="00836836" w:rsidP="00836836">
      <w:pPr>
        <w:rPr>
          <w:rFonts w:ascii="Courier New" w:hAnsi="Courier New" w:cs="Courier New"/>
        </w:rPr>
      </w:pPr>
      <w:r w:rsidRPr="00836836">
        <w:rPr>
          <w:rFonts w:ascii="Courier New" w:hAnsi="Courier New" w:cs="Courier New"/>
        </w:rPr>
        <w:t xml:space="preserve">    &lt;PostAdvert&gt;</w:t>
      </w:r>
    </w:p>
    <w:p w:rsidR="00836836" w:rsidRPr="00836836" w:rsidRDefault="00836836" w:rsidP="00836836">
      <w:pPr>
        <w:rPr>
          <w:rFonts w:ascii="Courier New" w:hAnsi="Courier New" w:cs="Courier New"/>
        </w:rPr>
      </w:pPr>
      <w:r w:rsidRPr="00836836">
        <w:rPr>
          <w:rFonts w:ascii="Courier New" w:hAnsi="Courier New" w:cs="Courier New"/>
        </w:rPr>
        <w:t xml:space="preserve">      &lt;JobRef&gt;ABC123&lt;/JobRef&gt;</w:t>
      </w:r>
    </w:p>
    <w:p w:rsidR="00836836" w:rsidRPr="00836836" w:rsidRDefault="00836836" w:rsidP="00836836">
      <w:pPr>
        <w:rPr>
          <w:rFonts w:ascii="Courier New" w:hAnsi="Courier New" w:cs="Courier New"/>
        </w:rPr>
      </w:pPr>
      <w:r w:rsidRPr="00836836">
        <w:rPr>
          <w:rFonts w:ascii="Courier New" w:hAnsi="Courier New" w:cs="Courier New"/>
        </w:rPr>
        <w:t xml:space="preserve">      &lt;Title&gt;Manager&lt;/Title&gt;</w:t>
      </w:r>
    </w:p>
    <w:p w:rsidR="00836836" w:rsidRPr="00836836" w:rsidRDefault="00836836" w:rsidP="00836836">
      <w:pPr>
        <w:rPr>
          <w:rFonts w:ascii="Courier New" w:hAnsi="Courier New" w:cs="Courier New"/>
        </w:rPr>
      </w:pPr>
      <w:r w:rsidRPr="00836836">
        <w:rPr>
          <w:rFonts w:ascii="Courier New" w:hAnsi="Courier New" w:cs="Courier New"/>
        </w:rPr>
        <w:t xml:space="preserve">      &lt;Description&gt;&lt;![CDATA[This is a description!]]&gt;&lt;/Description&gt;</w:t>
      </w:r>
    </w:p>
    <w:p w:rsidR="00836836" w:rsidRPr="00836836" w:rsidRDefault="00836836" w:rsidP="00836836">
      <w:pPr>
        <w:rPr>
          <w:rFonts w:ascii="Courier New" w:hAnsi="Courier New" w:cs="Courier New"/>
        </w:rPr>
      </w:pPr>
      <w:r w:rsidRPr="00836836">
        <w:rPr>
          <w:rFonts w:ascii="Courier New" w:hAnsi="Courier New" w:cs="Courier New"/>
        </w:rPr>
        <w:t xml:space="preserve">      &lt;ApplicationUrl&gt;&lt;![CDATA[http://www.kaonix.com/jobs/123]]&gt;&lt;/ApplicationUrl&gt;</w:t>
      </w:r>
    </w:p>
    <w:p w:rsidR="00836836" w:rsidRPr="00836836" w:rsidRDefault="00836836" w:rsidP="00836836">
      <w:pPr>
        <w:rPr>
          <w:rFonts w:ascii="Courier New" w:hAnsi="Courier New" w:cs="Courier New"/>
        </w:rPr>
      </w:pPr>
      <w:r w:rsidRPr="00836836">
        <w:rPr>
          <w:rFonts w:ascii="Courier New" w:hAnsi="Courier New" w:cs="Courier New"/>
        </w:rPr>
        <w:t xml:space="preserve">    &lt;/PostAdvert&gt;</w:t>
      </w:r>
    </w:p>
    <w:p w:rsidR="00836836" w:rsidRPr="00836836" w:rsidRDefault="00836836" w:rsidP="00836836">
      <w:pPr>
        <w:rPr>
          <w:rFonts w:ascii="Courier New" w:hAnsi="Courier New" w:cs="Courier New"/>
        </w:rPr>
      </w:pPr>
      <w:r w:rsidRPr="00836836">
        <w:rPr>
          <w:rFonts w:ascii="Courier New" w:hAnsi="Courier New" w:cs="Courier New"/>
        </w:rPr>
        <w:t xml:space="preserve">  &lt;/SOAP:Body&gt;</w:t>
      </w:r>
    </w:p>
    <w:p w:rsidR="00836836" w:rsidRPr="00836836" w:rsidRDefault="00836836" w:rsidP="00836836">
      <w:pPr>
        <w:rPr>
          <w:rFonts w:ascii="Courier New" w:hAnsi="Courier New" w:cs="Courier New"/>
        </w:rPr>
      </w:pPr>
      <w:r w:rsidRPr="00836836">
        <w:rPr>
          <w:rFonts w:ascii="Courier New" w:hAnsi="Courier New" w:cs="Courier New"/>
        </w:rPr>
        <w:t>&lt;/SOAP:Envelope&gt;</w:t>
      </w:r>
    </w:p>
    <w:p w:rsidR="00836836" w:rsidRDefault="00836836" w:rsidP="00C63A7E"/>
    <w:p w:rsidR="00836836" w:rsidRDefault="00836836" w:rsidP="00C63A7E">
      <w:r>
        <w:t>Or this for a repost request (note the &lt;PostAdvert&gt; element has been renamed to &lt;ReAdvertise&gt;)</w:t>
      </w:r>
    </w:p>
    <w:p w:rsidR="00836836" w:rsidRDefault="00836836" w:rsidP="00836836">
      <w:pPr>
        <w:rPr>
          <w:rFonts w:ascii="Courier New" w:hAnsi="Courier New" w:cs="Courier New"/>
        </w:rPr>
      </w:pPr>
    </w:p>
    <w:p w:rsidR="00836836" w:rsidRPr="00836836" w:rsidRDefault="00836836" w:rsidP="00836836">
      <w:pPr>
        <w:rPr>
          <w:rFonts w:ascii="Courier New" w:hAnsi="Courier New" w:cs="Courier New"/>
        </w:rPr>
      </w:pPr>
      <w:r w:rsidRPr="00836836">
        <w:rPr>
          <w:rFonts w:ascii="Courier New" w:hAnsi="Courier New" w:cs="Courier New"/>
        </w:rPr>
        <w:t>&lt;?xml version="1.0" encoding="utf-8"?&gt;</w:t>
      </w:r>
    </w:p>
    <w:p w:rsidR="00836836" w:rsidRPr="00836836" w:rsidRDefault="00836836" w:rsidP="00836836">
      <w:pPr>
        <w:rPr>
          <w:rFonts w:ascii="Courier New" w:hAnsi="Courier New" w:cs="Courier New"/>
        </w:rPr>
      </w:pPr>
      <w:r w:rsidRPr="00836836">
        <w:rPr>
          <w:rFonts w:ascii="Courier New" w:hAnsi="Courier New" w:cs="Courier New"/>
        </w:rPr>
        <w:t>&lt;SOAP:Envelope xmlns:SOAP="urn:schemas-xmlsoap-org:soap.v1"&gt;</w:t>
      </w:r>
    </w:p>
    <w:p w:rsidR="00836836" w:rsidRPr="00836836" w:rsidRDefault="00836836" w:rsidP="00836836">
      <w:pPr>
        <w:rPr>
          <w:rFonts w:ascii="Courier New" w:hAnsi="Courier New" w:cs="Courier New"/>
        </w:rPr>
      </w:pPr>
      <w:r w:rsidRPr="00836836">
        <w:rPr>
          <w:rFonts w:ascii="Courier New" w:hAnsi="Courier New" w:cs="Courier New"/>
        </w:rPr>
        <w:t xml:space="preserve">  &lt;SOAP:Header&gt;</w:t>
      </w:r>
    </w:p>
    <w:p w:rsidR="00836836" w:rsidRPr="00836836" w:rsidRDefault="00836836" w:rsidP="00836836">
      <w:pPr>
        <w:rPr>
          <w:rFonts w:ascii="Courier New" w:hAnsi="Courier New" w:cs="Courier New"/>
        </w:rPr>
      </w:pPr>
      <w:r w:rsidRPr="00836836">
        <w:rPr>
          <w:rFonts w:ascii="Courier New" w:hAnsi="Courier New" w:cs="Courier New"/>
        </w:rPr>
        <w:t xml:space="preserve">    &lt;UserName&gt;myusername&lt;/UserName&gt;</w:t>
      </w:r>
    </w:p>
    <w:p w:rsidR="00836836" w:rsidRPr="00836836" w:rsidRDefault="00836836" w:rsidP="00836836">
      <w:pPr>
        <w:rPr>
          <w:rFonts w:ascii="Courier New" w:hAnsi="Courier New" w:cs="Courier New"/>
        </w:rPr>
      </w:pPr>
      <w:r w:rsidRPr="00836836">
        <w:rPr>
          <w:rFonts w:ascii="Courier New" w:hAnsi="Courier New" w:cs="Courier New"/>
        </w:rPr>
        <w:t xml:space="preserve">    &lt;Password&gt;letmein&lt;/Password&gt;</w:t>
      </w:r>
    </w:p>
    <w:p w:rsidR="00836836" w:rsidRPr="00836836" w:rsidRDefault="00836836" w:rsidP="00836836">
      <w:pPr>
        <w:rPr>
          <w:rFonts w:ascii="Courier New" w:hAnsi="Courier New" w:cs="Courier New"/>
        </w:rPr>
      </w:pPr>
      <w:r w:rsidRPr="00836836">
        <w:rPr>
          <w:rFonts w:ascii="Courier New" w:hAnsi="Courier New" w:cs="Courier New"/>
        </w:rPr>
        <w:t xml:space="preserve">  &lt;/SOAP:Header&gt;</w:t>
      </w:r>
    </w:p>
    <w:p w:rsidR="00836836" w:rsidRPr="00836836" w:rsidRDefault="00836836" w:rsidP="00836836">
      <w:pPr>
        <w:rPr>
          <w:rFonts w:ascii="Courier New" w:hAnsi="Courier New" w:cs="Courier New"/>
        </w:rPr>
      </w:pPr>
      <w:r w:rsidRPr="00836836">
        <w:rPr>
          <w:rFonts w:ascii="Courier New" w:hAnsi="Courier New" w:cs="Courier New"/>
        </w:rPr>
        <w:t xml:space="preserve">  &lt;SOAP:Body&gt;</w:t>
      </w:r>
    </w:p>
    <w:p w:rsidR="00836836" w:rsidRPr="00836836" w:rsidRDefault="00836836" w:rsidP="00836836">
      <w:pPr>
        <w:rPr>
          <w:rFonts w:ascii="Courier New" w:hAnsi="Courier New" w:cs="Courier New"/>
        </w:rPr>
      </w:pPr>
      <w:r w:rsidRPr="00836836">
        <w:rPr>
          <w:rFonts w:ascii="Courier New" w:hAnsi="Courier New" w:cs="Courier New"/>
        </w:rPr>
        <w:t xml:space="preserve">    &lt;ReAdvertise&gt;</w:t>
      </w:r>
    </w:p>
    <w:p w:rsidR="00836836" w:rsidRPr="00836836" w:rsidRDefault="00836836" w:rsidP="00836836">
      <w:pPr>
        <w:rPr>
          <w:rFonts w:ascii="Courier New" w:hAnsi="Courier New" w:cs="Courier New"/>
        </w:rPr>
      </w:pPr>
      <w:r w:rsidRPr="00836836">
        <w:rPr>
          <w:rFonts w:ascii="Courier New" w:hAnsi="Courier New" w:cs="Courier New"/>
        </w:rPr>
        <w:t xml:space="preserve">      &lt;JobId&gt;AA1&lt;/JobId&gt;</w:t>
      </w:r>
    </w:p>
    <w:p w:rsidR="00836836" w:rsidRPr="00836836" w:rsidRDefault="00836836" w:rsidP="00836836">
      <w:pPr>
        <w:rPr>
          <w:rFonts w:ascii="Courier New" w:hAnsi="Courier New" w:cs="Courier New"/>
        </w:rPr>
      </w:pPr>
      <w:r w:rsidRPr="00836836">
        <w:rPr>
          <w:rFonts w:ascii="Courier New" w:hAnsi="Courier New" w:cs="Courier New"/>
        </w:rPr>
        <w:t xml:space="preserve">      &lt;JobRef&gt;ABC123&lt;/JobRef&gt;</w:t>
      </w:r>
    </w:p>
    <w:p w:rsidR="00836836" w:rsidRPr="00836836" w:rsidRDefault="00836836" w:rsidP="00836836">
      <w:pPr>
        <w:rPr>
          <w:rFonts w:ascii="Courier New" w:hAnsi="Courier New" w:cs="Courier New"/>
        </w:rPr>
      </w:pPr>
      <w:r w:rsidRPr="00836836">
        <w:rPr>
          <w:rFonts w:ascii="Courier New" w:hAnsi="Courier New" w:cs="Courier New"/>
        </w:rPr>
        <w:t xml:space="preserve">      &lt;Title&gt;Manager&lt;/Title&gt;</w:t>
      </w:r>
    </w:p>
    <w:p w:rsidR="00836836" w:rsidRPr="00836836" w:rsidRDefault="00836836" w:rsidP="00836836">
      <w:pPr>
        <w:rPr>
          <w:rFonts w:ascii="Courier New" w:hAnsi="Courier New" w:cs="Courier New"/>
        </w:rPr>
      </w:pPr>
      <w:r w:rsidRPr="00836836">
        <w:rPr>
          <w:rFonts w:ascii="Courier New" w:hAnsi="Courier New" w:cs="Courier New"/>
        </w:rPr>
        <w:lastRenderedPageBreak/>
        <w:t xml:space="preserve">      &lt;Description&gt;&lt;![CDATA[This is an updated description!]]&gt;&lt;/Description&gt;</w:t>
      </w:r>
    </w:p>
    <w:p w:rsidR="00836836" w:rsidRPr="00836836" w:rsidRDefault="00836836" w:rsidP="00836836">
      <w:pPr>
        <w:rPr>
          <w:rFonts w:ascii="Courier New" w:hAnsi="Courier New" w:cs="Courier New"/>
        </w:rPr>
      </w:pPr>
      <w:r w:rsidRPr="00836836">
        <w:rPr>
          <w:rFonts w:ascii="Courier New" w:hAnsi="Courier New" w:cs="Courier New"/>
        </w:rPr>
        <w:t xml:space="preserve">      &lt;ApplicationUrl&gt;&lt;![CDATA[http://www.kaonix.com/jobs/123]]&gt;&lt;/ApplicationUrl&gt;</w:t>
      </w:r>
    </w:p>
    <w:p w:rsidR="00836836" w:rsidRPr="00836836" w:rsidRDefault="00836836" w:rsidP="00836836">
      <w:pPr>
        <w:rPr>
          <w:rFonts w:ascii="Courier New" w:hAnsi="Courier New" w:cs="Courier New"/>
        </w:rPr>
      </w:pPr>
      <w:r w:rsidRPr="00836836">
        <w:rPr>
          <w:rFonts w:ascii="Courier New" w:hAnsi="Courier New" w:cs="Courier New"/>
        </w:rPr>
        <w:t xml:space="preserve">    &lt;/ReAdvertise&gt;</w:t>
      </w:r>
    </w:p>
    <w:p w:rsidR="00836836" w:rsidRPr="00836836" w:rsidRDefault="00836836" w:rsidP="00836836">
      <w:pPr>
        <w:rPr>
          <w:rFonts w:ascii="Courier New" w:hAnsi="Courier New" w:cs="Courier New"/>
        </w:rPr>
      </w:pPr>
      <w:r w:rsidRPr="00836836">
        <w:rPr>
          <w:rFonts w:ascii="Courier New" w:hAnsi="Courier New" w:cs="Courier New"/>
        </w:rPr>
        <w:t xml:space="preserve">  &lt;/SOAP:Body&gt;</w:t>
      </w:r>
    </w:p>
    <w:p w:rsidR="00836836" w:rsidRPr="00836836" w:rsidRDefault="00836836" w:rsidP="00836836">
      <w:pPr>
        <w:rPr>
          <w:rFonts w:ascii="Courier New" w:hAnsi="Courier New" w:cs="Courier New"/>
        </w:rPr>
      </w:pPr>
      <w:r w:rsidRPr="00836836">
        <w:rPr>
          <w:rFonts w:ascii="Courier New" w:hAnsi="Courier New" w:cs="Courier New"/>
        </w:rPr>
        <w:t>&lt;/SOAP:Envelope&gt;</w:t>
      </w:r>
    </w:p>
    <w:p w:rsidR="00DA3E66" w:rsidRDefault="00DA3E66" w:rsidP="00644C83">
      <w:pPr>
        <w:spacing w:after="0"/>
      </w:pPr>
    </w:p>
    <w:p w:rsidR="00836836" w:rsidRDefault="00836836" w:rsidP="00644C83">
      <w:pPr>
        <w:spacing w:after="0"/>
      </w:pPr>
      <w:r>
        <w:t>Or this for a delete request</w:t>
      </w:r>
    </w:p>
    <w:p w:rsidR="00836836" w:rsidRDefault="00836836" w:rsidP="00644C83">
      <w:pPr>
        <w:spacing w:after="0"/>
      </w:pPr>
    </w:p>
    <w:p w:rsidR="00836836" w:rsidRPr="00836836" w:rsidRDefault="00836836" w:rsidP="00836836">
      <w:pPr>
        <w:spacing w:after="0"/>
        <w:rPr>
          <w:rFonts w:ascii="Courier New" w:hAnsi="Courier New" w:cs="Courier New"/>
        </w:rPr>
      </w:pPr>
      <w:r w:rsidRPr="00836836">
        <w:rPr>
          <w:rFonts w:ascii="Courier New" w:hAnsi="Courier New" w:cs="Courier New"/>
        </w:rPr>
        <w:t>&lt;?xml version="1.0" encoding="utf-8"?&gt;</w:t>
      </w:r>
    </w:p>
    <w:p w:rsidR="00836836" w:rsidRPr="00836836" w:rsidRDefault="00836836" w:rsidP="00836836">
      <w:pPr>
        <w:spacing w:after="0"/>
        <w:rPr>
          <w:rFonts w:ascii="Courier New" w:hAnsi="Courier New" w:cs="Courier New"/>
        </w:rPr>
      </w:pPr>
      <w:r w:rsidRPr="00836836">
        <w:rPr>
          <w:rFonts w:ascii="Courier New" w:hAnsi="Courier New" w:cs="Courier New"/>
        </w:rPr>
        <w:t>&lt;SOAP:Envelope xmlns:SOAP="urn:schemas-xmlsoap-org:soap.v1"&gt;</w:t>
      </w:r>
    </w:p>
    <w:p w:rsidR="00836836" w:rsidRPr="00836836" w:rsidRDefault="00836836" w:rsidP="00836836">
      <w:pPr>
        <w:spacing w:after="0"/>
        <w:rPr>
          <w:rFonts w:ascii="Courier New" w:hAnsi="Courier New" w:cs="Courier New"/>
        </w:rPr>
      </w:pPr>
      <w:r w:rsidRPr="00836836">
        <w:rPr>
          <w:rFonts w:ascii="Courier New" w:hAnsi="Courier New" w:cs="Courier New"/>
        </w:rPr>
        <w:t xml:space="preserve">  &lt;SOAP:Header&gt;</w:t>
      </w:r>
    </w:p>
    <w:p w:rsidR="00836836" w:rsidRPr="00836836" w:rsidRDefault="00836836" w:rsidP="00836836">
      <w:pPr>
        <w:spacing w:after="0"/>
        <w:rPr>
          <w:rFonts w:ascii="Courier New" w:hAnsi="Courier New" w:cs="Courier New"/>
        </w:rPr>
      </w:pPr>
      <w:r w:rsidRPr="00836836">
        <w:rPr>
          <w:rFonts w:ascii="Courier New" w:hAnsi="Courier New" w:cs="Courier New"/>
        </w:rPr>
        <w:t xml:space="preserve">    &lt;UserName /&gt;</w:t>
      </w:r>
    </w:p>
    <w:p w:rsidR="00836836" w:rsidRPr="00836836" w:rsidRDefault="00836836" w:rsidP="00836836">
      <w:pPr>
        <w:spacing w:after="0"/>
        <w:rPr>
          <w:rFonts w:ascii="Courier New" w:hAnsi="Courier New" w:cs="Courier New"/>
        </w:rPr>
      </w:pPr>
      <w:r w:rsidRPr="00836836">
        <w:rPr>
          <w:rFonts w:ascii="Courier New" w:hAnsi="Courier New" w:cs="Courier New"/>
        </w:rPr>
        <w:t xml:space="preserve">    &lt;Password /&gt;</w:t>
      </w:r>
    </w:p>
    <w:p w:rsidR="00836836" w:rsidRPr="00836836" w:rsidRDefault="00836836" w:rsidP="00836836">
      <w:pPr>
        <w:spacing w:after="0"/>
        <w:rPr>
          <w:rFonts w:ascii="Courier New" w:hAnsi="Courier New" w:cs="Courier New"/>
        </w:rPr>
      </w:pPr>
      <w:r w:rsidRPr="00836836">
        <w:rPr>
          <w:rFonts w:ascii="Courier New" w:hAnsi="Courier New" w:cs="Courier New"/>
        </w:rPr>
        <w:t xml:space="preserve">  &lt;/SOAP:Header&gt;</w:t>
      </w:r>
    </w:p>
    <w:p w:rsidR="00836836" w:rsidRPr="00836836" w:rsidRDefault="00836836" w:rsidP="00836836">
      <w:pPr>
        <w:spacing w:after="0"/>
        <w:rPr>
          <w:rFonts w:ascii="Courier New" w:hAnsi="Courier New" w:cs="Courier New"/>
        </w:rPr>
      </w:pPr>
      <w:r w:rsidRPr="00836836">
        <w:rPr>
          <w:rFonts w:ascii="Courier New" w:hAnsi="Courier New" w:cs="Courier New"/>
        </w:rPr>
        <w:t xml:space="preserve">  &lt;SOAP:Body&gt;</w:t>
      </w:r>
    </w:p>
    <w:p w:rsidR="00836836" w:rsidRPr="00836836" w:rsidRDefault="00836836" w:rsidP="00836836">
      <w:pPr>
        <w:spacing w:after="0"/>
        <w:rPr>
          <w:rFonts w:ascii="Courier New" w:hAnsi="Courier New" w:cs="Courier New"/>
        </w:rPr>
      </w:pPr>
      <w:r w:rsidRPr="00836836">
        <w:rPr>
          <w:rFonts w:ascii="Courier New" w:hAnsi="Courier New" w:cs="Courier New"/>
        </w:rPr>
        <w:t xml:space="preserve">    &lt;DeleteAdvert&gt;</w:t>
      </w:r>
    </w:p>
    <w:p w:rsidR="00836836" w:rsidRPr="00836836" w:rsidRDefault="00836836" w:rsidP="00836836">
      <w:pPr>
        <w:spacing w:after="0"/>
        <w:rPr>
          <w:rFonts w:ascii="Courier New" w:hAnsi="Courier New" w:cs="Courier New"/>
        </w:rPr>
      </w:pPr>
      <w:r w:rsidRPr="00836836">
        <w:rPr>
          <w:rFonts w:ascii="Courier New" w:hAnsi="Courier New" w:cs="Courier New"/>
        </w:rPr>
        <w:t xml:space="preserve">      &lt;JobId&gt;AA1&lt;/JobId&gt;</w:t>
      </w:r>
    </w:p>
    <w:p w:rsidR="00836836" w:rsidRPr="00836836" w:rsidRDefault="00836836" w:rsidP="00836836">
      <w:pPr>
        <w:spacing w:after="0"/>
        <w:rPr>
          <w:rFonts w:ascii="Courier New" w:hAnsi="Courier New" w:cs="Courier New"/>
        </w:rPr>
      </w:pPr>
      <w:r w:rsidRPr="00836836">
        <w:rPr>
          <w:rFonts w:ascii="Courier New" w:hAnsi="Courier New" w:cs="Courier New"/>
        </w:rPr>
        <w:t xml:space="preserve">    &lt;/DeleteAdvert&gt;</w:t>
      </w:r>
    </w:p>
    <w:p w:rsidR="00836836" w:rsidRPr="00836836" w:rsidRDefault="00836836" w:rsidP="00836836">
      <w:pPr>
        <w:spacing w:after="0"/>
        <w:rPr>
          <w:rFonts w:ascii="Courier New" w:hAnsi="Courier New" w:cs="Courier New"/>
        </w:rPr>
      </w:pPr>
      <w:r w:rsidRPr="00836836">
        <w:rPr>
          <w:rFonts w:ascii="Courier New" w:hAnsi="Courier New" w:cs="Courier New"/>
        </w:rPr>
        <w:t xml:space="preserve">  &lt;/SOAP:Body&gt;</w:t>
      </w:r>
    </w:p>
    <w:p w:rsidR="00836836" w:rsidRPr="00836836" w:rsidRDefault="00836836" w:rsidP="00836836">
      <w:pPr>
        <w:spacing w:after="0"/>
        <w:rPr>
          <w:rFonts w:ascii="Courier New" w:hAnsi="Courier New" w:cs="Courier New"/>
        </w:rPr>
      </w:pPr>
      <w:r w:rsidRPr="00836836">
        <w:rPr>
          <w:rFonts w:ascii="Courier New" w:hAnsi="Courier New" w:cs="Courier New"/>
        </w:rPr>
        <w:t>&lt;/SOAP:Envelope&gt;</w:t>
      </w:r>
    </w:p>
    <w:p w:rsidR="00836836" w:rsidRDefault="00836836" w:rsidP="00644C83">
      <w:pPr>
        <w:spacing w:after="0"/>
      </w:pPr>
    </w:p>
    <w:p w:rsidR="00836836" w:rsidRDefault="00836836" w:rsidP="00644C83">
      <w:pPr>
        <w:spacing w:after="0"/>
      </w:pPr>
      <w:r>
        <w:t>In each of these requests, you should at least be able to see some properties which are in the RequestBase class. These are Title, Description and ApplicationUrl for example. Some elements also have CDATA sections to allow us to place special characters within the content.</w:t>
      </w:r>
    </w:p>
    <w:p w:rsidR="00836836" w:rsidRDefault="00836836" w:rsidP="00644C83">
      <w:pPr>
        <w:spacing w:after="0"/>
      </w:pPr>
    </w:p>
    <w:p w:rsidR="00836836" w:rsidRDefault="00836836" w:rsidP="00644C83">
      <w:pPr>
        <w:spacing w:after="0"/>
      </w:pPr>
      <w:r>
        <w:t xml:space="preserve">This document is not a tutorial on the C# language, and doesn’t recommend one technique over another, but for this example, the XmlWriter class from the System.Xml assembly was used to generate the XML relatively easily. </w:t>
      </w:r>
    </w:p>
    <w:p w:rsidR="00E0735E" w:rsidRDefault="00E0735E" w:rsidP="00644C83">
      <w:pPr>
        <w:spacing w:after="0"/>
      </w:pPr>
    </w:p>
    <w:p w:rsidR="00E0735E" w:rsidRDefault="00E0735E" w:rsidP="00644C83">
      <w:pPr>
        <w:spacing w:after="0"/>
      </w:pPr>
      <w:r>
        <w:t>We use the RequestType property to determine whether we want to display certain elements or not in the XML.</w:t>
      </w:r>
    </w:p>
    <w:p w:rsidR="00836836" w:rsidRDefault="00836836" w:rsidP="00644C83">
      <w:pPr>
        <w:spacing w:after="0"/>
      </w:pPr>
    </w:p>
    <w:p w:rsidR="00836836" w:rsidRDefault="00836836" w:rsidP="00644C83">
      <w:pPr>
        <w:spacing w:after="0"/>
      </w:pPr>
      <w:r>
        <w:t>Here is how the GenerateRequest method now looks in our RequestBase class:</w:t>
      </w:r>
    </w:p>
    <w:p w:rsidR="00836836" w:rsidRDefault="00836836" w:rsidP="00644C83">
      <w:pPr>
        <w:spacing w:after="0"/>
      </w:pP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Pr="00836836">
        <w:rPr>
          <w:rFonts w:ascii="Consolas" w:hAnsi="Consolas" w:cs="Consolas"/>
          <w:color w:val="0000FF"/>
          <w:szCs w:val="15"/>
          <w:highlight w:val="white"/>
          <w:lang w:eastAsia="en-GB"/>
        </w:rPr>
        <w:t>public</w:t>
      </w:r>
      <w:r w:rsidRPr="00836836">
        <w:rPr>
          <w:rFonts w:ascii="Consolas" w:hAnsi="Consolas" w:cs="Consolas"/>
          <w:color w:val="000000"/>
          <w:szCs w:val="15"/>
          <w:highlight w:val="white"/>
          <w:lang w:eastAsia="en-GB"/>
        </w:rPr>
        <w:t xml:space="preserve"> </w:t>
      </w:r>
      <w:r w:rsidRPr="00836836">
        <w:rPr>
          <w:rFonts w:ascii="Consolas" w:hAnsi="Consolas" w:cs="Consolas"/>
          <w:color w:val="0000FF"/>
          <w:szCs w:val="15"/>
          <w:highlight w:val="white"/>
          <w:lang w:eastAsia="en-GB"/>
        </w:rPr>
        <w:t>string</w:t>
      </w:r>
      <w:r w:rsidRPr="00836836">
        <w:rPr>
          <w:rFonts w:ascii="Consolas" w:hAnsi="Consolas" w:cs="Consolas"/>
          <w:color w:val="000000"/>
          <w:szCs w:val="15"/>
          <w:highlight w:val="white"/>
          <w:lang w:eastAsia="en-GB"/>
        </w:rPr>
        <w:t xml:space="preserve"> GenerateRequest()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Pr="00836836">
        <w:rPr>
          <w:rFonts w:ascii="Consolas" w:hAnsi="Consolas" w:cs="Consolas"/>
          <w:color w:val="0000FF"/>
          <w:szCs w:val="15"/>
          <w:highlight w:val="white"/>
          <w:lang w:eastAsia="en-GB"/>
        </w:rPr>
        <w:t>string</w:t>
      </w:r>
      <w:r w:rsidRPr="00836836">
        <w:rPr>
          <w:rFonts w:ascii="Consolas" w:hAnsi="Consolas" w:cs="Consolas"/>
          <w:color w:val="000000"/>
          <w:szCs w:val="15"/>
          <w:highlight w:val="white"/>
          <w:lang w:eastAsia="en-GB"/>
        </w:rPr>
        <w:t xml:space="preserve"> request;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Pr="00836836">
        <w:rPr>
          <w:rFonts w:ascii="Consolas" w:hAnsi="Consolas" w:cs="Consolas"/>
          <w:color w:val="0000FF"/>
          <w:szCs w:val="15"/>
          <w:highlight w:val="white"/>
          <w:lang w:eastAsia="en-GB"/>
        </w:rPr>
        <w:t>const</w:t>
      </w:r>
      <w:r w:rsidRPr="00836836">
        <w:rPr>
          <w:rFonts w:ascii="Consolas" w:hAnsi="Consolas" w:cs="Consolas"/>
          <w:color w:val="000000"/>
          <w:szCs w:val="15"/>
          <w:highlight w:val="white"/>
          <w:lang w:eastAsia="en-GB"/>
        </w:rPr>
        <w:t xml:space="preserve"> </w:t>
      </w:r>
      <w:r w:rsidRPr="00836836">
        <w:rPr>
          <w:rFonts w:ascii="Consolas" w:hAnsi="Consolas" w:cs="Consolas"/>
          <w:color w:val="0000FF"/>
          <w:szCs w:val="15"/>
          <w:highlight w:val="white"/>
          <w:lang w:eastAsia="en-GB"/>
        </w:rPr>
        <w:t>string</w:t>
      </w:r>
      <w:r w:rsidRPr="00836836">
        <w:rPr>
          <w:rFonts w:ascii="Consolas" w:hAnsi="Consolas" w:cs="Consolas"/>
          <w:color w:val="000000"/>
          <w:szCs w:val="15"/>
          <w:highlight w:val="white"/>
          <w:lang w:eastAsia="en-GB"/>
        </w:rPr>
        <w:t xml:space="preserve"> SchemaUrn = </w:t>
      </w:r>
      <w:r w:rsidRPr="00836836">
        <w:rPr>
          <w:rFonts w:ascii="Consolas" w:hAnsi="Consolas" w:cs="Consolas"/>
          <w:color w:val="A31515"/>
          <w:szCs w:val="15"/>
          <w:highlight w:val="white"/>
          <w:lang w:eastAsia="en-GB"/>
        </w:rPr>
        <w:t>"urn:schemas-xmlsoap-org:soap.v1"</w:t>
      </w:r>
      <w:r w:rsidRPr="00836836">
        <w:rPr>
          <w:rFonts w:ascii="Consolas" w:hAnsi="Consolas" w:cs="Consolas"/>
          <w:color w:val="000000"/>
          <w:szCs w:val="15"/>
          <w:highlight w:val="white"/>
          <w:lang w:eastAsia="en-GB"/>
        </w:rPr>
        <w: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Pr="00836836">
        <w:rPr>
          <w:rFonts w:ascii="Consolas" w:hAnsi="Consolas" w:cs="Consolas"/>
          <w:color w:val="0000FF"/>
          <w:szCs w:val="15"/>
          <w:highlight w:val="white"/>
          <w:lang w:eastAsia="en-GB"/>
        </w:rPr>
        <w:t>string</w:t>
      </w:r>
      <w:r w:rsidRPr="00836836">
        <w:rPr>
          <w:rFonts w:ascii="Consolas" w:hAnsi="Consolas" w:cs="Consolas"/>
          <w:color w:val="000000"/>
          <w:szCs w:val="15"/>
          <w:highlight w:val="white"/>
          <w:lang w:eastAsia="en-GB"/>
        </w:rPr>
        <w:t xml:space="preserve"> xmlStr;</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Pr="00836836">
        <w:rPr>
          <w:rFonts w:ascii="Consolas" w:hAnsi="Consolas" w:cs="Consolas"/>
          <w:color w:val="2B91AF"/>
          <w:szCs w:val="15"/>
          <w:highlight w:val="white"/>
          <w:lang w:eastAsia="en-GB"/>
        </w:rPr>
        <w:t>XmlWriterSettings</w:t>
      </w:r>
      <w:r w:rsidRPr="00836836">
        <w:rPr>
          <w:rFonts w:ascii="Consolas" w:hAnsi="Consolas" w:cs="Consolas"/>
          <w:color w:val="000000"/>
          <w:szCs w:val="15"/>
          <w:highlight w:val="white"/>
          <w:lang w:eastAsia="en-GB"/>
        </w:rPr>
        <w:t xml:space="preserve"> settings = </w:t>
      </w:r>
      <w:r w:rsidRPr="00836836">
        <w:rPr>
          <w:rFonts w:ascii="Consolas" w:hAnsi="Consolas" w:cs="Consolas"/>
          <w:color w:val="0000FF"/>
          <w:szCs w:val="15"/>
          <w:highlight w:val="white"/>
          <w:lang w:eastAsia="en-GB"/>
        </w:rPr>
        <w:t>new</w:t>
      </w:r>
      <w:r w:rsidRPr="00836836">
        <w:rPr>
          <w:rFonts w:ascii="Consolas" w:hAnsi="Consolas" w:cs="Consolas"/>
          <w:color w:val="000000"/>
          <w:szCs w:val="15"/>
          <w:highlight w:val="white"/>
          <w:lang w:eastAsia="en-GB"/>
        </w:rPr>
        <w:t xml:space="preserve"> </w:t>
      </w:r>
      <w:r w:rsidRPr="00836836">
        <w:rPr>
          <w:rFonts w:ascii="Consolas" w:hAnsi="Consolas" w:cs="Consolas"/>
          <w:color w:val="2B91AF"/>
          <w:szCs w:val="15"/>
          <w:highlight w:val="white"/>
          <w:lang w:eastAsia="en-GB"/>
        </w:rPr>
        <w:t>XmlWriterSettings</w:t>
      </w:r>
      <w:r w:rsidRPr="00836836">
        <w:rPr>
          <w:rFonts w:ascii="Consolas" w:hAnsi="Consolas" w:cs="Consolas"/>
          <w:color w:val="000000"/>
          <w:szCs w:val="15"/>
          <w:highlight w:val="white"/>
          <w:lang w:eastAsia="en-GB"/>
        </w:rPr>
        <w:t xml:space="preserve"> { Indent = </w:t>
      </w:r>
      <w:r w:rsidRPr="00836836">
        <w:rPr>
          <w:rFonts w:ascii="Consolas" w:hAnsi="Consolas" w:cs="Consolas"/>
          <w:color w:val="0000FF"/>
          <w:szCs w:val="15"/>
          <w:highlight w:val="white"/>
          <w:lang w:eastAsia="en-GB"/>
        </w:rPr>
        <w:t>true</w:t>
      </w:r>
      <w:r w:rsidRPr="00836836">
        <w:rPr>
          <w:rFonts w:ascii="Consolas" w:hAnsi="Consolas" w:cs="Consolas"/>
          <w:color w:val="000000"/>
          <w:szCs w:val="15"/>
          <w:highlight w:val="white"/>
          <w:lang w:eastAsia="en-GB"/>
        </w:rPr>
        <w:t xml:space="preserve"> };</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Pr="00836836">
        <w:rPr>
          <w:rFonts w:ascii="Consolas" w:hAnsi="Consolas" w:cs="Consolas"/>
          <w:color w:val="0000FF"/>
          <w:szCs w:val="15"/>
          <w:highlight w:val="white"/>
          <w:lang w:eastAsia="en-GB"/>
        </w:rPr>
        <w:t>using</w:t>
      </w:r>
      <w:r w:rsidRPr="00836836">
        <w:rPr>
          <w:rFonts w:ascii="Consolas" w:hAnsi="Consolas" w:cs="Consolas"/>
          <w:color w:val="000000"/>
          <w:szCs w:val="15"/>
          <w:highlight w:val="white"/>
          <w:lang w:eastAsia="en-GB"/>
        </w:rPr>
        <w:t xml:space="preserve"> (</w:t>
      </w:r>
      <w:r w:rsidRPr="00836836">
        <w:rPr>
          <w:rFonts w:ascii="Consolas" w:hAnsi="Consolas" w:cs="Consolas"/>
          <w:color w:val="2B91AF"/>
          <w:szCs w:val="15"/>
          <w:highlight w:val="white"/>
          <w:lang w:eastAsia="en-GB"/>
        </w:rPr>
        <w:t>MemoryStream</w:t>
      </w:r>
      <w:r w:rsidRPr="00836836">
        <w:rPr>
          <w:rFonts w:ascii="Consolas" w:hAnsi="Consolas" w:cs="Consolas"/>
          <w:color w:val="000000"/>
          <w:szCs w:val="15"/>
          <w:highlight w:val="white"/>
          <w:lang w:eastAsia="en-GB"/>
        </w:rPr>
        <w:t xml:space="preserve"> ms = </w:t>
      </w:r>
      <w:r w:rsidRPr="00836836">
        <w:rPr>
          <w:rFonts w:ascii="Consolas" w:hAnsi="Consolas" w:cs="Consolas"/>
          <w:color w:val="0000FF"/>
          <w:szCs w:val="15"/>
          <w:highlight w:val="white"/>
          <w:lang w:eastAsia="en-GB"/>
        </w:rPr>
        <w:t>new</w:t>
      </w:r>
      <w:r w:rsidRPr="00836836">
        <w:rPr>
          <w:rFonts w:ascii="Consolas" w:hAnsi="Consolas" w:cs="Consolas"/>
          <w:color w:val="000000"/>
          <w:szCs w:val="15"/>
          <w:highlight w:val="white"/>
          <w:lang w:eastAsia="en-GB"/>
        </w:rPr>
        <w:t xml:space="preserve"> </w:t>
      </w:r>
      <w:r w:rsidRPr="00836836">
        <w:rPr>
          <w:rFonts w:ascii="Consolas" w:hAnsi="Consolas" w:cs="Consolas"/>
          <w:color w:val="2B91AF"/>
          <w:szCs w:val="15"/>
          <w:highlight w:val="white"/>
          <w:lang w:eastAsia="en-GB"/>
        </w:rPr>
        <w:t>MemoryStream</w:t>
      </w:r>
      <w:r w:rsidRPr="00836836">
        <w:rPr>
          <w:rFonts w:ascii="Consolas" w:hAnsi="Consolas" w:cs="Consolas"/>
          <w:color w:val="000000"/>
          <w:szCs w:val="15"/>
          <w:highlight w:val="white"/>
          <w:lang w:eastAsia="en-GB"/>
        </w:rPr>
        <w: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Pr="00836836">
        <w:rPr>
          <w:rFonts w:ascii="Consolas" w:hAnsi="Consolas" w:cs="Consolas"/>
          <w:color w:val="0000FF"/>
          <w:szCs w:val="15"/>
          <w:highlight w:val="white"/>
          <w:lang w:eastAsia="en-GB"/>
        </w:rPr>
        <w:t>using</w:t>
      </w:r>
      <w:r w:rsidRPr="00836836">
        <w:rPr>
          <w:rFonts w:ascii="Consolas" w:hAnsi="Consolas" w:cs="Consolas"/>
          <w:color w:val="000000"/>
          <w:szCs w:val="15"/>
          <w:highlight w:val="white"/>
          <w:lang w:eastAsia="en-GB"/>
        </w:rPr>
        <w:t xml:space="preserve"> (</w:t>
      </w:r>
      <w:r w:rsidRPr="00836836">
        <w:rPr>
          <w:rFonts w:ascii="Consolas" w:hAnsi="Consolas" w:cs="Consolas"/>
          <w:color w:val="2B91AF"/>
          <w:szCs w:val="15"/>
          <w:highlight w:val="white"/>
          <w:lang w:eastAsia="en-GB"/>
        </w:rPr>
        <w:t>XmlWriter</w:t>
      </w:r>
      <w:r w:rsidRPr="00836836">
        <w:rPr>
          <w:rFonts w:ascii="Consolas" w:hAnsi="Consolas" w:cs="Consolas"/>
          <w:color w:val="000000"/>
          <w:szCs w:val="15"/>
          <w:highlight w:val="white"/>
          <w:lang w:eastAsia="en-GB"/>
        </w:rPr>
        <w:t xml:space="preserve"> xw = </w:t>
      </w:r>
      <w:r w:rsidRPr="00836836">
        <w:rPr>
          <w:rFonts w:ascii="Consolas" w:hAnsi="Consolas" w:cs="Consolas"/>
          <w:color w:val="2B91AF"/>
          <w:szCs w:val="15"/>
          <w:highlight w:val="white"/>
          <w:lang w:eastAsia="en-GB"/>
        </w:rPr>
        <w:t>XmlWriter</w:t>
      </w:r>
      <w:r w:rsidRPr="00836836">
        <w:rPr>
          <w:rFonts w:ascii="Consolas" w:hAnsi="Consolas" w:cs="Consolas"/>
          <w:color w:val="000000"/>
          <w:szCs w:val="15"/>
          <w:highlight w:val="white"/>
          <w:lang w:eastAsia="en-GB"/>
        </w:rPr>
        <w:t>.Create(ms, settings))</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xw.WriteStartDocument();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xw.WriteStartElement(</w:t>
      </w:r>
      <w:r w:rsidRPr="00836836">
        <w:rPr>
          <w:rFonts w:ascii="Consolas" w:hAnsi="Consolas" w:cs="Consolas"/>
          <w:color w:val="A31515"/>
          <w:szCs w:val="15"/>
          <w:highlight w:val="white"/>
          <w:lang w:eastAsia="en-GB"/>
        </w:rPr>
        <w:t>"SOAP"</w:t>
      </w:r>
      <w:r w:rsidRPr="00836836">
        <w:rPr>
          <w:rFonts w:ascii="Consolas" w:hAnsi="Consolas" w:cs="Consolas"/>
          <w:color w:val="000000"/>
          <w:szCs w:val="15"/>
          <w:highlight w:val="white"/>
          <w:lang w:eastAsia="en-GB"/>
        </w:rPr>
        <w:t xml:space="preserve">, </w:t>
      </w:r>
      <w:r w:rsidRPr="00836836">
        <w:rPr>
          <w:rFonts w:ascii="Consolas" w:hAnsi="Consolas" w:cs="Consolas"/>
          <w:color w:val="A31515"/>
          <w:szCs w:val="15"/>
          <w:highlight w:val="white"/>
          <w:lang w:eastAsia="en-GB"/>
        </w:rPr>
        <w:t>"Envelope"</w:t>
      </w:r>
      <w:r w:rsidRPr="00836836">
        <w:rPr>
          <w:rFonts w:ascii="Consolas" w:hAnsi="Consolas" w:cs="Consolas"/>
          <w:color w:val="000000"/>
          <w:szCs w:val="15"/>
          <w:highlight w:val="white"/>
          <w:lang w:eastAsia="en-GB"/>
        </w:rPr>
        <w:t xml:space="preserve">, SchemaUrn); </w:t>
      </w:r>
      <w:r w:rsidRPr="00836836">
        <w:rPr>
          <w:rFonts w:ascii="Consolas" w:hAnsi="Consolas" w:cs="Consolas"/>
          <w:color w:val="008000"/>
          <w:szCs w:val="15"/>
          <w:highlight w:val="white"/>
          <w:lang w:eastAsia="en-GB"/>
        </w:rPr>
        <w:t>// start envelope</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xw.WriteStartElement(</w:t>
      </w:r>
      <w:r w:rsidRPr="00836836">
        <w:rPr>
          <w:rFonts w:ascii="Consolas" w:hAnsi="Consolas" w:cs="Consolas"/>
          <w:color w:val="A31515"/>
          <w:szCs w:val="15"/>
          <w:highlight w:val="white"/>
          <w:lang w:eastAsia="en-GB"/>
        </w:rPr>
        <w:t>"SOAP"</w:t>
      </w:r>
      <w:r w:rsidRPr="00836836">
        <w:rPr>
          <w:rFonts w:ascii="Consolas" w:hAnsi="Consolas" w:cs="Consolas"/>
          <w:color w:val="000000"/>
          <w:szCs w:val="15"/>
          <w:highlight w:val="white"/>
          <w:lang w:eastAsia="en-GB"/>
        </w:rPr>
        <w:t xml:space="preserve">, </w:t>
      </w:r>
      <w:r w:rsidRPr="00836836">
        <w:rPr>
          <w:rFonts w:ascii="Consolas" w:hAnsi="Consolas" w:cs="Consolas"/>
          <w:color w:val="A31515"/>
          <w:szCs w:val="15"/>
          <w:highlight w:val="white"/>
          <w:lang w:eastAsia="en-GB"/>
        </w:rPr>
        <w:t>"Header"</w:t>
      </w:r>
      <w:r w:rsidRPr="00836836">
        <w:rPr>
          <w:rFonts w:ascii="Consolas" w:hAnsi="Consolas" w:cs="Consolas"/>
          <w:color w:val="000000"/>
          <w:szCs w:val="15"/>
          <w:highlight w:val="white"/>
          <w:lang w:eastAsia="en-GB"/>
        </w:rPr>
        <w:t xml:space="preserve">, SchemaUrn); </w:t>
      </w:r>
      <w:r w:rsidRPr="00836836">
        <w:rPr>
          <w:rFonts w:ascii="Consolas" w:hAnsi="Consolas" w:cs="Consolas"/>
          <w:color w:val="008000"/>
          <w:szCs w:val="15"/>
          <w:highlight w:val="white"/>
          <w:lang w:eastAsia="en-GB"/>
        </w:rPr>
        <w:t>// start header</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Pr="00836836">
        <w:rPr>
          <w:rFonts w:ascii="Consolas" w:hAnsi="Consolas" w:cs="Consolas"/>
          <w:color w:val="0000FF"/>
          <w:szCs w:val="15"/>
          <w:highlight w:val="white"/>
          <w:lang w:eastAsia="en-GB"/>
        </w:rPr>
        <w:t>this</w:t>
      </w:r>
      <w:r w:rsidRPr="00836836">
        <w:rPr>
          <w:rFonts w:ascii="Consolas" w:hAnsi="Consolas" w:cs="Consolas"/>
          <w:color w:val="000000"/>
          <w:szCs w:val="15"/>
          <w:highlight w:val="white"/>
          <w:lang w:eastAsia="en-GB"/>
        </w:rPr>
        <w:t>.GenerateCredentialsSection(xw);</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xw.WriteEndElement(); </w:t>
      </w:r>
      <w:r w:rsidRPr="00836836">
        <w:rPr>
          <w:rFonts w:ascii="Consolas" w:hAnsi="Consolas" w:cs="Consolas"/>
          <w:color w:val="008000"/>
          <w:szCs w:val="15"/>
          <w:highlight w:val="white"/>
          <w:lang w:eastAsia="en-GB"/>
        </w:rPr>
        <w:t>// end header</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xw.WriteStartElement(</w:t>
      </w:r>
      <w:r w:rsidRPr="00836836">
        <w:rPr>
          <w:rFonts w:ascii="Consolas" w:hAnsi="Consolas" w:cs="Consolas"/>
          <w:color w:val="A31515"/>
          <w:szCs w:val="15"/>
          <w:highlight w:val="white"/>
          <w:lang w:eastAsia="en-GB"/>
        </w:rPr>
        <w:t>"SOAP"</w:t>
      </w:r>
      <w:r w:rsidRPr="00836836">
        <w:rPr>
          <w:rFonts w:ascii="Consolas" w:hAnsi="Consolas" w:cs="Consolas"/>
          <w:color w:val="000000"/>
          <w:szCs w:val="15"/>
          <w:highlight w:val="white"/>
          <w:lang w:eastAsia="en-GB"/>
        </w:rPr>
        <w:t xml:space="preserve">, </w:t>
      </w:r>
      <w:r w:rsidRPr="00836836">
        <w:rPr>
          <w:rFonts w:ascii="Consolas" w:hAnsi="Consolas" w:cs="Consolas"/>
          <w:color w:val="A31515"/>
          <w:szCs w:val="15"/>
          <w:highlight w:val="white"/>
          <w:lang w:eastAsia="en-GB"/>
        </w:rPr>
        <w:t>"Body"</w:t>
      </w:r>
      <w:r w:rsidRPr="00836836">
        <w:rPr>
          <w:rFonts w:ascii="Consolas" w:hAnsi="Consolas" w:cs="Consolas"/>
          <w:color w:val="000000"/>
          <w:szCs w:val="15"/>
          <w:highlight w:val="white"/>
          <w:lang w:eastAsia="en-GB"/>
        </w:rPr>
        <w:t xml:space="preserve">, SchemaUrn); </w:t>
      </w:r>
      <w:r w:rsidRPr="00836836">
        <w:rPr>
          <w:rFonts w:ascii="Consolas" w:hAnsi="Consolas" w:cs="Consolas"/>
          <w:color w:val="008000"/>
          <w:szCs w:val="15"/>
          <w:highlight w:val="white"/>
          <w:lang w:eastAsia="en-GB"/>
        </w:rPr>
        <w:t>// start body</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xw.WriteStartElement(RequestType.ToString()); </w:t>
      </w:r>
      <w:r w:rsidRPr="00836836">
        <w:rPr>
          <w:rFonts w:ascii="Consolas" w:hAnsi="Consolas" w:cs="Consolas"/>
          <w:color w:val="008000"/>
          <w:szCs w:val="15"/>
          <w:highlight w:val="white"/>
          <w:lang w:eastAsia="en-GB"/>
        </w:rPr>
        <w:t>// start [action]advert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00E0735E">
        <w:rPr>
          <w:rFonts w:ascii="Consolas" w:hAnsi="Consolas" w:cs="Consolas"/>
          <w:color w:val="008000"/>
          <w:szCs w:val="15"/>
          <w:highlight w:val="white"/>
          <w:lang w:eastAsia="en-GB"/>
        </w:rPr>
        <w:t xml:space="preserve">// </w:t>
      </w:r>
      <w:r w:rsidRPr="00836836">
        <w:rPr>
          <w:rFonts w:ascii="Consolas" w:hAnsi="Consolas" w:cs="Consolas"/>
          <w:color w:val="008000"/>
          <w:szCs w:val="15"/>
          <w:highlight w:val="white"/>
          <w:lang w:eastAsia="en-GB"/>
        </w:rPr>
        <w:t xml:space="preserve">JobId </w:t>
      </w:r>
      <w:r w:rsidR="00E0735E">
        <w:rPr>
          <w:rFonts w:ascii="Consolas" w:hAnsi="Consolas" w:cs="Consolas"/>
          <w:color w:val="008000"/>
          <w:szCs w:val="15"/>
          <w:highlight w:val="white"/>
          <w:lang w:eastAsia="en-GB"/>
        </w:rPr>
        <w:t xml:space="preserve">is </w:t>
      </w:r>
      <w:r w:rsidRPr="00836836">
        <w:rPr>
          <w:rFonts w:ascii="Consolas" w:hAnsi="Consolas" w:cs="Consolas"/>
          <w:color w:val="008000"/>
          <w:szCs w:val="15"/>
          <w:highlight w:val="white"/>
          <w:lang w:eastAsia="en-GB"/>
        </w:rPr>
        <w:t>included in eve</w:t>
      </w:r>
      <w:r w:rsidR="00E0735E">
        <w:rPr>
          <w:rFonts w:ascii="Consolas" w:hAnsi="Consolas" w:cs="Consolas"/>
          <w:color w:val="008000"/>
          <w:szCs w:val="15"/>
          <w:highlight w:val="white"/>
          <w:lang w:eastAsia="en-GB"/>
        </w:rPr>
        <w:t>ry request except post requests</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Pr="00836836">
        <w:rPr>
          <w:rFonts w:ascii="Consolas" w:hAnsi="Consolas" w:cs="Consolas"/>
          <w:color w:val="0000FF"/>
          <w:szCs w:val="15"/>
          <w:highlight w:val="white"/>
          <w:lang w:eastAsia="en-GB"/>
        </w:rPr>
        <w:t>if</w:t>
      </w:r>
      <w:r w:rsidRPr="00836836">
        <w:rPr>
          <w:rFonts w:ascii="Consolas" w:hAnsi="Consolas" w:cs="Consolas"/>
          <w:color w:val="000000"/>
          <w:szCs w:val="15"/>
          <w:highlight w:val="white"/>
          <w:lang w:eastAsia="en-GB"/>
        </w:rPr>
        <w:t xml:space="preserve"> (RequestType != </w:t>
      </w:r>
      <w:r w:rsidRPr="00836836">
        <w:rPr>
          <w:rFonts w:ascii="Consolas" w:hAnsi="Consolas" w:cs="Consolas"/>
          <w:color w:val="2B91AF"/>
          <w:szCs w:val="15"/>
          <w:highlight w:val="white"/>
          <w:lang w:eastAsia="en-GB"/>
        </w:rPr>
        <w:t>RequestType</w:t>
      </w:r>
      <w:r w:rsidRPr="00836836">
        <w:rPr>
          <w:rFonts w:ascii="Consolas" w:hAnsi="Consolas" w:cs="Consolas"/>
          <w:color w:val="000000"/>
          <w:szCs w:val="15"/>
          <w:highlight w:val="white"/>
          <w:lang w:eastAsia="en-GB"/>
        </w:rPr>
        <w:t>.PostAdvert)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xw.WriteElementString(</w:t>
      </w:r>
      <w:r w:rsidRPr="00836836">
        <w:rPr>
          <w:rFonts w:ascii="Consolas" w:hAnsi="Consolas" w:cs="Consolas"/>
          <w:color w:val="A31515"/>
          <w:szCs w:val="15"/>
          <w:highlight w:val="white"/>
          <w:lang w:eastAsia="en-GB"/>
        </w:rPr>
        <w:t>"JobId"</w:t>
      </w:r>
      <w:r w:rsidRPr="00836836">
        <w:rPr>
          <w:rFonts w:ascii="Consolas" w:hAnsi="Consolas" w:cs="Consolas"/>
          <w:color w:val="000000"/>
          <w:szCs w:val="15"/>
          <w:highlight w:val="white"/>
          <w:lang w:eastAsia="en-GB"/>
        </w:rPr>
        <w:t>, JobId);</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Pr="00836836">
        <w:rPr>
          <w:rFonts w:ascii="Consolas" w:hAnsi="Consolas" w:cs="Consolas"/>
          <w:color w:val="0000FF"/>
          <w:szCs w:val="15"/>
          <w:highlight w:val="white"/>
          <w:lang w:eastAsia="en-GB"/>
        </w:rPr>
        <w:t>if</w:t>
      </w:r>
      <w:r w:rsidRPr="00836836">
        <w:rPr>
          <w:rFonts w:ascii="Consolas" w:hAnsi="Consolas" w:cs="Consolas"/>
          <w:color w:val="000000"/>
          <w:szCs w:val="15"/>
          <w:highlight w:val="white"/>
          <w:lang w:eastAsia="en-GB"/>
        </w:rPr>
        <w:t xml:space="preserve"> (RequestType != </w:t>
      </w:r>
      <w:r w:rsidRPr="00836836">
        <w:rPr>
          <w:rFonts w:ascii="Consolas" w:hAnsi="Consolas" w:cs="Consolas"/>
          <w:color w:val="2B91AF"/>
          <w:szCs w:val="15"/>
          <w:highlight w:val="white"/>
          <w:lang w:eastAsia="en-GB"/>
        </w:rPr>
        <w:t>RequestType</w:t>
      </w:r>
      <w:r w:rsidRPr="00836836">
        <w:rPr>
          <w:rFonts w:ascii="Consolas" w:hAnsi="Consolas" w:cs="Consolas"/>
          <w:color w:val="000000"/>
          <w:szCs w:val="15"/>
          <w:highlight w:val="white"/>
          <w:lang w:eastAsia="en-GB"/>
        </w:rPr>
        <w:t>.DeleteAdvert)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xw.WriteElementString(</w:t>
      </w:r>
      <w:r w:rsidRPr="00836836">
        <w:rPr>
          <w:rFonts w:ascii="Consolas" w:hAnsi="Consolas" w:cs="Consolas"/>
          <w:color w:val="A31515"/>
          <w:szCs w:val="15"/>
          <w:highlight w:val="white"/>
          <w:lang w:eastAsia="en-GB"/>
        </w:rPr>
        <w:t>"JobRef"</w:t>
      </w:r>
      <w:r w:rsidRPr="00836836">
        <w:rPr>
          <w:rFonts w:ascii="Consolas" w:hAnsi="Consolas" w:cs="Consolas"/>
          <w:color w:val="000000"/>
          <w:szCs w:val="15"/>
          <w:highlight w:val="white"/>
          <w:lang w:eastAsia="en-GB"/>
        </w:rPr>
        <w:t>, VacancyRef);</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xw.WriteElementString(</w:t>
      </w:r>
      <w:r w:rsidRPr="00836836">
        <w:rPr>
          <w:rFonts w:ascii="Consolas" w:hAnsi="Consolas" w:cs="Consolas"/>
          <w:color w:val="A31515"/>
          <w:szCs w:val="15"/>
          <w:highlight w:val="white"/>
          <w:lang w:eastAsia="en-GB"/>
        </w:rPr>
        <w:t>"Title"</w:t>
      </w:r>
      <w:r w:rsidRPr="00836836">
        <w:rPr>
          <w:rFonts w:ascii="Consolas" w:hAnsi="Consolas" w:cs="Consolas"/>
          <w:color w:val="000000"/>
          <w:szCs w:val="15"/>
          <w:highlight w:val="white"/>
          <w:lang w:eastAsia="en-GB"/>
        </w:rPr>
        <w:t>, JobTitle);</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xw.WriteStartElement(</w:t>
      </w:r>
      <w:r w:rsidRPr="00836836">
        <w:rPr>
          <w:rFonts w:ascii="Consolas" w:hAnsi="Consolas" w:cs="Consolas"/>
          <w:color w:val="A31515"/>
          <w:szCs w:val="15"/>
          <w:highlight w:val="white"/>
          <w:lang w:eastAsia="en-GB"/>
        </w:rPr>
        <w:t>"Description"</w:t>
      </w:r>
      <w:r w:rsidRPr="00836836">
        <w:rPr>
          <w:rFonts w:ascii="Consolas" w:hAnsi="Consolas" w:cs="Consolas"/>
          <w:color w:val="000000"/>
          <w:szCs w:val="15"/>
          <w:highlight w:val="white"/>
          <w:lang w:eastAsia="en-GB"/>
        </w:rPr>
        <w: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xw.WriteCData(Description);</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xw.WriteEndElement();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xw.WriteStartElement(</w:t>
      </w:r>
      <w:r w:rsidRPr="00836836">
        <w:rPr>
          <w:rFonts w:ascii="Consolas" w:hAnsi="Consolas" w:cs="Consolas"/>
          <w:color w:val="A31515"/>
          <w:szCs w:val="15"/>
          <w:highlight w:val="white"/>
          <w:lang w:eastAsia="en-GB"/>
        </w:rPr>
        <w:t>"ApplicationUrl"</w:t>
      </w:r>
      <w:r w:rsidRPr="00836836">
        <w:rPr>
          <w:rFonts w:ascii="Consolas" w:hAnsi="Consolas" w:cs="Consolas"/>
          <w:color w:val="000000"/>
          <w:szCs w:val="15"/>
          <w:highlight w:val="white"/>
          <w:lang w:eastAsia="en-GB"/>
        </w:rPr>
        <w: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xw.WriteCData(ApplyUrl);</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xw.WriteEndElement();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xw.WriteEndElement(); </w:t>
      </w:r>
      <w:r w:rsidRPr="00836836">
        <w:rPr>
          <w:rFonts w:ascii="Consolas" w:hAnsi="Consolas" w:cs="Consolas"/>
          <w:color w:val="008000"/>
          <w:szCs w:val="15"/>
          <w:highlight w:val="white"/>
          <w:lang w:eastAsia="en-GB"/>
        </w:rPr>
        <w:t>// end [action]advert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xw.WriteEndElement(); </w:t>
      </w:r>
      <w:r w:rsidRPr="00836836">
        <w:rPr>
          <w:rFonts w:ascii="Consolas" w:hAnsi="Consolas" w:cs="Consolas"/>
          <w:color w:val="008000"/>
          <w:szCs w:val="15"/>
          <w:highlight w:val="white"/>
          <w:lang w:eastAsia="en-GB"/>
        </w:rPr>
        <w:t>// end body</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xw.WriteEndElement(); </w:t>
      </w:r>
      <w:r w:rsidRPr="00836836">
        <w:rPr>
          <w:rFonts w:ascii="Consolas" w:hAnsi="Consolas" w:cs="Consolas"/>
          <w:color w:val="008000"/>
          <w:szCs w:val="15"/>
          <w:highlight w:val="white"/>
          <w:lang w:eastAsia="en-GB"/>
        </w:rPr>
        <w:t>// end envelope</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xw.WriteEndDocument();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ms.Flush();</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ms.Position = 0;</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Pr="00836836">
        <w:rPr>
          <w:rFonts w:ascii="Consolas" w:hAnsi="Consolas" w:cs="Consolas"/>
          <w:color w:val="008000"/>
          <w:szCs w:val="15"/>
          <w:highlight w:val="white"/>
          <w:lang w:eastAsia="en-GB"/>
        </w:rPr>
        <w:t>// XML files are generally UTF-8 encoding whereas streams are UTF-16 by default so we need to tell the stream explicitly which encoding we want.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Pr="00836836">
        <w:rPr>
          <w:rFonts w:ascii="Consolas" w:hAnsi="Consolas" w:cs="Consolas"/>
          <w:color w:val="0000FF"/>
          <w:szCs w:val="15"/>
          <w:highlight w:val="white"/>
          <w:lang w:eastAsia="en-GB"/>
        </w:rPr>
        <w:t>using</w:t>
      </w:r>
      <w:r w:rsidRPr="00836836">
        <w:rPr>
          <w:rFonts w:ascii="Consolas" w:hAnsi="Consolas" w:cs="Consolas"/>
          <w:color w:val="000000"/>
          <w:szCs w:val="15"/>
          <w:highlight w:val="white"/>
          <w:lang w:eastAsia="en-GB"/>
        </w:rPr>
        <w:t xml:space="preserve"> (</w:t>
      </w:r>
      <w:r w:rsidRPr="00836836">
        <w:rPr>
          <w:rFonts w:ascii="Consolas" w:hAnsi="Consolas" w:cs="Consolas"/>
          <w:color w:val="2B91AF"/>
          <w:szCs w:val="15"/>
          <w:highlight w:val="white"/>
          <w:lang w:eastAsia="en-GB"/>
        </w:rPr>
        <w:t>StreamReader</w:t>
      </w:r>
      <w:r w:rsidRPr="00836836">
        <w:rPr>
          <w:rFonts w:ascii="Consolas" w:hAnsi="Consolas" w:cs="Consolas"/>
          <w:color w:val="000000"/>
          <w:szCs w:val="15"/>
          <w:highlight w:val="white"/>
          <w:lang w:eastAsia="en-GB"/>
        </w:rPr>
        <w:t xml:space="preserve"> sr = </w:t>
      </w:r>
      <w:r w:rsidRPr="00836836">
        <w:rPr>
          <w:rFonts w:ascii="Consolas" w:hAnsi="Consolas" w:cs="Consolas"/>
          <w:color w:val="0000FF"/>
          <w:szCs w:val="15"/>
          <w:highlight w:val="white"/>
          <w:lang w:eastAsia="en-GB"/>
        </w:rPr>
        <w:t>new</w:t>
      </w:r>
      <w:r w:rsidRPr="00836836">
        <w:rPr>
          <w:rFonts w:ascii="Consolas" w:hAnsi="Consolas" w:cs="Consolas"/>
          <w:color w:val="000000"/>
          <w:szCs w:val="15"/>
          <w:highlight w:val="white"/>
          <w:lang w:eastAsia="en-GB"/>
        </w:rPr>
        <w:t xml:space="preserve"> </w:t>
      </w:r>
      <w:r w:rsidRPr="00836836">
        <w:rPr>
          <w:rFonts w:ascii="Consolas" w:hAnsi="Consolas" w:cs="Consolas"/>
          <w:color w:val="2B91AF"/>
          <w:szCs w:val="15"/>
          <w:highlight w:val="white"/>
          <w:lang w:eastAsia="en-GB"/>
        </w:rPr>
        <w:t>StreamReader</w:t>
      </w:r>
      <w:r w:rsidRPr="00836836">
        <w:rPr>
          <w:rFonts w:ascii="Consolas" w:hAnsi="Consolas" w:cs="Consolas"/>
          <w:color w:val="000000"/>
          <w:szCs w:val="15"/>
          <w:highlight w:val="white"/>
          <w:lang w:eastAsia="en-GB"/>
        </w:rPr>
        <w:t xml:space="preserve">(ms, </w:t>
      </w:r>
      <w:r w:rsidRPr="00836836">
        <w:rPr>
          <w:rFonts w:ascii="Consolas" w:hAnsi="Consolas" w:cs="Consolas"/>
          <w:color w:val="2B91AF"/>
          <w:szCs w:val="15"/>
          <w:highlight w:val="white"/>
          <w:lang w:eastAsia="en-GB"/>
        </w:rPr>
        <w:t>Encoding</w:t>
      </w:r>
      <w:r w:rsidRPr="00836836">
        <w:rPr>
          <w:rFonts w:ascii="Consolas" w:hAnsi="Consolas" w:cs="Consolas"/>
          <w:color w:val="000000"/>
          <w:szCs w:val="15"/>
          <w:highlight w:val="white"/>
          <w:lang w:eastAsia="en-GB"/>
        </w:rPr>
        <w:t>.UTF8))</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request = sr.ReadToEnd();</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Pr="00836836">
        <w:rPr>
          <w:rFonts w:ascii="Consolas" w:hAnsi="Consolas" w:cs="Consolas"/>
          <w:color w:val="0000FF"/>
          <w:szCs w:val="15"/>
          <w:highlight w:val="white"/>
          <w:lang w:eastAsia="en-GB"/>
        </w:rPr>
        <w:t>return</w:t>
      </w:r>
      <w:r w:rsidRPr="00836836">
        <w:rPr>
          <w:rFonts w:ascii="Consolas" w:hAnsi="Consolas" w:cs="Consolas"/>
          <w:color w:val="000000"/>
          <w:szCs w:val="15"/>
          <w:highlight w:val="white"/>
          <w:lang w:eastAsia="en-GB"/>
        </w:rPr>
        <w:t xml:space="preserve"> request;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Pr="00836836">
        <w:rPr>
          <w:rFonts w:ascii="Consolas" w:hAnsi="Consolas" w:cs="Consolas"/>
          <w:color w:val="808080"/>
          <w:szCs w:val="15"/>
          <w:highlight w:val="white"/>
          <w:lang w:eastAsia="en-GB"/>
        </w:rPr>
        <w:t>///</w:t>
      </w:r>
      <w:r w:rsidRPr="00836836">
        <w:rPr>
          <w:rFonts w:ascii="Consolas" w:hAnsi="Consolas" w:cs="Consolas"/>
          <w:color w:val="008000"/>
          <w:szCs w:val="15"/>
          <w:highlight w:val="white"/>
          <w:lang w:eastAsia="en-GB"/>
        </w:rPr>
        <w:t xml:space="preserve"> </w:t>
      </w:r>
      <w:r w:rsidRPr="00836836">
        <w:rPr>
          <w:rFonts w:ascii="Consolas" w:hAnsi="Consolas" w:cs="Consolas"/>
          <w:color w:val="808080"/>
          <w:szCs w:val="15"/>
          <w:highlight w:val="white"/>
          <w:lang w:eastAsia="en-GB"/>
        </w:rPr>
        <w:t>&lt;summary&gt;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Pr="00836836">
        <w:rPr>
          <w:rFonts w:ascii="Consolas" w:hAnsi="Consolas" w:cs="Consolas"/>
          <w:color w:val="808080"/>
          <w:szCs w:val="15"/>
          <w:highlight w:val="white"/>
          <w:lang w:eastAsia="en-GB"/>
        </w:rPr>
        <w:t>///</w:t>
      </w:r>
      <w:r w:rsidRPr="00836836">
        <w:rPr>
          <w:rFonts w:ascii="Consolas" w:hAnsi="Consolas" w:cs="Consolas"/>
          <w:color w:val="008000"/>
          <w:szCs w:val="15"/>
          <w:highlight w:val="white"/>
          <w:lang w:eastAsia="en-GB"/>
        </w:rPr>
        <w:t xml:space="preserve"> Generate an Xml section with credentials</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Pr="00836836">
        <w:rPr>
          <w:rFonts w:ascii="Consolas" w:hAnsi="Consolas" w:cs="Consolas"/>
          <w:color w:val="808080"/>
          <w:szCs w:val="15"/>
          <w:highlight w:val="white"/>
          <w:lang w:eastAsia="en-GB"/>
        </w:rPr>
        <w:t>///</w:t>
      </w:r>
      <w:r w:rsidRPr="00836836">
        <w:rPr>
          <w:rFonts w:ascii="Consolas" w:hAnsi="Consolas" w:cs="Consolas"/>
          <w:color w:val="008000"/>
          <w:szCs w:val="15"/>
          <w:highlight w:val="white"/>
          <w:lang w:eastAsia="en-GB"/>
        </w:rPr>
        <w:t xml:space="preserve"> </w:t>
      </w:r>
      <w:r w:rsidRPr="00836836">
        <w:rPr>
          <w:rFonts w:ascii="Consolas" w:hAnsi="Consolas" w:cs="Consolas"/>
          <w:color w:val="808080"/>
          <w:szCs w:val="15"/>
          <w:highlight w:val="white"/>
          <w:lang w:eastAsia="en-GB"/>
        </w:rPr>
        <w:t>&lt;/summary&gt;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Pr="00836836">
        <w:rPr>
          <w:rFonts w:ascii="Consolas" w:hAnsi="Consolas" w:cs="Consolas"/>
          <w:color w:val="808080"/>
          <w:szCs w:val="15"/>
          <w:highlight w:val="white"/>
          <w:lang w:eastAsia="en-GB"/>
        </w:rPr>
        <w:t>///</w:t>
      </w:r>
      <w:r w:rsidRPr="00836836">
        <w:rPr>
          <w:rFonts w:ascii="Consolas" w:hAnsi="Consolas" w:cs="Consolas"/>
          <w:color w:val="008000"/>
          <w:szCs w:val="15"/>
          <w:highlight w:val="white"/>
          <w:lang w:eastAsia="en-GB"/>
        </w:rPr>
        <w:t xml:space="preserve"> </w:t>
      </w:r>
      <w:r w:rsidRPr="00836836">
        <w:rPr>
          <w:rFonts w:ascii="Consolas" w:hAnsi="Consolas" w:cs="Consolas"/>
          <w:color w:val="808080"/>
          <w:szCs w:val="15"/>
          <w:highlight w:val="white"/>
          <w:lang w:eastAsia="en-GB"/>
        </w:rPr>
        <w:t>&lt;param name="xw"&gt;&lt;/param&gt;</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r w:rsidRPr="00836836">
        <w:rPr>
          <w:rFonts w:ascii="Consolas" w:hAnsi="Consolas" w:cs="Consolas"/>
          <w:color w:val="0000FF"/>
          <w:szCs w:val="15"/>
          <w:highlight w:val="white"/>
          <w:lang w:eastAsia="en-GB"/>
        </w:rPr>
        <w:t>private</w:t>
      </w:r>
      <w:r w:rsidRPr="00836836">
        <w:rPr>
          <w:rFonts w:ascii="Consolas" w:hAnsi="Consolas" w:cs="Consolas"/>
          <w:color w:val="000000"/>
          <w:szCs w:val="15"/>
          <w:highlight w:val="white"/>
          <w:lang w:eastAsia="en-GB"/>
        </w:rPr>
        <w:t xml:space="preserve"> </w:t>
      </w:r>
      <w:r w:rsidRPr="00836836">
        <w:rPr>
          <w:rFonts w:ascii="Consolas" w:hAnsi="Consolas" w:cs="Consolas"/>
          <w:color w:val="0000FF"/>
          <w:szCs w:val="15"/>
          <w:highlight w:val="white"/>
          <w:lang w:eastAsia="en-GB"/>
        </w:rPr>
        <w:t>void</w:t>
      </w:r>
      <w:r w:rsidRPr="00836836">
        <w:rPr>
          <w:rFonts w:ascii="Consolas" w:hAnsi="Consolas" w:cs="Consolas"/>
          <w:color w:val="000000"/>
          <w:szCs w:val="15"/>
          <w:highlight w:val="white"/>
          <w:lang w:eastAsia="en-GB"/>
        </w:rPr>
        <w:t xml:space="preserve"> GenerateCredentialsSection(</w:t>
      </w:r>
      <w:r w:rsidRPr="00836836">
        <w:rPr>
          <w:rFonts w:ascii="Consolas" w:hAnsi="Consolas" w:cs="Consolas"/>
          <w:color w:val="2B91AF"/>
          <w:szCs w:val="15"/>
          <w:highlight w:val="white"/>
          <w:lang w:eastAsia="en-GB"/>
        </w:rPr>
        <w:t>XmlWriter</w:t>
      </w:r>
      <w:r w:rsidRPr="00836836">
        <w:rPr>
          <w:rFonts w:ascii="Consolas" w:hAnsi="Consolas" w:cs="Consolas"/>
          <w:color w:val="000000"/>
          <w:szCs w:val="15"/>
          <w:highlight w:val="white"/>
          <w:lang w:eastAsia="en-GB"/>
        </w:rPr>
        <w:t xml:space="preserve"> xw)</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xw.WriteElementString(</w:t>
      </w:r>
      <w:r w:rsidRPr="00836836">
        <w:rPr>
          <w:rFonts w:ascii="Consolas" w:hAnsi="Consolas" w:cs="Consolas"/>
          <w:color w:val="A31515"/>
          <w:szCs w:val="15"/>
          <w:highlight w:val="white"/>
          <w:lang w:eastAsia="en-GB"/>
        </w:rPr>
        <w:t>"UserName"</w:t>
      </w:r>
      <w:r w:rsidRPr="00836836">
        <w:rPr>
          <w:rFonts w:ascii="Consolas" w:hAnsi="Consolas" w:cs="Consolas"/>
          <w:color w:val="000000"/>
          <w:szCs w:val="15"/>
          <w:highlight w:val="white"/>
          <w:lang w:eastAsia="en-GB"/>
        </w:rPr>
        <w:t>, Username);</w:t>
      </w:r>
    </w:p>
    <w:p w:rsidR="00836836" w:rsidRPr="00836836" w:rsidRDefault="00836836" w:rsidP="00836836">
      <w:pPr>
        <w:autoSpaceDE w:val="0"/>
        <w:autoSpaceDN w:val="0"/>
        <w:adjustRightInd w:val="0"/>
        <w:spacing w:after="0"/>
        <w:rPr>
          <w:rFonts w:ascii="Consolas" w:hAnsi="Consolas" w:cs="Consolas"/>
          <w:color w:val="000000"/>
          <w:szCs w:val="15"/>
          <w:highlight w:val="white"/>
          <w:lang w:eastAsia="en-GB"/>
        </w:rPr>
      </w:pPr>
      <w:r w:rsidRPr="00836836">
        <w:rPr>
          <w:rFonts w:ascii="Consolas" w:hAnsi="Consolas" w:cs="Consolas"/>
          <w:color w:val="000000"/>
          <w:szCs w:val="15"/>
          <w:highlight w:val="white"/>
          <w:lang w:eastAsia="en-GB"/>
        </w:rPr>
        <w:t xml:space="preserve">            xw.WriteElementString(</w:t>
      </w:r>
      <w:r w:rsidRPr="00836836">
        <w:rPr>
          <w:rFonts w:ascii="Consolas" w:hAnsi="Consolas" w:cs="Consolas"/>
          <w:color w:val="A31515"/>
          <w:szCs w:val="15"/>
          <w:highlight w:val="white"/>
          <w:lang w:eastAsia="en-GB"/>
        </w:rPr>
        <w:t>"Password"</w:t>
      </w:r>
      <w:r w:rsidRPr="00836836">
        <w:rPr>
          <w:rFonts w:ascii="Consolas" w:hAnsi="Consolas" w:cs="Consolas"/>
          <w:color w:val="000000"/>
          <w:szCs w:val="15"/>
          <w:highlight w:val="white"/>
          <w:lang w:eastAsia="en-GB"/>
        </w:rPr>
        <w:t>, Password);</w:t>
      </w:r>
    </w:p>
    <w:p w:rsidR="00367958" w:rsidRPr="00775CD4" w:rsidRDefault="00836836" w:rsidP="00644C83">
      <w:pPr>
        <w:spacing w:after="0"/>
        <w:rPr>
          <w:sz w:val="22"/>
        </w:rPr>
      </w:pPr>
      <w:r w:rsidRPr="00836836">
        <w:rPr>
          <w:rFonts w:ascii="Consolas" w:hAnsi="Consolas" w:cs="Consolas"/>
          <w:color w:val="000000"/>
          <w:szCs w:val="15"/>
          <w:highlight w:val="white"/>
          <w:lang w:eastAsia="en-GB"/>
        </w:rPr>
        <w:t xml:space="preserve">        }</w:t>
      </w:r>
    </w:p>
    <w:p w:rsidR="00367958" w:rsidRDefault="00367958" w:rsidP="00367958">
      <w:pPr>
        <w:pStyle w:val="Heading2"/>
      </w:pPr>
      <w:bookmarkStart w:id="85" w:name="_Toc8028426"/>
      <w:r>
        <w:t>Building a Request Factory</w:t>
      </w:r>
      <w:r w:rsidR="00D7750E">
        <w:t xml:space="preserve"> and Handling Mapping Logic</w:t>
      </w:r>
      <w:bookmarkEnd w:id="85"/>
    </w:p>
    <w:p w:rsidR="00367958" w:rsidRDefault="00367958" w:rsidP="00367958">
      <w:r>
        <w:t>Now we have all our request objects, but they don’t have anything to do with the PE classes that actually contain the information we need to send to the job board.</w:t>
      </w:r>
    </w:p>
    <w:p w:rsidR="00367958" w:rsidRDefault="00367958" w:rsidP="00367958"/>
    <w:p w:rsidR="00367958" w:rsidRDefault="00367958" w:rsidP="00367958">
      <w:r>
        <w:t>This is where the request factory comes in. We’re going to create a class which accepts instances of VacancyData, CustomData, and an AccountData. There will be a method for each type of request we want to make.</w:t>
      </w:r>
    </w:p>
    <w:p w:rsidR="00D7750E" w:rsidRDefault="00D7750E" w:rsidP="00367958"/>
    <w:p w:rsidR="00D7750E" w:rsidRDefault="00D7750E" w:rsidP="00367958">
      <w:r>
        <w:t>This class will also contain any mapping logic between the PE and the job board. For example, let</w:t>
      </w:r>
      <w:r w:rsidR="00F75512">
        <w:t>’</w:t>
      </w:r>
      <w:r>
        <w:t xml:space="preserve">s </w:t>
      </w:r>
      <w:r w:rsidR="0040361B">
        <w:t xml:space="preserve">suppose we decided to create a static class </w:t>
      </w:r>
      <w:r>
        <w:t>to hold the job types Jobserve require:</w:t>
      </w:r>
    </w:p>
    <w:p w:rsidR="00D7750E" w:rsidRDefault="00D7750E" w:rsidP="00367958"/>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FF"/>
          <w:szCs w:val="15"/>
          <w:highlight w:val="white"/>
          <w:lang w:eastAsia="en-GB"/>
        </w:rPr>
        <w:t>namespace</w:t>
      </w:r>
      <w:r w:rsidRPr="0040361B">
        <w:rPr>
          <w:rFonts w:ascii="Consolas" w:hAnsi="Consolas" w:cs="Consolas"/>
          <w:color w:val="000000"/>
          <w:szCs w:val="15"/>
          <w:highlight w:val="white"/>
          <w:lang w:eastAsia="en-GB"/>
        </w:rPr>
        <w:t xml:space="preserve"> Kaonix.PE.Channels.Jobserve.RequestBuilder</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r w:rsidRPr="0040361B">
        <w:rPr>
          <w:rFonts w:ascii="Consolas" w:hAnsi="Consolas" w:cs="Consolas"/>
          <w:color w:val="808080"/>
          <w:szCs w:val="15"/>
          <w:highlight w:val="white"/>
          <w:lang w:eastAsia="en-GB"/>
        </w:rPr>
        <w:t>///</w:t>
      </w:r>
      <w:r w:rsidRPr="0040361B">
        <w:rPr>
          <w:rFonts w:ascii="Consolas" w:hAnsi="Consolas" w:cs="Consolas"/>
          <w:color w:val="008000"/>
          <w:szCs w:val="15"/>
          <w:highlight w:val="white"/>
          <w:lang w:eastAsia="en-GB"/>
        </w:rPr>
        <w:t xml:space="preserve"> </w:t>
      </w:r>
      <w:r w:rsidRPr="0040361B">
        <w:rPr>
          <w:rFonts w:ascii="Consolas" w:hAnsi="Consolas" w:cs="Consolas"/>
          <w:color w:val="808080"/>
          <w:szCs w:val="15"/>
          <w:highlight w:val="white"/>
          <w:lang w:eastAsia="en-GB"/>
        </w:rPr>
        <w:t>&lt;summary&gt;</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r w:rsidRPr="0040361B">
        <w:rPr>
          <w:rFonts w:ascii="Consolas" w:hAnsi="Consolas" w:cs="Consolas"/>
          <w:color w:val="808080"/>
          <w:szCs w:val="15"/>
          <w:highlight w:val="white"/>
          <w:lang w:eastAsia="en-GB"/>
        </w:rPr>
        <w:t>///</w:t>
      </w:r>
      <w:r w:rsidRPr="0040361B">
        <w:rPr>
          <w:rFonts w:ascii="Consolas" w:hAnsi="Consolas" w:cs="Consolas"/>
          <w:color w:val="008000"/>
          <w:szCs w:val="15"/>
          <w:highlight w:val="white"/>
          <w:lang w:eastAsia="en-GB"/>
        </w:rPr>
        <w:t xml:space="preserve"> P = Permanent, C = Contract, B = Both</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r w:rsidRPr="0040361B">
        <w:rPr>
          <w:rFonts w:ascii="Consolas" w:hAnsi="Consolas" w:cs="Consolas"/>
          <w:color w:val="808080"/>
          <w:szCs w:val="15"/>
          <w:highlight w:val="white"/>
          <w:lang w:eastAsia="en-GB"/>
        </w:rPr>
        <w:t>///</w:t>
      </w:r>
      <w:r w:rsidRPr="0040361B">
        <w:rPr>
          <w:rFonts w:ascii="Consolas" w:hAnsi="Consolas" w:cs="Consolas"/>
          <w:color w:val="008000"/>
          <w:szCs w:val="15"/>
          <w:highlight w:val="white"/>
          <w:lang w:eastAsia="en-GB"/>
        </w:rPr>
        <w:t xml:space="preserve"> </w:t>
      </w:r>
      <w:r w:rsidRPr="0040361B">
        <w:rPr>
          <w:rFonts w:ascii="Consolas" w:hAnsi="Consolas" w:cs="Consolas"/>
          <w:color w:val="808080"/>
          <w:szCs w:val="15"/>
          <w:highlight w:val="white"/>
          <w:lang w:eastAsia="en-GB"/>
        </w:rPr>
        <w:t>&lt;/summary&gt;</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r w:rsidRPr="0040361B">
        <w:rPr>
          <w:rFonts w:ascii="Consolas" w:hAnsi="Consolas" w:cs="Consolas"/>
          <w:color w:val="0000FF"/>
          <w:szCs w:val="15"/>
          <w:highlight w:val="white"/>
          <w:lang w:eastAsia="en-GB"/>
        </w:rPr>
        <w:t>public</w:t>
      </w:r>
      <w:r w:rsidRPr="0040361B">
        <w:rPr>
          <w:rFonts w:ascii="Consolas" w:hAnsi="Consolas" w:cs="Consolas"/>
          <w:color w:val="000000"/>
          <w:szCs w:val="15"/>
          <w:highlight w:val="white"/>
          <w:lang w:eastAsia="en-GB"/>
        </w:rPr>
        <w:t xml:space="preserve"> </w:t>
      </w:r>
      <w:r w:rsidRPr="0040361B">
        <w:rPr>
          <w:rFonts w:ascii="Consolas" w:hAnsi="Consolas" w:cs="Consolas"/>
          <w:color w:val="0000FF"/>
          <w:szCs w:val="15"/>
          <w:highlight w:val="white"/>
          <w:lang w:eastAsia="en-GB"/>
        </w:rPr>
        <w:t>static</w:t>
      </w:r>
      <w:r w:rsidRPr="0040361B">
        <w:rPr>
          <w:rFonts w:ascii="Consolas" w:hAnsi="Consolas" w:cs="Consolas"/>
          <w:color w:val="000000"/>
          <w:szCs w:val="15"/>
          <w:highlight w:val="white"/>
          <w:lang w:eastAsia="en-GB"/>
        </w:rPr>
        <w:t xml:space="preserve"> </w:t>
      </w:r>
      <w:r w:rsidRPr="0040361B">
        <w:rPr>
          <w:rFonts w:ascii="Consolas" w:hAnsi="Consolas" w:cs="Consolas"/>
          <w:color w:val="0000FF"/>
          <w:szCs w:val="15"/>
          <w:highlight w:val="white"/>
          <w:lang w:eastAsia="en-GB"/>
        </w:rPr>
        <w:t>class</w:t>
      </w:r>
      <w:r w:rsidRPr="0040361B">
        <w:rPr>
          <w:rFonts w:ascii="Consolas" w:hAnsi="Consolas" w:cs="Consolas"/>
          <w:color w:val="000000"/>
          <w:szCs w:val="15"/>
          <w:highlight w:val="white"/>
          <w:lang w:eastAsia="en-GB"/>
        </w:rPr>
        <w:t xml:space="preserve"> </w:t>
      </w:r>
      <w:r w:rsidRPr="0040361B">
        <w:rPr>
          <w:rFonts w:ascii="Consolas" w:hAnsi="Consolas" w:cs="Consolas"/>
          <w:color w:val="2B91AF"/>
          <w:szCs w:val="15"/>
          <w:highlight w:val="white"/>
          <w:lang w:eastAsia="en-GB"/>
        </w:rPr>
        <w:t>JobserveContractType</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r w:rsidRPr="0040361B">
        <w:rPr>
          <w:rFonts w:ascii="Consolas" w:hAnsi="Consolas" w:cs="Consolas"/>
          <w:color w:val="0000FF"/>
          <w:szCs w:val="15"/>
          <w:highlight w:val="white"/>
          <w:lang w:eastAsia="en-GB"/>
        </w:rPr>
        <w:t>public</w:t>
      </w:r>
      <w:r w:rsidRPr="0040361B">
        <w:rPr>
          <w:rFonts w:ascii="Consolas" w:hAnsi="Consolas" w:cs="Consolas"/>
          <w:color w:val="000000"/>
          <w:szCs w:val="15"/>
          <w:highlight w:val="white"/>
          <w:lang w:eastAsia="en-GB"/>
        </w:rPr>
        <w:t xml:space="preserve"> </w:t>
      </w:r>
      <w:r w:rsidRPr="0040361B">
        <w:rPr>
          <w:rFonts w:ascii="Consolas" w:hAnsi="Consolas" w:cs="Consolas"/>
          <w:color w:val="0000FF"/>
          <w:szCs w:val="15"/>
          <w:highlight w:val="white"/>
          <w:lang w:eastAsia="en-GB"/>
        </w:rPr>
        <w:t>static</w:t>
      </w:r>
      <w:r w:rsidRPr="0040361B">
        <w:rPr>
          <w:rFonts w:ascii="Consolas" w:hAnsi="Consolas" w:cs="Consolas"/>
          <w:color w:val="000000"/>
          <w:szCs w:val="15"/>
          <w:highlight w:val="white"/>
          <w:lang w:eastAsia="en-GB"/>
        </w:rPr>
        <w:t xml:space="preserve"> </w:t>
      </w:r>
      <w:r w:rsidR="00A02D59">
        <w:rPr>
          <w:rFonts w:ascii="Consolas" w:hAnsi="Consolas" w:cs="Consolas"/>
          <w:color w:val="0000FF"/>
          <w:szCs w:val="15"/>
          <w:highlight w:val="white"/>
          <w:lang w:eastAsia="en-GB"/>
        </w:rPr>
        <w:t>char</w:t>
      </w:r>
      <w:r w:rsidRPr="0040361B">
        <w:rPr>
          <w:rFonts w:ascii="Consolas" w:hAnsi="Consolas" w:cs="Consolas"/>
          <w:color w:val="000000"/>
          <w:szCs w:val="15"/>
          <w:highlight w:val="white"/>
          <w:lang w:eastAsia="en-GB"/>
        </w:rPr>
        <w:t xml:space="preserve"> Both</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lastRenderedPageBreak/>
        <w:t xml:space="preserve">            </w:t>
      </w:r>
      <w:r w:rsidRPr="0040361B">
        <w:rPr>
          <w:rFonts w:ascii="Consolas" w:hAnsi="Consolas" w:cs="Consolas"/>
          <w:color w:val="0000FF"/>
          <w:szCs w:val="15"/>
          <w:highlight w:val="white"/>
          <w:lang w:eastAsia="en-GB"/>
        </w:rPr>
        <w:t>get</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r w:rsidRPr="0040361B">
        <w:rPr>
          <w:rFonts w:ascii="Consolas" w:hAnsi="Consolas" w:cs="Consolas"/>
          <w:color w:val="0000FF"/>
          <w:szCs w:val="15"/>
          <w:highlight w:val="white"/>
          <w:lang w:eastAsia="en-GB"/>
        </w:rPr>
        <w:t>return</w:t>
      </w:r>
      <w:r w:rsidRPr="0040361B">
        <w:rPr>
          <w:rFonts w:ascii="Consolas" w:hAnsi="Consolas" w:cs="Consolas"/>
          <w:color w:val="000000"/>
          <w:szCs w:val="15"/>
          <w:highlight w:val="white"/>
          <w:lang w:eastAsia="en-GB"/>
        </w:rPr>
        <w:t xml:space="preserve"> </w:t>
      </w:r>
      <w:r w:rsidR="00A02D59">
        <w:rPr>
          <w:rFonts w:ascii="Consolas" w:hAnsi="Consolas" w:cs="Consolas"/>
          <w:color w:val="A31515"/>
          <w:szCs w:val="15"/>
          <w:highlight w:val="white"/>
          <w:lang w:eastAsia="en-GB"/>
        </w:rPr>
        <w:t>‘B’</w:t>
      </w:r>
      <w:r w:rsidRPr="0040361B">
        <w:rPr>
          <w:rFonts w:ascii="Consolas" w:hAnsi="Consolas" w:cs="Consolas"/>
          <w:color w:val="000000"/>
          <w:szCs w:val="15"/>
          <w:highlight w:val="white"/>
          <w:lang w:eastAsia="en-GB"/>
        </w:rPr>
        <w:t>;</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r w:rsidRPr="0040361B">
        <w:rPr>
          <w:rFonts w:ascii="Consolas" w:hAnsi="Consolas" w:cs="Consolas"/>
          <w:color w:val="0000FF"/>
          <w:szCs w:val="15"/>
          <w:highlight w:val="white"/>
          <w:lang w:eastAsia="en-GB"/>
        </w:rPr>
        <w:t>public</w:t>
      </w:r>
      <w:r w:rsidRPr="0040361B">
        <w:rPr>
          <w:rFonts w:ascii="Consolas" w:hAnsi="Consolas" w:cs="Consolas"/>
          <w:color w:val="000000"/>
          <w:szCs w:val="15"/>
          <w:highlight w:val="white"/>
          <w:lang w:eastAsia="en-GB"/>
        </w:rPr>
        <w:t xml:space="preserve"> </w:t>
      </w:r>
      <w:r w:rsidRPr="0040361B">
        <w:rPr>
          <w:rFonts w:ascii="Consolas" w:hAnsi="Consolas" w:cs="Consolas"/>
          <w:color w:val="0000FF"/>
          <w:szCs w:val="15"/>
          <w:highlight w:val="white"/>
          <w:lang w:eastAsia="en-GB"/>
        </w:rPr>
        <w:t>static</w:t>
      </w:r>
      <w:r w:rsidRPr="0040361B">
        <w:rPr>
          <w:rFonts w:ascii="Consolas" w:hAnsi="Consolas" w:cs="Consolas"/>
          <w:color w:val="000000"/>
          <w:szCs w:val="15"/>
          <w:highlight w:val="white"/>
          <w:lang w:eastAsia="en-GB"/>
        </w:rPr>
        <w:t xml:space="preserve"> </w:t>
      </w:r>
      <w:r w:rsidR="00A02D59">
        <w:rPr>
          <w:rFonts w:ascii="Consolas" w:hAnsi="Consolas" w:cs="Consolas"/>
          <w:color w:val="0000FF"/>
          <w:szCs w:val="15"/>
          <w:highlight w:val="white"/>
          <w:lang w:eastAsia="en-GB"/>
        </w:rPr>
        <w:t>char</w:t>
      </w:r>
      <w:r w:rsidRPr="0040361B">
        <w:rPr>
          <w:rFonts w:ascii="Consolas" w:hAnsi="Consolas" w:cs="Consolas"/>
          <w:color w:val="000000"/>
          <w:szCs w:val="15"/>
          <w:highlight w:val="white"/>
          <w:lang w:eastAsia="en-GB"/>
        </w:rPr>
        <w:t xml:space="preserve"> Contract</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r w:rsidRPr="0040361B">
        <w:rPr>
          <w:rFonts w:ascii="Consolas" w:hAnsi="Consolas" w:cs="Consolas"/>
          <w:color w:val="0000FF"/>
          <w:szCs w:val="15"/>
          <w:highlight w:val="white"/>
          <w:lang w:eastAsia="en-GB"/>
        </w:rPr>
        <w:t>get</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r w:rsidRPr="0040361B">
        <w:rPr>
          <w:rFonts w:ascii="Consolas" w:hAnsi="Consolas" w:cs="Consolas"/>
          <w:color w:val="0000FF"/>
          <w:szCs w:val="15"/>
          <w:highlight w:val="white"/>
          <w:lang w:eastAsia="en-GB"/>
        </w:rPr>
        <w:t>return</w:t>
      </w:r>
      <w:r w:rsidRPr="0040361B">
        <w:rPr>
          <w:rFonts w:ascii="Consolas" w:hAnsi="Consolas" w:cs="Consolas"/>
          <w:color w:val="000000"/>
          <w:szCs w:val="15"/>
          <w:highlight w:val="white"/>
          <w:lang w:eastAsia="en-GB"/>
        </w:rPr>
        <w:t xml:space="preserve"> </w:t>
      </w:r>
      <w:r w:rsidR="00A02D59">
        <w:rPr>
          <w:rFonts w:ascii="Consolas" w:hAnsi="Consolas" w:cs="Consolas"/>
          <w:color w:val="A31515"/>
          <w:szCs w:val="15"/>
          <w:highlight w:val="white"/>
          <w:lang w:eastAsia="en-GB"/>
        </w:rPr>
        <w:t>‘C’</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r w:rsidRPr="0040361B">
        <w:rPr>
          <w:rFonts w:ascii="Consolas" w:hAnsi="Consolas" w:cs="Consolas"/>
          <w:color w:val="0000FF"/>
          <w:szCs w:val="15"/>
          <w:highlight w:val="white"/>
          <w:lang w:eastAsia="en-GB"/>
        </w:rPr>
        <w:t>public</w:t>
      </w:r>
      <w:r w:rsidRPr="0040361B">
        <w:rPr>
          <w:rFonts w:ascii="Consolas" w:hAnsi="Consolas" w:cs="Consolas"/>
          <w:color w:val="000000"/>
          <w:szCs w:val="15"/>
          <w:highlight w:val="white"/>
          <w:lang w:eastAsia="en-GB"/>
        </w:rPr>
        <w:t xml:space="preserve"> </w:t>
      </w:r>
      <w:r w:rsidRPr="0040361B">
        <w:rPr>
          <w:rFonts w:ascii="Consolas" w:hAnsi="Consolas" w:cs="Consolas"/>
          <w:color w:val="0000FF"/>
          <w:szCs w:val="15"/>
          <w:highlight w:val="white"/>
          <w:lang w:eastAsia="en-GB"/>
        </w:rPr>
        <w:t>static</w:t>
      </w:r>
      <w:r w:rsidRPr="0040361B">
        <w:rPr>
          <w:rFonts w:ascii="Consolas" w:hAnsi="Consolas" w:cs="Consolas"/>
          <w:color w:val="000000"/>
          <w:szCs w:val="15"/>
          <w:highlight w:val="white"/>
          <w:lang w:eastAsia="en-GB"/>
        </w:rPr>
        <w:t xml:space="preserve"> </w:t>
      </w:r>
      <w:r w:rsidR="00A02D59">
        <w:rPr>
          <w:rFonts w:ascii="Consolas" w:hAnsi="Consolas" w:cs="Consolas"/>
          <w:color w:val="0000FF"/>
          <w:szCs w:val="15"/>
          <w:highlight w:val="white"/>
          <w:lang w:eastAsia="en-GB"/>
        </w:rPr>
        <w:t>char</w:t>
      </w:r>
      <w:r w:rsidRPr="0040361B">
        <w:rPr>
          <w:rFonts w:ascii="Consolas" w:hAnsi="Consolas" w:cs="Consolas"/>
          <w:color w:val="000000"/>
          <w:szCs w:val="15"/>
          <w:highlight w:val="white"/>
          <w:lang w:eastAsia="en-GB"/>
        </w:rPr>
        <w:t xml:space="preserve"> Permanent</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r w:rsidRPr="0040361B">
        <w:rPr>
          <w:rFonts w:ascii="Consolas" w:hAnsi="Consolas" w:cs="Consolas"/>
          <w:color w:val="0000FF"/>
          <w:szCs w:val="15"/>
          <w:highlight w:val="white"/>
          <w:lang w:eastAsia="en-GB"/>
        </w:rPr>
        <w:t>get</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r w:rsidRPr="0040361B">
        <w:rPr>
          <w:rFonts w:ascii="Consolas" w:hAnsi="Consolas" w:cs="Consolas"/>
          <w:color w:val="0000FF"/>
          <w:szCs w:val="15"/>
          <w:highlight w:val="white"/>
          <w:lang w:eastAsia="en-GB"/>
        </w:rPr>
        <w:t>return</w:t>
      </w:r>
      <w:r w:rsidRPr="0040361B">
        <w:rPr>
          <w:rFonts w:ascii="Consolas" w:hAnsi="Consolas" w:cs="Consolas"/>
          <w:color w:val="000000"/>
          <w:szCs w:val="15"/>
          <w:highlight w:val="white"/>
          <w:lang w:eastAsia="en-GB"/>
        </w:rPr>
        <w:t xml:space="preserve"> </w:t>
      </w:r>
      <w:r w:rsidR="00A02D59">
        <w:rPr>
          <w:rFonts w:ascii="Consolas" w:hAnsi="Consolas" w:cs="Consolas"/>
          <w:color w:val="A31515"/>
          <w:szCs w:val="15"/>
          <w:highlight w:val="white"/>
          <w:lang w:eastAsia="en-GB"/>
        </w:rPr>
        <w:t>‘P’;</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000000"/>
          <w:szCs w:val="15"/>
          <w:highlight w:val="white"/>
          <w:lang w:eastAsia="en-GB"/>
        </w:rPr>
        <w:t xml:space="preserve">    }</w:t>
      </w:r>
    </w:p>
    <w:p w:rsidR="00367958" w:rsidRPr="0040361B" w:rsidRDefault="0040361B" w:rsidP="0040361B">
      <w:pPr>
        <w:spacing w:after="0"/>
        <w:rPr>
          <w:rFonts w:ascii="Consolas" w:hAnsi="Consolas" w:cs="Consolas"/>
          <w:color w:val="000000"/>
          <w:szCs w:val="15"/>
          <w:lang w:eastAsia="en-GB"/>
        </w:rPr>
      </w:pPr>
      <w:r w:rsidRPr="0040361B">
        <w:rPr>
          <w:rFonts w:ascii="Consolas" w:hAnsi="Consolas" w:cs="Consolas"/>
          <w:color w:val="000000"/>
          <w:szCs w:val="15"/>
          <w:highlight w:val="white"/>
          <w:lang w:eastAsia="en-GB"/>
        </w:rPr>
        <w:t>}</w:t>
      </w:r>
    </w:p>
    <w:p w:rsidR="00F75512" w:rsidRDefault="00F75512" w:rsidP="00644C83">
      <w:pPr>
        <w:spacing w:after="0"/>
      </w:pPr>
    </w:p>
    <w:p w:rsidR="00D7750E" w:rsidRDefault="00D7750E" w:rsidP="00644C83">
      <w:pPr>
        <w:spacing w:after="0"/>
      </w:pPr>
      <w:r>
        <w:t>We then need a method to map the PE vacancy types, and this can be done like so:</w:t>
      </w:r>
    </w:p>
    <w:p w:rsidR="0040361B" w:rsidRDefault="0040361B" w:rsidP="00644C83">
      <w:pPr>
        <w:spacing w:after="0"/>
      </w:pP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808080"/>
          <w:szCs w:val="15"/>
          <w:highlight w:val="white"/>
          <w:lang w:eastAsia="en-GB"/>
        </w:rPr>
        <w:t>///</w:t>
      </w:r>
      <w:r w:rsidRPr="0040361B">
        <w:rPr>
          <w:rFonts w:ascii="Consolas" w:hAnsi="Consolas" w:cs="Consolas"/>
          <w:color w:val="008000"/>
          <w:szCs w:val="15"/>
          <w:highlight w:val="white"/>
          <w:lang w:eastAsia="en-GB"/>
        </w:rPr>
        <w:t xml:space="preserve"> </w:t>
      </w:r>
      <w:r w:rsidRPr="0040361B">
        <w:rPr>
          <w:rFonts w:ascii="Consolas" w:hAnsi="Consolas" w:cs="Consolas"/>
          <w:color w:val="808080"/>
          <w:szCs w:val="15"/>
          <w:highlight w:val="white"/>
          <w:lang w:eastAsia="en-GB"/>
        </w:rPr>
        <w:t>&lt;summary&gt;</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808080"/>
          <w:szCs w:val="15"/>
          <w:highlight w:val="white"/>
          <w:lang w:eastAsia="en-GB"/>
        </w:rPr>
        <w:t>///</w:t>
      </w:r>
      <w:r w:rsidRPr="0040361B">
        <w:rPr>
          <w:rFonts w:ascii="Consolas" w:hAnsi="Consolas" w:cs="Consolas"/>
          <w:color w:val="008000"/>
          <w:szCs w:val="15"/>
          <w:highlight w:val="white"/>
          <w:lang w:eastAsia="en-GB"/>
        </w:rPr>
        <w:t xml:space="preserve"> Determine what the job type should be</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808080"/>
          <w:szCs w:val="15"/>
          <w:highlight w:val="white"/>
          <w:lang w:eastAsia="en-GB"/>
        </w:rPr>
        <w:t>///</w:t>
      </w:r>
      <w:r w:rsidRPr="0040361B">
        <w:rPr>
          <w:rFonts w:ascii="Consolas" w:hAnsi="Consolas" w:cs="Consolas"/>
          <w:color w:val="008000"/>
          <w:szCs w:val="15"/>
          <w:highlight w:val="white"/>
          <w:lang w:eastAsia="en-GB"/>
        </w:rPr>
        <w:t xml:space="preserve"> </w:t>
      </w:r>
      <w:r w:rsidRPr="0040361B">
        <w:rPr>
          <w:rFonts w:ascii="Consolas" w:hAnsi="Consolas" w:cs="Consolas"/>
          <w:color w:val="808080"/>
          <w:szCs w:val="15"/>
          <w:highlight w:val="white"/>
          <w:lang w:eastAsia="en-GB"/>
        </w:rPr>
        <w:t>&lt;/summary&gt;</w:t>
      </w:r>
    </w:p>
    <w:p w:rsidR="0040361B" w:rsidRPr="0040361B" w:rsidRDefault="0040361B" w:rsidP="0040361B">
      <w:pPr>
        <w:autoSpaceDE w:val="0"/>
        <w:autoSpaceDN w:val="0"/>
        <w:adjustRightInd w:val="0"/>
        <w:spacing w:after="0"/>
        <w:rPr>
          <w:rFonts w:ascii="Consolas" w:hAnsi="Consolas" w:cs="Consolas"/>
          <w:color w:val="000000"/>
          <w:szCs w:val="15"/>
          <w:highlight w:val="white"/>
          <w:lang w:eastAsia="en-GB"/>
        </w:rPr>
      </w:pPr>
      <w:r w:rsidRPr="0040361B">
        <w:rPr>
          <w:rFonts w:ascii="Consolas" w:hAnsi="Consolas" w:cs="Consolas"/>
          <w:color w:val="808080"/>
          <w:szCs w:val="15"/>
          <w:highlight w:val="white"/>
          <w:lang w:eastAsia="en-GB"/>
        </w:rPr>
        <w:t>///</w:t>
      </w:r>
      <w:r w:rsidRPr="0040361B">
        <w:rPr>
          <w:rFonts w:ascii="Consolas" w:hAnsi="Consolas" w:cs="Consolas"/>
          <w:color w:val="008000"/>
          <w:szCs w:val="15"/>
          <w:highlight w:val="white"/>
          <w:lang w:eastAsia="en-GB"/>
        </w:rPr>
        <w:t xml:space="preserve"> </w:t>
      </w:r>
      <w:r w:rsidRPr="0040361B">
        <w:rPr>
          <w:rFonts w:ascii="Consolas" w:hAnsi="Consolas" w:cs="Consolas"/>
          <w:color w:val="808080"/>
          <w:szCs w:val="15"/>
          <w:highlight w:val="white"/>
          <w:lang w:eastAsia="en-GB"/>
        </w:rPr>
        <w:t>&lt;returns&gt;&lt;/returns&gt;</w:t>
      </w: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FF"/>
          <w:szCs w:val="15"/>
          <w:highlight w:val="white"/>
          <w:lang w:eastAsia="en-GB"/>
        </w:rPr>
        <w:t>private</w:t>
      </w: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char</w:t>
      </w:r>
      <w:r w:rsidRPr="00E90AA9">
        <w:rPr>
          <w:rFonts w:ascii="Consolas" w:hAnsi="Consolas" w:cs="Consolas"/>
          <w:color w:val="000000"/>
          <w:szCs w:val="15"/>
          <w:highlight w:val="white"/>
          <w:lang w:eastAsia="en-GB"/>
        </w:rPr>
        <w:t xml:space="preserve"> GetJobType()</w:t>
      </w: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w:t>
      </w: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if</w:t>
      </w:r>
      <w:r w:rsidRPr="00E90AA9">
        <w:rPr>
          <w:rFonts w:ascii="Consolas" w:hAnsi="Consolas" w:cs="Consolas"/>
          <w:color w:val="000000"/>
          <w:szCs w:val="15"/>
          <w:highlight w:val="white"/>
          <w:lang w:eastAsia="en-GB"/>
        </w:rPr>
        <w:t xml:space="preserve"> (customData.PermanentAndContract)</w:t>
      </w: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return</w:t>
      </w: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JobserveContractType</w:t>
      </w:r>
      <w:r w:rsidRPr="00E90AA9">
        <w:rPr>
          <w:rFonts w:ascii="Consolas" w:hAnsi="Consolas" w:cs="Consolas"/>
          <w:color w:val="000000"/>
          <w:szCs w:val="15"/>
          <w:highlight w:val="white"/>
          <w:lang w:eastAsia="en-GB"/>
        </w:rPr>
        <w:t>.Both;</w:t>
      </w: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switch</w:t>
      </w:r>
      <w:r w:rsidRPr="00E90AA9">
        <w:rPr>
          <w:rFonts w:ascii="Consolas" w:hAnsi="Consolas" w:cs="Consolas"/>
          <w:color w:val="000000"/>
          <w:szCs w:val="15"/>
          <w:highlight w:val="white"/>
          <w:lang w:eastAsia="en-GB"/>
        </w:rPr>
        <w:t xml:space="preserve"> (vacancyData.VacancyType)</w:t>
      </w: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case</w:t>
      </w: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VacancyType</w:t>
      </w:r>
      <w:r w:rsidRPr="00E90AA9">
        <w:rPr>
          <w:rFonts w:ascii="Consolas" w:hAnsi="Consolas" w:cs="Consolas"/>
          <w:color w:val="000000"/>
          <w:szCs w:val="15"/>
          <w:highlight w:val="white"/>
          <w:lang w:eastAsia="en-GB"/>
        </w:rPr>
        <w:t>.Perm:</w:t>
      </w: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return</w:t>
      </w: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JobserveContractType</w:t>
      </w:r>
      <w:r w:rsidRPr="00E90AA9">
        <w:rPr>
          <w:rFonts w:ascii="Consolas" w:hAnsi="Consolas" w:cs="Consolas"/>
          <w:color w:val="000000"/>
          <w:szCs w:val="15"/>
          <w:highlight w:val="white"/>
          <w:lang w:eastAsia="en-GB"/>
        </w:rPr>
        <w:t>.Permanent;</w:t>
      </w: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case</w:t>
      </w: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VacancyType</w:t>
      </w:r>
      <w:r w:rsidRPr="00E90AA9">
        <w:rPr>
          <w:rFonts w:ascii="Consolas" w:hAnsi="Consolas" w:cs="Consolas"/>
          <w:color w:val="000000"/>
          <w:szCs w:val="15"/>
          <w:highlight w:val="white"/>
          <w:lang w:eastAsia="en-GB"/>
        </w:rPr>
        <w:t>.Contract:</w:t>
      </w: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return</w:t>
      </w: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JobserveContractType</w:t>
      </w:r>
      <w:r w:rsidRPr="00E90AA9">
        <w:rPr>
          <w:rFonts w:ascii="Consolas" w:hAnsi="Consolas" w:cs="Consolas"/>
          <w:color w:val="000000"/>
          <w:szCs w:val="15"/>
          <w:highlight w:val="white"/>
          <w:lang w:eastAsia="en-GB"/>
        </w:rPr>
        <w:t>.Contract;</w:t>
      </w: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case</w:t>
      </w: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VacancyType</w:t>
      </w:r>
      <w:r w:rsidRPr="00E90AA9">
        <w:rPr>
          <w:rFonts w:ascii="Consolas" w:hAnsi="Consolas" w:cs="Consolas"/>
          <w:color w:val="000000"/>
          <w:szCs w:val="15"/>
          <w:highlight w:val="white"/>
          <w:lang w:eastAsia="en-GB"/>
        </w:rPr>
        <w:t>.Temp:</w:t>
      </w: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return</w:t>
      </w: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JobserveContractType</w:t>
      </w:r>
      <w:r w:rsidRPr="00E90AA9">
        <w:rPr>
          <w:rFonts w:ascii="Consolas" w:hAnsi="Consolas" w:cs="Consolas"/>
          <w:color w:val="000000"/>
          <w:szCs w:val="15"/>
          <w:highlight w:val="white"/>
          <w:lang w:eastAsia="en-GB"/>
        </w:rPr>
        <w:t>.Contract;</w:t>
      </w: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default</w:t>
      </w:r>
      <w:r w:rsidRPr="00E90AA9">
        <w:rPr>
          <w:rFonts w:ascii="Consolas" w:hAnsi="Consolas" w:cs="Consolas"/>
          <w:color w:val="000000"/>
          <w:szCs w:val="15"/>
          <w:highlight w:val="white"/>
          <w:lang w:eastAsia="en-GB"/>
        </w:rPr>
        <w:t>:</w:t>
      </w: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r w:rsidRPr="00E90AA9">
        <w:rPr>
          <w:rFonts w:ascii="Consolas" w:hAnsi="Consolas" w:cs="Consolas"/>
          <w:color w:val="0000FF"/>
          <w:szCs w:val="15"/>
          <w:highlight w:val="white"/>
          <w:lang w:eastAsia="en-GB"/>
        </w:rPr>
        <w:t>return</w:t>
      </w:r>
      <w:r w:rsidRPr="00E90AA9">
        <w:rPr>
          <w:rFonts w:ascii="Consolas" w:hAnsi="Consolas" w:cs="Consolas"/>
          <w:color w:val="000000"/>
          <w:szCs w:val="15"/>
          <w:highlight w:val="white"/>
          <w:lang w:eastAsia="en-GB"/>
        </w:rPr>
        <w:t xml:space="preserve"> </w:t>
      </w:r>
      <w:r w:rsidRPr="00E90AA9">
        <w:rPr>
          <w:rFonts w:ascii="Consolas" w:hAnsi="Consolas" w:cs="Consolas"/>
          <w:color w:val="2B91AF"/>
          <w:szCs w:val="15"/>
          <w:highlight w:val="white"/>
          <w:lang w:eastAsia="en-GB"/>
        </w:rPr>
        <w:t>JobserveContractType</w:t>
      </w:r>
      <w:r w:rsidRPr="00E90AA9">
        <w:rPr>
          <w:rFonts w:ascii="Consolas" w:hAnsi="Consolas" w:cs="Consolas"/>
          <w:color w:val="000000"/>
          <w:szCs w:val="15"/>
          <w:highlight w:val="white"/>
          <w:lang w:eastAsia="en-GB"/>
        </w:rPr>
        <w:t xml:space="preserve">.Both; </w:t>
      </w:r>
      <w:r w:rsidRPr="00E90AA9">
        <w:rPr>
          <w:rFonts w:ascii="Consolas" w:hAnsi="Consolas" w:cs="Consolas"/>
          <w:color w:val="008000"/>
          <w:szCs w:val="15"/>
          <w:highlight w:val="white"/>
          <w:lang w:eastAsia="en-GB"/>
        </w:rPr>
        <w:t>// required to satisfy compiler so method has return statement for all possibilities</w:t>
      </w:r>
    </w:p>
    <w:p w:rsidR="004F2B76" w:rsidRPr="00E90AA9" w:rsidRDefault="004F2B76" w:rsidP="004F2B76">
      <w:pPr>
        <w:autoSpaceDE w:val="0"/>
        <w:autoSpaceDN w:val="0"/>
        <w:adjustRightInd w:val="0"/>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 xml:space="preserve">    }</w:t>
      </w:r>
    </w:p>
    <w:p w:rsidR="004F2B76" w:rsidRDefault="004F2B76" w:rsidP="0040361B">
      <w:pPr>
        <w:spacing w:after="0"/>
        <w:rPr>
          <w:rFonts w:ascii="Consolas" w:hAnsi="Consolas" w:cs="Consolas"/>
          <w:color w:val="000000"/>
          <w:szCs w:val="15"/>
          <w:highlight w:val="white"/>
          <w:lang w:eastAsia="en-GB"/>
        </w:rPr>
      </w:pPr>
      <w:r w:rsidRPr="00E90AA9">
        <w:rPr>
          <w:rFonts w:ascii="Consolas" w:hAnsi="Consolas" w:cs="Consolas"/>
          <w:color w:val="000000"/>
          <w:szCs w:val="15"/>
          <w:highlight w:val="white"/>
          <w:lang w:eastAsia="en-GB"/>
        </w:rPr>
        <w:t>}</w:t>
      </w:r>
    </w:p>
    <w:p w:rsidR="0040361B" w:rsidRDefault="0040361B" w:rsidP="0040361B">
      <w:pPr>
        <w:spacing w:after="0"/>
        <w:rPr>
          <w:rFonts w:ascii="Consolas" w:hAnsi="Consolas" w:cs="Consolas"/>
          <w:color w:val="000000"/>
          <w:szCs w:val="15"/>
          <w:lang w:eastAsia="en-GB"/>
        </w:rPr>
      </w:pPr>
    </w:p>
    <w:p w:rsidR="00D7750E" w:rsidRDefault="00D7750E" w:rsidP="00D7750E">
      <w:pPr>
        <w:spacing w:after="0"/>
      </w:pPr>
      <w:r>
        <w:t>Also, Jobserve requires us to create an extra XML element if the job is for a part time position. We can handle this with a method like so:</w:t>
      </w:r>
    </w:p>
    <w:p w:rsidR="00D7750E" w:rsidRDefault="00D7750E" w:rsidP="00D7750E">
      <w:pPr>
        <w:spacing w:after="0"/>
      </w:pPr>
    </w:p>
    <w:p w:rsidR="00D7750E" w:rsidRPr="00D7750E" w:rsidRDefault="00D7750E" w:rsidP="00D7750E">
      <w:pPr>
        <w:autoSpaceDE w:val="0"/>
        <w:autoSpaceDN w:val="0"/>
        <w:adjustRightInd w:val="0"/>
        <w:spacing w:after="0"/>
        <w:rPr>
          <w:rFonts w:ascii="Consolas" w:hAnsi="Consolas" w:cs="Consolas"/>
          <w:color w:val="000000"/>
          <w:szCs w:val="15"/>
          <w:highlight w:val="white"/>
          <w:lang w:eastAsia="en-GB"/>
        </w:rPr>
      </w:pPr>
      <w:r w:rsidRPr="00D7750E">
        <w:rPr>
          <w:rFonts w:ascii="Consolas" w:hAnsi="Consolas" w:cs="Consolas"/>
          <w:color w:val="000000"/>
          <w:szCs w:val="15"/>
          <w:highlight w:val="white"/>
          <w:lang w:eastAsia="en-GB"/>
        </w:rPr>
        <w:t xml:space="preserve">        </w:t>
      </w:r>
      <w:r w:rsidRPr="00D7750E">
        <w:rPr>
          <w:rFonts w:ascii="Consolas" w:hAnsi="Consolas" w:cs="Consolas"/>
          <w:color w:val="0000FF"/>
          <w:szCs w:val="15"/>
          <w:highlight w:val="white"/>
          <w:lang w:eastAsia="en-GB"/>
        </w:rPr>
        <w:t>private</w:t>
      </w:r>
      <w:r w:rsidRPr="00D7750E">
        <w:rPr>
          <w:rFonts w:ascii="Consolas" w:hAnsi="Consolas" w:cs="Consolas"/>
          <w:color w:val="000000"/>
          <w:szCs w:val="15"/>
          <w:highlight w:val="white"/>
          <w:lang w:eastAsia="en-GB"/>
        </w:rPr>
        <w:t xml:space="preserve"> </w:t>
      </w:r>
      <w:r w:rsidRPr="00D7750E">
        <w:rPr>
          <w:rFonts w:ascii="Consolas" w:hAnsi="Consolas" w:cs="Consolas"/>
          <w:color w:val="0000FF"/>
          <w:szCs w:val="15"/>
          <w:highlight w:val="white"/>
          <w:lang w:eastAsia="en-GB"/>
        </w:rPr>
        <w:t>string</w:t>
      </w:r>
      <w:r w:rsidRPr="00D7750E">
        <w:rPr>
          <w:rFonts w:ascii="Consolas" w:hAnsi="Consolas" w:cs="Consolas"/>
          <w:color w:val="000000"/>
          <w:szCs w:val="15"/>
          <w:highlight w:val="white"/>
          <w:lang w:eastAsia="en-GB"/>
        </w:rPr>
        <w:t xml:space="preserve"> GetCategory()</w:t>
      </w:r>
    </w:p>
    <w:p w:rsidR="00D7750E" w:rsidRPr="00D7750E" w:rsidRDefault="00D7750E" w:rsidP="00D7750E">
      <w:pPr>
        <w:autoSpaceDE w:val="0"/>
        <w:autoSpaceDN w:val="0"/>
        <w:adjustRightInd w:val="0"/>
        <w:spacing w:after="0"/>
        <w:rPr>
          <w:rFonts w:ascii="Consolas" w:hAnsi="Consolas" w:cs="Consolas"/>
          <w:color w:val="000000"/>
          <w:szCs w:val="15"/>
          <w:highlight w:val="white"/>
          <w:lang w:eastAsia="en-GB"/>
        </w:rPr>
      </w:pPr>
      <w:r w:rsidRPr="00D7750E">
        <w:rPr>
          <w:rFonts w:ascii="Consolas" w:hAnsi="Consolas" w:cs="Consolas"/>
          <w:color w:val="000000"/>
          <w:szCs w:val="15"/>
          <w:highlight w:val="white"/>
          <w:lang w:eastAsia="en-GB"/>
        </w:rPr>
        <w:t xml:space="preserve">        {</w:t>
      </w:r>
    </w:p>
    <w:p w:rsidR="00D7750E" w:rsidRPr="00D7750E" w:rsidRDefault="00D7750E" w:rsidP="00D7750E">
      <w:pPr>
        <w:autoSpaceDE w:val="0"/>
        <w:autoSpaceDN w:val="0"/>
        <w:adjustRightInd w:val="0"/>
        <w:spacing w:after="0"/>
        <w:rPr>
          <w:rFonts w:ascii="Consolas" w:hAnsi="Consolas" w:cs="Consolas"/>
          <w:color w:val="000000"/>
          <w:szCs w:val="15"/>
          <w:highlight w:val="white"/>
          <w:lang w:eastAsia="en-GB"/>
        </w:rPr>
      </w:pPr>
      <w:r w:rsidRPr="00D7750E">
        <w:rPr>
          <w:rFonts w:ascii="Consolas" w:hAnsi="Consolas" w:cs="Consolas"/>
          <w:color w:val="000000"/>
          <w:szCs w:val="15"/>
          <w:highlight w:val="white"/>
          <w:lang w:eastAsia="en-GB"/>
        </w:rPr>
        <w:t xml:space="preserve">            </w:t>
      </w:r>
      <w:r w:rsidRPr="00D7750E">
        <w:rPr>
          <w:rFonts w:ascii="Consolas" w:hAnsi="Consolas" w:cs="Consolas"/>
          <w:color w:val="0000FF"/>
          <w:szCs w:val="15"/>
          <w:highlight w:val="white"/>
          <w:lang w:eastAsia="en-GB"/>
        </w:rPr>
        <w:t>const</w:t>
      </w:r>
      <w:r w:rsidRPr="00D7750E">
        <w:rPr>
          <w:rFonts w:ascii="Consolas" w:hAnsi="Consolas" w:cs="Consolas"/>
          <w:color w:val="000000"/>
          <w:szCs w:val="15"/>
          <w:highlight w:val="white"/>
          <w:lang w:eastAsia="en-GB"/>
        </w:rPr>
        <w:t xml:space="preserve"> </w:t>
      </w:r>
      <w:r w:rsidRPr="00D7750E">
        <w:rPr>
          <w:rFonts w:ascii="Consolas" w:hAnsi="Consolas" w:cs="Consolas"/>
          <w:color w:val="0000FF"/>
          <w:szCs w:val="15"/>
          <w:highlight w:val="white"/>
          <w:lang w:eastAsia="en-GB"/>
        </w:rPr>
        <w:t>string</w:t>
      </w:r>
      <w:r w:rsidRPr="00D7750E">
        <w:rPr>
          <w:rFonts w:ascii="Consolas" w:hAnsi="Consolas" w:cs="Consolas"/>
          <w:color w:val="000000"/>
          <w:szCs w:val="15"/>
          <w:highlight w:val="white"/>
          <w:lang w:eastAsia="en-GB"/>
        </w:rPr>
        <w:t xml:space="preserve"> PartTime = </w:t>
      </w:r>
      <w:r w:rsidRPr="00D7750E">
        <w:rPr>
          <w:rFonts w:ascii="Consolas" w:hAnsi="Consolas" w:cs="Consolas"/>
          <w:color w:val="A31515"/>
          <w:szCs w:val="15"/>
          <w:highlight w:val="white"/>
          <w:lang w:eastAsia="en-GB"/>
        </w:rPr>
        <w:t>"Part Time"</w:t>
      </w:r>
      <w:r w:rsidRPr="00D7750E">
        <w:rPr>
          <w:rFonts w:ascii="Consolas" w:hAnsi="Consolas" w:cs="Consolas"/>
          <w:color w:val="000000"/>
          <w:szCs w:val="15"/>
          <w:highlight w:val="white"/>
          <w:lang w:eastAsia="en-GB"/>
        </w:rPr>
        <w:t>;</w:t>
      </w:r>
    </w:p>
    <w:p w:rsidR="00D7750E" w:rsidRPr="00D7750E" w:rsidRDefault="00D7750E" w:rsidP="00D7750E">
      <w:pPr>
        <w:autoSpaceDE w:val="0"/>
        <w:autoSpaceDN w:val="0"/>
        <w:adjustRightInd w:val="0"/>
        <w:spacing w:after="0"/>
        <w:rPr>
          <w:rFonts w:ascii="Consolas" w:hAnsi="Consolas" w:cs="Consolas"/>
          <w:color w:val="000000"/>
          <w:szCs w:val="15"/>
          <w:highlight w:val="white"/>
          <w:lang w:eastAsia="en-GB"/>
        </w:rPr>
      </w:pPr>
    </w:p>
    <w:p w:rsidR="00D7750E" w:rsidRPr="00D7750E" w:rsidRDefault="00D7750E" w:rsidP="00D7750E">
      <w:pPr>
        <w:autoSpaceDE w:val="0"/>
        <w:autoSpaceDN w:val="0"/>
        <w:adjustRightInd w:val="0"/>
        <w:spacing w:after="0"/>
        <w:rPr>
          <w:rFonts w:ascii="Consolas" w:hAnsi="Consolas" w:cs="Consolas"/>
          <w:color w:val="000000"/>
          <w:szCs w:val="15"/>
          <w:highlight w:val="white"/>
          <w:lang w:eastAsia="en-GB"/>
        </w:rPr>
      </w:pPr>
      <w:r w:rsidRPr="00D7750E">
        <w:rPr>
          <w:rFonts w:ascii="Consolas" w:hAnsi="Consolas" w:cs="Consolas"/>
          <w:color w:val="000000"/>
          <w:szCs w:val="15"/>
          <w:highlight w:val="white"/>
          <w:lang w:eastAsia="en-GB"/>
        </w:rPr>
        <w:t xml:space="preserve">            </w:t>
      </w:r>
      <w:r w:rsidRPr="00D7750E">
        <w:rPr>
          <w:rFonts w:ascii="Consolas" w:hAnsi="Consolas" w:cs="Consolas"/>
          <w:color w:val="0000FF"/>
          <w:szCs w:val="15"/>
          <w:highlight w:val="white"/>
          <w:lang w:eastAsia="en-GB"/>
        </w:rPr>
        <w:t>return</w:t>
      </w:r>
      <w:r w:rsidRPr="00D7750E">
        <w:rPr>
          <w:rFonts w:ascii="Consolas" w:hAnsi="Consolas" w:cs="Consolas"/>
          <w:color w:val="000000"/>
          <w:szCs w:val="15"/>
          <w:highlight w:val="white"/>
          <w:lang w:eastAsia="en-GB"/>
        </w:rPr>
        <w:t xml:space="preserve"> vacancyData.WorkingHours == </w:t>
      </w:r>
      <w:r w:rsidRPr="00D7750E">
        <w:rPr>
          <w:rFonts w:ascii="Consolas" w:hAnsi="Consolas" w:cs="Consolas"/>
          <w:color w:val="2B91AF"/>
          <w:szCs w:val="15"/>
          <w:highlight w:val="white"/>
          <w:lang w:eastAsia="en-GB"/>
        </w:rPr>
        <w:t>WorkingHours</w:t>
      </w:r>
      <w:r w:rsidRPr="00D7750E">
        <w:rPr>
          <w:rFonts w:ascii="Consolas" w:hAnsi="Consolas" w:cs="Consolas"/>
          <w:color w:val="000000"/>
          <w:szCs w:val="15"/>
          <w:highlight w:val="white"/>
          <w:lang w:eastAsia="en-GB"/>
        </w:rPr>
        <w:t xml:space="preserve">.PartTime ? PartTime : </w:t>
      </w:r>
      <w:r w:rsidRPr="00D7750E">
        <w:rPr>
          <w:rFonts w:ascii="Consolas" w:hAnsi="Consolas" w:cs="Consolas"/>
          <w:color w:val="0000FF"/>
          <w:szCs w:val="15"/>
          <w:highlight w:val="white"/>
          <w:lang w:eastAsia="en-GB"/>
        </w:rPr>
        <w:t>string</w:t>
      </w:r>
      <w:r w:rsidRPr="00D7750E">
        <w:rPr>
          <w:rFonts w:ascii="Consolas" w:hAnsi="Consolas" w:cs="Consolas"/>
          <w:color w:val="000000"/>
          <w:szCs w:val="15"/>
          <w:highlight w:val="white"/>
          <w:lang w:eastAsia="en-GB"/>
        </w:rPr>
        <w:t>.Empty;</w:t>
      </w:r>
    </w:p>
    <w:p w:rsidR="00D7750E" w:rsidRPr="00D7750E" w:rsidRDefault="00D7750E" w:rsidP="00D7750E">
      <w:pPr>
        <w:spacing w:after="0"/>
        <w:rPr>
          <w:rFonts w:ascii="Consolas" w:hAnsi="Consolas" w:cs="Consolas"/>
          <w:color w:val="000000"/>
          <w:sz w:val="22"/>
          <w:szCs w:val="15"/>
          <w:lang w:eastAsia="en-GB"/>
        </w:rPr>
      </w:pPr>
      <w:r w:rsidRPr="00D7750E">
        <w:rPr>
          <w:rFonts w:ascii="Consolas" w:hAnsi="Consolas" w:cs="Consolas"/>
          <w:color w:val="000000"/>
          <w:szCs w:val="15"/>
          <w:highlight w:val="white"/>
          <w:lang w:eastAsia="en-GB"/>
        </w:rPr>
        <w:t xml:space="preserve">        }</w:t>
      </w:r>
    </w:p>
    <w:p w:rsidR="00D7750E" w:rsidRDefault="00D7750E" w:rsidP="00D7750E">
      <w:pPr>
        <w:spacing w:after="0"/>
        <w:rPr>
          <w:sz w:val="22"/>
        </w:rPr>
      </w:pPr>
    </w:p>
    <w:p w:rsidR="00D7750E" w:rsidRDefault="00D7750E" w:rsidP="00D7750E">
      <w:pPr>
        <w:spacing w:after="0"/>
      </w:pPr>
      <w:r>
        <w:lastRenderedPageBreak/>
        <w:t>The request factory should hold four private properties for VacancyData, CustomData and AccountData, and also another to hold the job id if we are to update, repost or delete a job:</w:t>
      </w:r>
    </w:p>
    <w:p w:rsidR="00D7750E" w:rsidRDefault="00D7750E" w:rsidP="00D7750E">
      <w:pPr>
        <w:spacing w:after="0"/>
      </w:pPr>
    </w:p>
    <w:p w:rsidR="00D7750E" w:rsidRPr="00D7750E" w:rsidRDefault="00D7750E" w:rsidP="00D7750E">
      <w:pPr>
        <w:autoSpaceDE w:val="0"/>
        <w:autoSpaceDN w:val="0"/>
        <w:adjustRightInd w:val="0"/>
        <w:spacing w:after="0"/>
        <w:rPr>
          <w:rFonts w:ascii="Consolas" w:hAnsi="Consolas" w:cs="Consolas"/>
          <w:color w:val="000000"/>
          <w:szCs w:val="15"/>
          <w:highlight w:val="white"/>
          <w:lang w:eastAsia="en-GB"/>
        </w:rPr>
      </w:pPr>
      <w:r w:rsidRPr="00D7750E">
        <w:rPr>
          <w:rFonts w:ascii="Consolas" w:hAnsi="Consolas" w:cs="Consolas"/>
          <w:color w:val="0000FF"/>
          <w:szCs w:val="15"/>
          <w:highlight w:val="white"/>
          <w:lang w:eastAsia="en-GB"/>
        </w:rPr>
        <w:t>private</w:t>
      </w:r>
      <w:r w:rsidRPr="00D7750E">
        <w:rPr>
          <w:rFonts w:ascii="Consolas" w:hAnsi="Consolas" w:cs="Consolas"/>
          <w:color w:val="000000"/>
          <w:szCs w:val="15"/>
          <w:highlight w:val="white"/>
          <w:lang w:eastAsia="en-GB"/>
        </w:rPr>
        <w:t xml:space="preserve"> </w:t>
      </w:r>
      <w:r w:rsidRPr="00D7750E">
        <w:rPr>
          <w:rFonts w:ascii="Consolas" w:hAnsi="Consolas" w:cs="Consolas"/>
          <w:color w:val="0000FF"/>
          <w:szCs w:val="15"/>
          <w:highlight w:val="white"/>
          <w:lang w:eastAsia="en-GB"/>
        </w:rPr>
        <w:t>readonly</w:t>
      </w:r>
      <w:r w:rsidRPr="00D7750E">
        <w:rPr>
          <w:rFonts w:ascii="Consolas" w:hAnsi="Consolas" w:cs="Consolas"/>
          <w:color w:val="000000"/>
          <w:szCs w:val="15"/>
          <w:highlight w:val="white"/>
          <w:lang w:eastAsia="en-GB"/>
        </w:rPr>
        <w:t xml:space="preserve"> </w:t>
      </w:r>
      <w:r w:rsidRPr="00D7750E">
        <w:rPr>
          <w:rFonts w:ascii="Consolas" w:hAnsi="Consolas" w:cs="Consolas"/>
          <w:color w:val="2B91AF"/>
          <w:szCs w:val="15"/>
          <w:highlight w:val="white"/>
          <w:lang w:eastAsia="en-GB"/>
        </w:rPr>
        <w:t>JobserveVacancy</w:t>
      </w:r>
      <w:r w:rsidRPr="00D7750E">
        <w:rPr>
          <w:rFonts w:ascii="Consolas" w:hAnsi="Consolas" w:cs="Consolas"/>
          <w:color w:val="000000"/>
          <w:szCs w:val="15"/>
          <w:highlight w:val="white"/>
          <w:lang w:eastAsia="en-GB"/>
        </w:rPr>
        <w:t xml:space="preserve"> vacancyData;</w:t>
      </w:r>
    </w:p>
    <w:p w:rsidR="00D7750E" w:rsidRPr="00D7750E" w:rsidRDefault="00D7750E" w:rsidP="00D7750E">
      <w:pPr>
        <w:autoSpaceDE w:val="0"/>
        <w:autoSpaceDN w:val="0"/>
        <w:adjustRightInd w:val="0"/>
        <w:spacing w:after="0"/>
        <w:rPr>
          <w:rFonts w:ascii="Consolas" w:hAnsi="Consolas" w:cs="Consolas"/>
          <w:color w:val="000000"/>
          <w:szCs w:val="15"/>
          <w:highlight w:val="white"/>
          <w:lang w:eastAsia="en-GB"/>
        </w:rPr>
      </w:pPr>
    </w:p>
    <w:p w:rsidR="00D7750E" w:rsidRPr="00D7750E" w:rsidRDefault="00D7750E" w:rsidP="00D7750E">
      <w:pPr>
        <w:autoSpaceDE w:val="0"/>
        <w:autoSpaceDN w:val="0"/>
        <w:adjustRightInd w:val="0"/>
        <w:spacing w:after="0"/>
        <w:rPr>
          <w:rFonts w:ascii="Consolas" w:hAnsi="Consolas" w:cs="Consolas"/>
          <w:color w:val="000000"/>
          <w:szCs w:val="15"/>
          <w:highlight w:val="white"/>
          <w:lang w:eastAsia="en-GB"/>
        </w:rPr>
      </w:pPr>
      <w:r w:rsidRPr="00D7750E">
        <w:rPr>
          <w:rFonts w:ascii="Consolas" w:hAnsi="Consolas" w:cs="Consolas"/>
          <w:color w:val="0000FF"/>
          <w:szCs w:val="15"/>
          <w:highlight w:val="white"/>
          <w:lang w:eastAsia="en-GB"/>
        </w:rPr>
        <w:t>private</w:t>
      </w:r>
      <w:r w:rsidRPr="00D7750E">
        <w:rPr>
          <w:rFonts w:ascii="Consolas" w:hAnsi="Consolas" w:cs="Consolas"/>
          <w:color w:val="000000"/>
          <w:szCs w:val="15"/>
          <w:highlight w:val="white"/>
          <w:lang w:eastAsia="en-GB"/>
        </w:rPr>
        <w:t xml:space="preserve"> </w:t>
      </w:r>
      <w:r w:rsidRPr="00D7750E">
        <w:rPr>
          <w:rFonts w:ascii="Consolas" w:hAnsi="Consolas" w:cs="Consolas"/>
          <w:color w:val="0000FF"/>
          <w:szCs w:val="15"/>
          <w:highlight w:val="white"/>
          <w:lang w:eastAsia="en-GB"/>
        </w:rPr>
        <w:t>readonly</w:t>
      </w:r>
      <w:r w:rsidRPr="00D7750E">
        <w:rPr>
          <w:rFonts w:ascii="Consolas" w:hAnsi="Consolas" w:cs="Consolas"/>
          <w:color w:val="000000"/>
          <w:szCs w:val="15"/>
          <w:highlight w:val="white"/>
          <w:lang w:eastAsia="en-GB"/>
        </w:rPr>
        <w:t xml:space="preserve"> </w:t>
      </w:r>
      <w:r w:rsidRPr="00D7750E">
        <w:rPr>
          <w:rFonts w:ascii="Consolas" w:hAnsi="Consolas" w:cs="Consolas"/>
          <w:color w:val="2B91AF"/>
          <w:szCs w:val="15"/>
          <w:highlight w:val="white"/>
          <w:lang w:eastAsia="en-GB"/>
        </w:rPr>
        <w:t>JobserveAccountData</w:t>
      </w:r>
      <w:r w:rsidRPr="00D7750E">
        <w:rPr>
          <w:rFonts w:ascii="Consolas" w:hAnsi="Consolas" w:cs="Consolas"/>
          <w:color w:val="000000"/>
          <w:szCs w:val="15"/>
          <w:highlight w:val="white"/>
          <w:lang w:eastAsia="en-GB"/>
        </w:rPr>
        <w:t xml:space="preserve"> accountData;</w:t>
      </w:r>
    </w:p>
    <w:p w:rsidR="00D7750E" w:rsidRPr="00D7750E" w:rsidRDefault="00D7750E" w:rsidP="00D7750E">
      <w:pPr>
        <w:autoSpaceDE w:val="0"/>
        <w:autoSpaceDN w:val="0"/>
        <w:adjustRightInd w:val="0"/>
        <w:spacing w:after="0"/>
        <w:rPr>
          <w:rFonts w:ascii="Consolas" w:hAnsi="Consolas" w:cs="Consolas"/>
          <w:color w:val="000000"/>
          <w:szCs w:val="15"/>
          <w:highlight w:val="white"/>
          <w:lang w:eastAsia="en-GB"/>
        </w:rPr>
      </w:pPr>
    </w:p>
    <w:p w:rsidR="00D7750E" w:rsidRPr="00D7750E" w:rsidRDefault="00D7750E" w:rsidP="00D7750E">
      <w:pPr>
        <w:autoSpaceDE w:val="0"/>
        <w:autoSpaceDN w:val="0"/>
        <w:adjustRightInd w:val="0"/>
        <w:spacing w:after="0"/>
        <w:rPr>
          <w:rFonts w:ascii="Consolas" w:hAnsi="Consolas" w:cs="Consolas"/>
          <w:color w:val="000000"/>
          <w:szCs w:val="15"/>
          <w:highlight w:val="white"/>
          <w:lang w:eastAsia="en-GB"/>
        </w:rPr>
      </w:pPr>
      <w:r w:rsidRPr="00D7750E">
        <w:rPr>
          <w:rFonts w:ascii="Consolas" w:hAnsi="Consolas" w:cs="Consolas"/>
          <w:color w:val="0000FF"/>
          <w:szCs w:val="15"/>
          <w:highlight w:val="white"/>
          <w:lang w:eastAsia="en-GB"/>
        </w:rPr>
        <w:t>private</w:t>
      </w:r>
      <w:r w:rsidRPr="00D7750E">
        <w:rPr>
          <w:rFonts w:ascii="Consolas" w:hAnsi="Consolas" w:cs="Consolas"/>
          <w:color w:val="000000"/>
          <w:szCs w:val="15"/>
          <w:highlight w:val="white"/>
          <w:lang w:eastAsia="en-GB"/>
        </w:rPr>
        <w:t xml:space="preserve"> </w:t>
      </w:r>
      <w:r w:rsidRPr="00D7750E">
        <w:rPr>
          <w:rFonts w:ascii="Consolas" w:hAnsi="Consolas" w:cs="Consolas"/>
          <w:color w:val="0000FF"/>
          <w:szCs w:val="15"/>
          <w:highlight w:val="white"/>
          <w:lang w:eastAsia="en-GB"/>
        </w:rPr>
        <w:t>readonly</w:t>
      </w:r>
      <w:r w:rsidRPr="00D7750E">
        <w:rPr>
          <w:rFonts w:ascii="Consolas" w:hAnsi="Consolas" w:cs="Consolas"/>
          <w:color w:val="000000"/>
          <w:szCs w:val="15"/>
          <w:highlight w:val="white"/>
          <w:lang w:eastAsia="en-GB"/>
        </w:rPr>
        <w:t xml:space="preserve"> </w:t>
      </w:r>
      <w:r w:rsidRPr="00D7750E">
        <w:rPr>
          <w:rFonts w:ascii="Consolas" w:hAnsi="Consolas" w:cs="Consolas"/>
          <w:color w:val="2B91AF"/>
          <w:szCs w:val="15"/>
          <w:highlight w:val="white"/>
          <w:lang w:eastAsia="en-GB"/>
        </w:rPr>
        <w:t>JobserveCustomData</w:t>
      </w:r>
      <w:r w:rsidRPr="00D7750E">
        <w:rPr>
          <w:rFonts w:ascii="Consolas" w:hAnsi="Consolas" w:cs="Consolas"/>
          <w:color w:val="000000"/>
          <w:szCs w:val="15"/>
          <w:highlight w:val="white"/>
          <w:lang w:eastAsia="en-GB"/>
        </w:rPr>
        <w:t xml:space="preserve"> customData;</w:t>
      </w:r>
    </w:p>
    <w:p w:rsidR="00D7750E" w:rsidRPr="00D7750E" w:rsidRDefault="00D7750E" w:rsidP="00D7750E">
      <w:pPr>
        <w:autoSpaceDE w:val="0"/>
        <w:autoSpaceDN w:val="0"/>
        <w:adjustRightInd w:val="0"/>
        <w:spacing w:after="0"/>
        <w:rPr>
          <w:rFonts w:ascii="Consolas" w:hAnsi="Consolas" w:cs="Consolas"/>
          <w:color w:val="000000"/>
          <w:szCs w:val="15"/>
          <w:highlight w:val="white"/>
          <w:lang w:eastAsia="en-GB"/>
        </w:rPr>
      </w:pPr>
    </w:p>
    <w:p w:rsidR="00D7750E" w:rsidRPr="00D7750E" w:rsidRDefault="00D7750E" w:rsidP="00D7750E">
      <w:pPr>
        <w:spacing w:after="0"/>
        <w:rPr>
          <w:rFonts w:ascii="Consolas" w:hAnsi="Consolas" w:cs="Consolas"/>
          <w:color w:val="000000"/>
          <w:szCs w:val="15"/>
          <w:lang w:eastAsia="en-GB"/>
        </w:rPr>
      </w:pPr>
      <w:r w:rsidRPr="00D7750E">
        <w:rPr>
          <w:rFonts w:ascii="Consolas" w:hAnsi="Consolas" w:cs="Consolas"/>
          <w:color w:val="0000FF"/>
          <w:szCs w:val="15"/>
          <w:highlight w:val="white"/>
          <w:lang w:eastAsia="en-GB"/>
        </w:rPr>
        <w:t>private</w:t>
      </w:r>
      <w:r w:rsidRPr="00D7750E">
        <w:rPr>
          <w:rFonts w:ascii="Consolas" w:hAnsi="Consolas" w:cs="Consolas"/>
          <w:color w:val="000000"/>
          <w:szCs w:val="15"/>
          <w:highlight w:val="white"/>
          <w:lang w:eastAsia="en-GB"/>
        </w:rPr>
        <w:t xml:space="preserve"> </w:t>
      </w:r>
      <w:r w:rsidRPr="00D7750E">
        <w:rPr>
          <w:rFonts w:ascii="Consolas" w:hAnsi="Consolas" w:cs="Consolas"/>
          <w:color w:val="0000FF"/>
          <w:szCs w:val="15"/>
          <w:highlight w:val="white"/>
          <w:lang w:eastAsia="en-GB"/>
        </w:rPr>
        <w:t>readonly</w:t>
      </w:r>
      <w:r w:rsidRPr="00D7750E">
        <w:rPr>
          <w:rFonts w:ascii="Consolas" w:hAnsi="Consolas" w:cs="Consolas"/>
          <w:color w:val="000000"/>
          <w:szCs w:val="15"/>
          <w:highlight w:val="white"/>
          <w:lang w:eastAsia="en-GB"/>
        </w:rPr>
        <w:t xml:space="preserve"> </w:t>
      </w:r>
      <w:r w:rsidRPr="00D7750E">
        <w:rPr>
          <w:rFonts w:ascii="Consolas" w:hAnsi="Consolas" w:cs="Consolas"/>
          <w:color w:val="0000FF"/>
          <w:szCs w:val="15"/>
          <w:highlight w:val="white"/>
          <w:lang w:eastAsia="en-GB"/>
        </w:rPr>
        <w:t>string</w:t>
      </w:r>
      <w:r w:rsidRPr="00D7750E">
        <w:rPr>
          <w:rFonts w:ascii="Consolas" w:hAnsi="Consolas" w:cs="Consolas"/>
          <w:color w:val="000000"/>
          <w:szCs w:val="15"/>
          <w:highlight w:val="white"/>
          <w:lang w:eastAsia="en-GB"/>
        </w:rPr>
        <w:t xml:space="preserve"> jobId;</w:t>
      </w:r>
    </w:p>
    <w:p w:rsidR="00D7750E" w:rsidRDefault="00D7750E" w:rsidP="00D7750E">
      <w:pPr>
        <w:spacing w:after="0"/>
        <w:rPr>
          <w:rFonts w:ascii="Consolas" w:hAnsi="Consolas" w:cs="Consolas"/>
          <w:color w:val="000000"/>
          <w:sz w:val="15"/>
          <w:szCs w:val="15"/>
          <w:lang w:eastAsia="en-GB"/>
        </w:rPr>
      </w:pPr>
    </w:p>
    <w:p w:rsidR="00D7750E" w:rsidRDefault="00D7750E" w:rsidP="00D7750E">
      <w:pPr>
        <w:spacing w:after="0"/>
      </w:pPr>
      <w:r>
        <w:t>Now we need the necessary constructors:</w:t>
      </w:r>
    </w:p>
    <w:p w:rsidR="00D7750E" w:rsidRDefault="00D7750E" w:rsidP="00D7750E">
      <w:pPr>
        <w:spacing w:after="0"/>
      </w:pPr>
    </w:p>
    <w:p w:rsidR="00A20266" w:rsidRPr="007B5E58" w:rsidRDefault="00A20266" w:rsidP="00A20266">
      <w:pPr>
        <w:autoSpaceDE w:val="0"/>
        <w:autoSpaceDN w:val="0"/>
        <w:adjustRightInd w:val="0"/>
        <w:spacing w:after="0"/>
        <w:rPr>
          <w:rFonts w:ascii="Consolas" w:hAnsi="Consolas" w:cs="Consolas"/>
          <w:color w:val="000000"/>
          <w:szCs w:val="15"/>
          <w:highlight w:val="white"/>
          <w:lang w:eastAsia="en-GB"/>
        </w:rPr>
      </w:pPr>
      <w:r w:rsidRPr="007B5E58">
        <w:rPr>
          <w:rFonts w:ascii="Consolas" w:hAnsi="Consolas" w:cs="Consolas"/>
          <w:color w:val="008000"/>
          <w:szCs w:val="15"/>
          <w:highlight w:val="white"/>
          <w:lang w:eastAsia="en-GB"/>
        </w:rPr>
        <w:t>// Constructor for new jobs</w:t>
      </w:r>
    </w:p>
    <w:p w:rsidR="00D7750E" w:rsidRPr="007B5E58" w:rsidRDefault="00D7750E" w:rsidP="00D7750E">
      <w:pPr>
        <w:autoSpaceDE w:val="0"/>
        <w:autoSpaceDN w:val="0"/>
        <w:adjustRightInd w:val="0"/>
        <w:spacing w:after="0"/>
        <w:rPr>
          <w:rFonts w:ascii="Consolas" w:hAnsi="Consolas" w:cs="Consolas"/>
          <w:color w:val="000000"/>
          <w:szCs w:val="15"/>
          <w:highlight w:val="white"/>
          <w:lang w:eastAsia="en-GB"/>
        </w:rPr>
      </w:pPr>
      <w:r w:rsidRPr="007B5E58">
        <w:rPr>
          <w:rFonts w:ascii="Consolas" w:hAnsi="Consolas" w:cs="Consolas"/>
          <w:color w:val="0000FF"/>
          <w:szCs w:val="15"/>
          <w:highlight w:val="white"/>
          <w:lang w:eastAsia="en-GB"/>
        </w:rPr>
        <w:t>public</w:t>
      </w:r>
      <w:r w:rsidRPr="007B5E58">
        <w:rPr>
          <w:rFonts w:ascii="Consolas" w:hAnsi="Consolas" w:cs="Consolas"/>
          <w:color w:val="000000"/>
          <w:szCs w:val="15"/>
          <w:highlight w:val="white"/>
          <w:lang w:eastAsia="en-GB"/>
        </w:rPr>
        <w:t xml:space="preserve"> JobserveRequestFactory(</w:t>
      </w:r>
    </w:p>
    <w:p w:rsidR="00D7750E" w:rsidRPr="007B5E58" w:rsidRDefault="00D7750E" w:rsidP="00D7750E">
      <w:pPr>
        <w:autoSpaceDE w:val="0"/>
        <w:autoSpaceDN w:val="0"/>
        <w:adjustRightInd w:val="0"/>
        <w:spacing w:after="0"/>
        <w:rPr>
          <w:rFonts w:ascii="Consolas" w:hAnsi="Consolas" w:cs="Consolas"/>
          <w:color w:val="000000"/>
          <w:szCs w:val="15"/>
          <w:highlight w:val="white"/>
          <w:lang w:eastAsia="en-GB"/>
        </w:rPr>
      </w:pPr>
      <w:r w:rsidRPr="007B5E58">
        <w:rPr>
          <w:rFonts w:ascii="Consolas" w:hAnsi="Consolas" w:cs="Consolas"/>
          <w:color w:val="000000"/>
          <w:szCs w:val="15"/>
          <w:highlight w:val="white"/>
          <w:lang w:eastAsia="en-GB"/>
        </w:rPr>
        <w:t xml:space="preserve">            </w:t>
      </w:r>
      <w:r w:rsidRPr="007B5E58">
        <w:rPr>
          <w:rFonts w:ascii="Consolas" w:hAnsi="Consolas" w:cs="Consolas"/>
          <w:color w:val="2B91AF"/>
          <w:szCs w:val="15"/>
          <w:highlight w:val="white"/>
          <w:lang w:eastAsia="en-GB"/>
        </w:rPr>
        <w:t>JobserveVacancy</w:t>
      </w:r>
      <w:r w:rsidRPr="007B5E58">
        <w:rPr>
          <w:rFonts w:ascii="Consolas" w:hAnsi="Consolas" w:cs="Consolas"/>
          <w:color w:val="000000"/>
          <w:szCs w:val="15"/>
          <w:highlight w:val="white"/>
          <w:lang w:eastAsia="en-GB"/>
        </w:rPr>
        <w:t xml:space="preserve"> vacancyData, </w:t>
      </w:r>
      <w:r w:rsidRPr="007B5E58">
        <w:rPr>
          <w:rFonts w:ascii="Consolas" w:hAnsi="Consolas" w:cs="Consolas"/>
          <w:color w:val="2B91AF"/>
          <w:szCs w:val="15"/>
          <w:highlight w:val="white"/>
          <w:lang w:eastAsia="en-GB"/>
        </w:rPr>
        <w:t>JobserveAccountData</w:t>
      </w:r>
      <w:r w:rsidRPr="007B5E58">
        <w:rPr>
          <w:rFonts w:ascii="Consolas" w:hAnsi="Consolas" w:cs="Consolas"/>
          <w:color w:val="000000"/>
          <w:szCs w:val="15"/>
          <w:highlight w:val="white"/>
          <w:lang w:eastAsia="en-GB"/>
        </w:rPr>
        <w:t xml:space="preserve"> accountData, </w:t>
      </w:r>
      <w:r w:rsidRPr="007B5E58">
        <w:rPr>
          <w:rFonts w:ascii="Consolas" w:hAnsi="Consolas" w:cs="Consolas"/>
          <w:color w:val="2B91AF"/>
          <w:szCs w:val="15"/>
          <w:highlight w:val="white"/>
          <w:lang w:eastAsia="en-GB"/>
        </w:rPr>
        <w:t>JobserveCustomData</w:t>
      </w:r>
      <w:r w:rsidRPr="007B5E58">
        <w:rPr>
          <w:rFonts w:ascii="Consolas" w:hAnsi="Consolas" w:cs="Consolas"/>
          <w:color w:val="000000"/>
          <w:szCs w:val="15"/>
          <w:highlight w:val="white"/>
          <w:lang w:eastAsia="en-GB"/>
        </w:rPr>
        <w:t xml:space="preserve"> customData)</w:t>
      </w:r>
    </w:p>
    <w:p w:rsidR="00D7750E" w:rsidRPr="007B5E58" w:rsidRDefault="00D7750E" w:rsidP="00D7750E">
      <w:pPr>
        <w:autoSpaceDE w:val="0"/>
        <w:autoSpaceDN w:val="0"/>
        <w:adjustRightInd w:val="0"/>
        <w:spacing w:after="0"/>
        <w:rPr>
          <w:rFonts w:ascii="Consolas" w:hAnsi="Consolas" w:cs="Consolas"/>
          <w:color w:val="000000"/>
          <w:szCs w:val="15"/>
          <w:highlight w:val="white"/>
          <w:lang w:eastAsia="en-GB"/>
        </w:rPr>
      </w:pPr>
      <w:r w:rsidRPr="007B5E58">
        <w:rPr>
          <w:rFonts w:ascii="Consolas" w:hAnsi="Consolas" w:cs="Consolas"/>
          <w:color w:val="000000"/>
          <w:szCs w:val="15"/>
          <w:highlight w:val="white"/>
          <w:lang w:eastAsia="en-GB"/>
        </w:rPr>
        <w:t>{</w:t>
      </w:r>
    </w:p>
    <w:p w:rsidR="00D7750E" w:rsidRPr="007B5E58" w:rsidRDefault="00D7750E" w:rsidP="00D7750E">
      <w:pPr>
        <w:autoSpaceDE w:val="0"/>
        <w:autoSpaceDN w:val="0"/>
        <w:adjustRightInd w:val="0"/>
        <w:spacing w:after="0"/>
        <w:ind w:firstLine="720"/>
        <w:rPr>
          <w:rFonts w:ascii="Consolas" w:hAnsi="Consolas" w:cs="Consolas"/>
          <w:color w:val="000000"/>
          <w:szCs w:val="15"/>
          <w:highlight w:val="white"/>
          <w:lang w:eastAsia="en-GB"/>
        </w:rPr>
      </w:pPr>
      <w:r w:rsidRPr="007B5E58">
        <w:rPr>
          <w:rFonts w:ascii="Consolas" w:hAnsi="Consolas" w:cs="Consolas"/>
          <w:color w:val="0000FF"/>
          <w:szCs w:val="15"/>
          <w:highlight w:val="white"/>
          <w:lang w:eastAsia="en-GB"/>
        </w:rPr>
        <w:t>this</w:t>
      </w:r>
      <w:r w:rsidRPr="007B5E58">
        <w:rPr>
          <w:rFonts w:ascii="Consolas" w:hAnsi="Consolas" w:cs="Consolas"/>
          <w:color w:val="000000"/>
          <w:szCs w:val="15"/>
          <w:highlight w:val="white"/>
          <w:lang w:eastAsia="en-GB"/>
        </w:rPr>
        <w:t>.vacancyData = vacancyData;</w:t>
      </w:r>
    </w:p>
    <w:p w:rsidR="00D7750E" w:rsidRPr="007B5E58" w:rsidRDefault="00D7750E" w:rsidP="00D7750E">
      <w:pPr>
        <w:autoSpaceDE w:val="0"/>
        <w:autoSpaceDN w:val="0"/>
        <w:adjustRightInd w:val="0"/>
        <w:spacing w:after="0"/>
        <w:ind w:firstLine="720"/>
        <w:rPr>
          <w:rFonts w:ascii="Consolas" w:hAnsi="Consolas" w:cs="Consolas"/>
          <w:color w:val="000000"/>
          <w:szCs w:val="15"/>
          <w:highlight w:val="white"/>
          <w:lang w:eastAsia="en-GB"/>
        </w:rPr>
      </w:pPr>
      <w:r w:rsidRPr="007B5E58">
        <w:rPr>
          <w:rFonts w:ascii="Consolas" w:hAnsi="Consolas" w:cs="Consolas"/>
          <w:color w:val="0000FF"/>
          <w:szCs w:val="15"/>
          <w:highlight w:val="white"/>
          <w:lang w:eastAsia="en-GB"/>
        </w:rPr>
        <w:t>this</w:t>
      </w:r>
      <w:r w:rsidRPr="007B5E58">
        <w:rPr>
          <w:rFonts w:ascii="Consolas" w:hAnsi="Consolas" w:cs="Consolas"/>
          <w:color w:val="000000"/>
          <w:szCs w:val="15"/>
          <w:highlight w:val="white"/>
          <w:lang w:eastAsia="en-GB"/>
        </w:rPr>
        <w:t>.accountData = accountData;</w:t>
      </w:r>
    </w:p>
    <w:p w:rsidR="00D7750E" w:rsidRPr="007B5E58" w:rsidRDefault="00D7750E" w:rsidP="00D7750E">
      <w:pPr>
        <w:autoSpaceDE w:val="0"/>
        <w:autoSpaceDN w:val="0"/>
        <w:adjustRightInd w:val="0"/>
        <w:spacing w:after="0"/>
        <w:ind w:firstLine="720"/>
        <w:rPr>
          <w:rFonts w:ascii="Consolas" w:hAnsi="Consolas" w:cs="Consolas"/>
          <w:color w:val="000000"/>
          <w:szCs w:val="15"/>
          <w:highlight w:val="white"/>
          <w:lang w:eastAsia="en-GB"/>
        </w:rPr>
      </w:pPr>
      <w:r w:rsidRPr="007B5E58">
        <w:rPr>
          <w:rFonts w:ascii="Consolas" w:hAnsi="Consolas" w:cs="Consolas"/>
          <w:color w:val="0000FF"/>
          <w:szCs w:val="15"/>
          <w:highlight w:val="white"/>
          <w:lang w:eastAsia="en-GB"/>
        </w:rPr>
        <w:t>this</w:t>
      </w:r>
      <w:r w:rsidRPr="007B5E58">
        <w:rPr>
          <w:rFonts w:ascii="Consolas" w:hAnsi="Consolas" w:cs="Consolas"/>
          <w:color w:val="000000"/>
          <w:szCs w:val="15"/>
          <w:highlight w:val="white"/>
          <w:lang w:eastAsia="en-GB"/>
        </w:rPr>
        <w:t>.customData = customData;</w:t>
      </w:r>
    </w:p>
    <w:p w:rsidR="00D7750E" w:rsidRPr="007B5E58" w:rsidRDefault="00D7750E" w:rsidP="00D7750E">
      <w:pPr>
        <w:autoSpaceDE w:val="0"/>
        <w:autoSpaceDN w:val="0"/>
        <w:adjustRightInd w:val="0"/>
        <w:spacing w:after="0"/>
        <w:rPr>
          <w:rFonts w:ascii="Consolas" w:hAnsi="Consolas" w:cs="Consolas"/>
          <w:color w:val="000000"/>
          <w:szCs w:val="15"/>
          <w:highlight w:val="white"/>
          <w:lang w:eastAsia="en-GB"/>
        </w:rPr>
      </w:pPr>
      <w:r w:rsidRPr="007B5E58">
        <w:rPr>
          <w:rFonts w:ascii="Consolas" w:hAnsi="Consolas" w:cs="Consolas"/>
          <w:color w:val="000000"/>
          <w:szCs w:val="15"/>
          <w:highlight w:val="white"/>
          <w:lang w:eastAsia="en-GB"/>
        </w:rPr>
        <w:t>}</w:t>
      </w:r>
    </w:p>
    <w:p w:rsidR="00D7750E" w:rsidRPr="007B5E58" w:rsidRDefault="00D7750E" w:rsidP="00D7750E">
      <w:pPr>
        <w:autoSpaceDE w:val="0"/>
        <w:autoSpaceDN w:val="0"/>
        <w:adjustRightInd w:val="0"/>
        <w:spacing w:after="0"/>
        <w:rPr>
          <w:rFonts w:ascii="Consolas" w:hAnsi="Consolas" w:cs="Consolas"/>
          <w:color w:val="000000"/>
          <w:szCs w:val="15"/>
          <w:highlight w:val="white"/>
          <w:lang w:eastAsia="en-GB"/>
        </w:rPr>
      </w:pPr>
    </w:p>
    <w:p w:rsidR="00A20266" w:rsidRPr="007B5E58" w:rsidRDefault="00A20266" w:rsidP="00D7750E">
      <w:pPr>
        <w:autoSpaceDE w:val="0"/>
        <w:autoSpaceDN w:val="0"/>
        <w:adjustRightInd w:val="0"/>
        <w:spacing w:after="0"/>
        <w:rPr>
          <w:rFonts w:ascii="Consolas" w:hAnsi="Consolas" w:cs="Consolas"/>
          <w:color w:val="000000"/>
          <w:szCs w:val="15"/>
          <w:highlight w:val="white"/>
          <w:lang w:eastAsia="en-GB"/>
        </w:rPr>
      </w:pPr>
      <w:r w:rsidRPr="007B5E58">
        <w:rPr>
          <w:rFonts w:ascii="Consolas" w:hAnsi="Consolas" w:cs="Consolas"/>
          <w:color w:val="008000"/>
          <w:szCs w:val="15"/>
          <w:highlight w:val="white"/>
          <w:lang w:eastAsia="en-GB"/>
        </w:rPr>
        <w:t>// Constructor for update / repost / delete</w:t>
      </w:r>
    </w:p>
    <w:p w:rsidR="00D7750E" w:rsidRPr="007B5E58" w:rsidRDefault="00D7750E" w:rsidP="00D7750E">
      <w:pPr>
        <w:autoSpaceDE w:val="0"/>
        <w:autoSpaceDN w:val="0"/>
        <w:adjustRightInd w:val="0"/>
        <w:spacing w:after="0"/>
        <w:rPr>
          <w:rFonts w:ascii="Consolas" w:hAnsi="Consolas" w:cs="Consolas"/>
          <w:color w:val="000000"/>
          <w:szCs w:val="15"/>
          <w:highlight w:val="white"/>
          <w:lang w:eastAsia="en-GB"/>
        </w:rPr>
      </w:pPr>
      <w:r w:rsidRPr="007B5E58">
        <w:rPr>
          <w:rFonts w:ascii="Consolas" w:hAnsi="Consolas" w:cs="Consolas"/>
          <w:color w:val="0000FF"/>
          <w:szCs w:val="15"/>
          <w:highlight w:val="white"/>
          <w:lang w:eastAsia="en-GB"/>
        </w:rPr>
        <w:t>public</w:t>
      </w:r>
      <w:r w:rsidRPr="007B5E58">
        <w:rPr>
          <w:rFonts w:ascii="Consolas" w:hAnsi="Consolas" w:cs="Consolas"/>
          <w:color w:val="000000"/>
          <w:szCs w:val="15"/>
          <w:highlight w:val="white"/>
          <w:lang w:eastAsia="en-GB"/>
        </w:rPr>
        <w:t xml:space="preserve"> JobserveRequestFactory(</w:t>
      </w:r>
    </w:p>
    <w:p w:rsidR="00D7750E" w:rsidRPr="007B5E58" w:rsidRDefault="00D7750E" w:rsidP="00D7750E">
      <w:pPr>
        <w:autoSpaceDE w:val="0"/>
        <w:autoSpaceDN w:val="0"/>
        <w:adjustRightInd w:val="0"/>
        <w:spacing w:after="0"/>
        <w:rPr>
          <w:rFonts w:ascii="Consolas" w:hAnsi="Consolas" w:cs="Consolas"/>
          <w:color w:val="000000"/>
          <w:szCs w:val="15"/>
          <w:highlight w:val="white"/>
          <w:lang w:eastAsia="en-GB"/>
        </w:rPr>
      </w:pPr>
      <w:r w:rsidRPr="007B5E58">
        <w:rPr>
          <w:rFonts w:ascii="Consolas" w:hAnsi="Consolas" w:cs="Consolas"/>
          <w:color w:val="000000"/>
          <w:szCs w:val="15"/>
          <w:highlight w:val="white"/>
          <w:lang w:eastAsia="en-GB"/>
        </w:rPr>
        <w:t xml:space="preserve">            </w:t>
      </w:r>
      <w:r w:rsidRPr="007B5E58">
        <w:rPr>
          <w:rFonts w:ascii="Consolas" w:hAnsi="Consolas" w:cs="Consolas"/>
          <w:color w:val="2B91AF"/>
          <w:szCs w:val="15"/>
          <w:highlight w:val="white"/>
          <w:lang w:eastAsia="en-GB"/>
        </w:rPr>
        <w:t>JobserveVacancy</w:t>
      </w:r>
      <w:r w:rsidRPr="007B5E58">
        <w:rPr>
          <w:rFonts w:ascii="Consolas" w:hAnsi="Consolas" w:cs="Consolas"/>
          <w:color w:val="000000"/>
          <w:szCs w:val="15"/>
          <w:highlight w:val="white"/>
          <w:lang w:eastAsia="en-GB"/>
        </w:rPr>
        <w:t xml:space="preserve"> vacancyData, </w:t>
      </w:r>
      <w:r w:rsidRPr="007B5E58">
        <w:rPr>
          <w:rFonts w:ascii="Consolas" w:hAnsi="Consolas" w:cs="Consolas"/>
          <w:color w:val="2B91AF"/>
          <w:szCs w:val="15"/>
          <w:highlight w:val="white"/>
          <w:lang w:eastAsia="en-GB"/>
        </w:rPr>
        <w:t>JobserveAccountData</w:t>
      </w:r>
      <w:r w:rsidRPr="007B5E58">
        <w:rPr>
          <w:rFonts w:ascii="Consolas" w:hAnsi="Consolas" w:cs="Consolas"/>
          <w:color w:val="000000"/>
          <w:szCs w:val="15"/>
          <w:highlight w:val="white"/>
          <w:lang w:eastAsia="en-GB"/>
        </w:rPr>
        <w:t xml:space="preserve"> accountData, </w:t>
      </w:r>
      <w:r w:rsidRPr="007B5E58">
        <w:rPr>
          <w:rFonts w:ascii="Consolas" w:hAnsi="Consolas" w:cs="Consolas"/>
          <w:color w:val="2B91AF"/>
          <w:szCs w:val="15"/>
          <w:highlight w:val="white"/>
          <w:lang w:eastAsia="en-GB"/>
        </w:rPr>
        <w:t>JobserveCustomData</w:t>
      </w:r>
      <w:r w:rsidRPr="007B5E58">
        <w:rPr>
          <w:rFonts w:ascii="Consolas" w:hAnsi="Consolas" w:cs="Consolas"/>
          <w:color w:val="000000"/>
          <w:szCs w:val="15"/>
          <w:highlight w:val="white"/>
          <w:lang w:eastAsia="en-GB"/>
        </w:rPr>
        <w:t xml:space="preserve"> customData, </w:t>
      </w:r>
      <w:r w:rsidRPr="007B5E58">
        <w:rPr>
          <w:rFonts w:ascii="Consolas" w:hAnsi="Consolas" w:cs="Consolas"/>
          <w:color w:val="0000FF"/>
          <w:szCs w:val="15"/>
          <w:highlight w:val="white"/>
          <w:lang w:eastAsia="en-GB"/>
        </w:rPr>
        <w:t>string</w:t>
      </w:r>
      <w:r w:rsidR="007B5E58">
        <w:rPr>
          <w:rFonts w:ascii="Consolas" w:hAnsi="Consolas" w:cs="Consolas"/>
          <w:color w:val="000000"/>
          <w:szCs w:val="15"/>
          <w:highlight w:val="white"/>
          <w:lang w:eastAsia="en-GB"/>
        </w:rPr>
        <w:t xml:space="preserve"> jobId) </w:t>
      </w:r>
      <w:r w:rsidRPr="007B5E58">
        <w:rPr>
          <w:rFonts w:ascii="Consolas" w:hAnsi="Consolas" w:cs="Consolas"/>
          <w:color w:val="000000"/>
          <w:szCs w:val="15"/>
          <w:highlight w:val="white"/>
          <w:lang w:eastAsia="en-GB"/>
        </w:rPr>
        <w:t xml:space="preserve">: </w:t>
      </w:r>
      <w:r w:rsidRPr="007B5E58">
        <w:rPr>
          <w:rFonts w:ascii="Consolas" w:hAnsi="Consolas" w:cs="Consolas"/>
          <w:color w:val="0000FF"/>
          <w:szCs w:val="15"/>
          <w:highlight w:val="white"/>
          <w:lang w:eastAsia="en-GB"/>
        </w:rPr>
        <w:t>this</w:t>
      </w:r>
      <w:r w:rsidRPr="007B5E58">
        <w:rPr>
          <w:rFonts w:ascii="Consolas" w:hAnsi="Consolas" w:cs="Consolas"/>
          <w:color w:val="000000"/>
          <w:szCs w:val="15"/>
          <w:highlight w:val="white"/>
          <w:lang w:eastAsia="en-GB"/>
        </w:rPr>
        <w:t>(vacancyData, accountData, customData)</w:t>
      </w:r>
    </w:p>
    <w:p w:rsidR="00D7750E" w:rsidRPr="007B5E58" w:rsidRDefault="00D7750E" w:rsidP="00D7750E">
      <w:pPr>
        <w:autoSpaceDE w:val="0"/>
        <w:autoSpaceDN w:val="0"/>
        <w:adjustRightInd w:val="0"/>
        <w:spacing w:after="0"/>
        <w:rPr>
          <w:rFonts w:ascii="Consolas" w:hAnsi="Consolas" w:cs="Consolas"/>
          <w:color w:val="000000"/>
          <w:szCs w:val="15"/>
          <w:highlight w:val="white"/>
          <w:lang w:eastAsia="en-GB"/>
        </w:rPr>
      </w:pPr>
      <w:r w:rsidRPr="007B5E58">
        <w:rPr>
          <w:rFonts w:ascii="Consolas" w:hAnsi="Consolas" w:cs="Consolas"/>
          <w:color w:val="000000"/>
          <w:szCs w:val="15"/>
          <w:highlight w:val="white"/>
          <w:lang w:eastAsia="en-GB"/>
        </w:rPr>
        <w:t>{</w:t>
      </w:r>
    </w:p>
    <w:p w:rsidR="00D7750E" w:rsidRPr="007B5E58" w:rsidRDefault="00D7750E" w:rsidP="00D7750E">
      <w:pPr>
        <w:autoSpaceDE w:val="0"/>
        <w:autoSpaceDN w:val="0"/>
        <w:adjustRightInd w:val="0"/>
        <w:spacing w:after="0"/>
        <w:ind w:firstLine="720"/>
        <w:rPr>
          <w:rFonts w:ascii="Consolas" w:hAnsi="Consolas" w:cs="Consolas"/>
          <w:color w:val="000000"/>
          <w:szCs w:val="15"/>
          <w:highlight w:val="white"/>
          <w:lang w:eastAsia="en-GB"/>
        </w:rPr>
      </w:pPr>
      <w:r w:rsidRPr="007B5E58">
        <w:rPr>
          <w:rFonts w:ascii="Consolas" w:hAnsi="Consolas" w:cs="Consolas"/>
          <w:color w:val="0000FF"/>
          <w:szCs w:val="15"/>
          <w:highlight w:val="white"/>
          <w:lang w:eastAsia="en-GB"/>
        </w:rPr>
        <w:t>this</w:t>
      </w:r>
      <w:r w:rsidRPr="007B5E58">
        <w:rPr>
          <w:rFonts w:ascii="Consolas" w:hAnsi="Consolas" w:cs="Consolas"/>
          <w:color w:val="000000"/>
          <w:szCs w:val="15"/>
          <w:highlight w:val="white"/>
          <w:lang w:eastAsia="en-GB"/>
        </w:rPr>
        <w:t>.jobId = jobId;</w:t>
      </w:r>
    </w:p>
    <w:p w:rsidR="00D7750E" w:rsidRPr="007B5E58" w:rsidRDefault="00D7750E" w:rsidP="00D7750E">
      <w:pPr>
        <w:spacing w:after="0"/>
        <w:rPr>
          <w:sz w:val="28"/>
        </w:rPr>
      </w:pPr>
      <w:r w:rsidRPr="007B5E58">
        <w:rPr>
          <w:rFonts w:ascii="Consolas" w:hAnsi="Consolas" w:cs="Consolas"/>
          <w:color w:val="000000"/>
          <w:szCs w:val="15"/>
          <w:highlight w:val="white"/>
          <w:lang w:eastAsia="en-GB"/>
        </w:rPr>
        <w:t>}</w:t>
      </w:r>
    </w:p>
    <w:p w:rsidR="00D7750E" w:rsidRDefault="00D7750E" w:rsidP="00644C83">
      <w:pPr>
        <w:spacing w:after="0"/>
      </w:pPr>
    </w:p>
    <w:p w:rsidR="00424083" w:rsidRDefault="00424083" w:rsidP="00644C83">
      <w:pPr>
        <w:spacing w:after="0"/>
      </w:pPr>
      <w:r>
        <w:t>Now for the methods which will create a request object and return an instance of it. Note the use of the GetJobType() and GetCategory() methods (the latter used to generate a “part-time” XML element) discussed earlier.</w:t>
      </w:r>
    </w:p>
    <w:p w:rsidR="00424083" w:rsidRDefault="00424083" w:rsidP="00644C83">
      <w:pPr>
        <w:spacing w:after="0"/>
      </w:pPr>
    </w:p>
    <w:p w:rsidR="00424083" w:rsidRPr="00424083" w:rsidRDefault="00424083" w:rsidP="00424083">
      <w:pPr>
        <w:autoSpaceDE w:val="0"/>
        <w:autoSpaceDN w:val="0"/>
        <w:adjustRightInd w:val="0"/>
        <w:spacing w:after="0"/>
        <w:rPr>
          <w:rFonts w:ascii="Consolas" w:hAnsi="Consolas" w:cs="Consolas"/>
          <w:color w:val="000000"/>
          <w:szCs w:val="15"/>
          <w:highlight w:val="white"/>
          <w:lang w:eastAsia="en-GB"/>
        </w:rPr>
      </w:pPr>
      <w:r w:rsidRPr="00424083">
        <w:rPr>
          <w:rFonts w:ascii="Consolas" w:hAnsi="Consolas" w:cs="Consolas"/>
          <w:color w:val="808080"/>
          <w:szCs w:val="15"/>
          <w:highlight w:val="white"/>
          <w:lang w:eastAsia="en-GB"/>
        </w:rPr>
        <w:t>///</w:t>
      </w:r>
      <w:r w:rsidRPr="00424083">
        <w:rPr>
          <w:rFonts w:ascii="Consolas" w:hAnsi="Consolas" w:cs="Consolas"/>
          <w:color w:val="008000"/>
          <w:szCs w:val="15"/>
          <w:highlight w:val="white"/>
          <w:lang w:eastAsia="en-GB"/>
        </w:rPr>
        <w:t xml:space="preserve"> </w:t>
      </w:r>
      <w:r w:rsidRPr="00424083">
        <w:rPr>
          <w:rFonts w:ascii="Consolas" w:hAnsi="Consolas" w:cs="Consolas"/>
          <w:color w:val="808080"/>
          <w:szCs w:val="15"/>
          <w:highlight w:val="white"/>
          <w:lang w:eastAsia="en-GB"/>
        </w:rPr>
        <w:t>&lt;summary&gt;</w:t>
      </w:r>
    </w:p>
    <w:p w:rsidR="00424083" w:rsidRPr="00424083" w:rsidRDefault="00424083" w:rsidP="00424083">
      <w:pPr>
        <w:autoSpaceDE w:val="0"/>
        <w:autoSpaceDN w:val="0"/>
        <w:adjustRightInd w:val="0"/>
        <w:spacing w:after="0"/>
        <w:rPr>
          <w:rFonts w:ascii="Consolas" w:hAnsi="Consolas" w:cs="Consolas"/>
          <w:color w:val="000000"/>
          <w:szCs w:val="15"/>
          <w:highlight w:val="white"/>
          <w:lang w:eastAsia="en-GB"/>
        </w:rPr>
      </w:pPr>
      <w:r w:rsidRPr="00424083">
        <w:rPr>
          <w:rFonts w:ascii="Consolas" w:hAnsi="Consolas" w:cs="Consolas"/>
          <w:color w:val="808080"/>
          <w:szCs w:val="15"/>
          <w:highlight w:val="white"/>
          <w:lang w:eastAsia="en-GB"/>
        </w:rPr>
        <w:t>///</w:t>
      </w:r>
      <w:r w:rsidRPr="00424083">
        <w:rPr>
          <w:rFonts w:ascii="Consolas" w:hAnsi="Consolas" w:cs="Consolas"/>
          <w:color w:val="008000"/>
          <w:szCs w:val="15"/>
          <w:highlight w:val="white"/>
          <w:lang w:eastAsia="en-GB"/>
        </w:rPr>
        <w:t xml:space="preserve"> Create a request of </w:t>
      </w:r>
      <w:r w:rsidRPr="00424083">
        <w:rPr>
          <w:rFonts w:ascii="Consolas" w:hAnsi="Consolas" w:cs="Consolas"/>
          <w:color w:val="808080"/>
          <w:szCs w:val="15"/>
          <w:highlight w:val="white"/>
          <w:lang w:eastAsia="en-GB"/>
        </w:rPr>
        <w:t>&lt;see cref="JobservePostRequest"/&gt;</w:t>
      </w:r>
    </w:p>
    <w:p w:rsidR="00424083" w:rsidRPr="00424083" w:rsidRDefault="00424083" w:rsidP="00424083">
      <w:pPr>
        <w:autoSpaceDE w:val="0"/>
        <w:autoSpaceDN w:val="0"/>
        <w:adjustRightInd w:val="0"/>
        <w:spacing w:after="0"/>
        <w:rPr>
          <w:rFonts w:ascii="Consolas" w:hAnsi="Consolas" w:cs="Consolas"/>
          <w:color w:val="000000"/>
          <w:szCs w:val="15"/>
          <w:highlight w:val="white"/>
          <w:lang w:eastAsia="en-GB"/>
        </w:rPr>
      </w:pPr>
      <w:r w:rsidRPr="00424083">
        <w:rPr>
          <w:rFonts w:ascii="Consolas" w:hAnsi="Consolas" w:cs="Consolas"/>
          <w:color w:val="808080"/>
          <w:szCs w:val="15"/>
          <w:highlight w:val="white"/>
          <w:lang w:eastAsia="en-GB"/>
        </w:rPr>
        <w:t>///</w:t>
      </w:r>
      <w:r w:rsidRPr="00424083">
        <w:rPr>
          <w:rFonts w:ascii="Consolas" w:hAnsi="Consolas" w:cs="Consolas"/>
          <w:color w:val="008000"/>
          <w:szCs w:val="15"/>
          <w:highlight w:val="white"/>
          <w:lang w:eastAsia="en-GB"/>
        </w:rPr>
        <w:t xml:space="preserve"> </w:t>
      </w:r>
      <w:r w:rsidRPr="00424083">
        <w:rPr>
          <w:rFonts w:ascii="Consolas" w:hAnsi="Consolas" w:cs="Consolas"/>
          <w:color w:val="808080"/>
          <w:szCs w:val="15"/>
          <w:highlight w:val="white"/>
          <w:lang w:eastAsia="en-GB"/>
        </w:rPr>
        <w:t>&lt;/summary&gt;</w:t>
      </w:r>
    </w:p>
    <w:p w:rsidR="00424083" w:rsidRPr="00424083" w:rsidRDefault="00424083" w:rsidP="00424083">
      <w:pPr>
        <w:autoSpaceDE w:val="0"/>
        <w:autoSpaceDN w:val="0"/>
        <w:adjustRightInd w:val="0"/>
        <w:spacing w:after="0"/>
        <w:rPr>
          <w:rFonts w:ascii="Consolas" w:hAnsi="Consolas" w:cs="Consolas"/>
          <w:color w:val="000000"/>
          <w:szCs w:val="15"/>
          <w:highlight w:val="white"/>
          <w:lang w:eastAsia="en-GB"/>
        </w:rPr>
      </w:pPr>
      <w:r w:rsidRPr="00424083">
        <w:rPr>
          <w:rFonts w:ascii="Consolas" w:hAnsi="Consolas" w:cs="Consolas"/>
          <w:color w:val="808080"/>
          <w:szCs w:val="15"/>
          <w:highlight w:val="white"/>
          <w:lang w:eastAsia="en-GB"/>
        </w:rPr>
        <w:t>///</w:t>
      </w:r>
      <w:r w:rsidRPr="00424083">
        <w:rPr>
          <w:rFonts w:ascii="Consolas" w:hAnsi="Consolas" w:cs="Consolas"/>
          <w:color w:val="008000"/>
          <w:szCs w:val="15"/>
          <w:highlight w:val="white"/>
          <w:lang w:eastAsia="en-GB"/>
        </w:rPr>
        <w:t xml:space="preserve"> </w:t>
      </w:r>
      <w:r w:rsidRPr="00424083">
        <w:rPr>
          <w:rFonts w:ascii="Consolas" w:hAnsi="Consolas" w:cs="Consolas"/>
          <w:color w:val="808080"/>
          <w:szCs w:val="15"/>
          <w:highlight w:val="white"/>
          <w:lang w:eastAsia="en-GB"/>
        </w:rPr>
        <w:t>&lt;returns&gt;&lt;/returns&gt;</w:t>
      </w:r>
    </w:p>
    <w:p w:rsidR="00D53D43" w:rsidRPr="00D53D43" w:rsidRDefault="00D53D43" w:rsidP="00D53D43">
      <w:pPr>
        <w:autoSpaceDE w:val="0"/>
        <w:autoSpaceDN w:val="0"/>
        <w:adjustRightInd w:val="0"/>
        <w:spacing w:after="0"/>
        <w:rPr>
          <w:rFonts w:ascii="Consolas" w:hAnsi="Consolas" w:cs="Consolas"/>
          <w:color w:val="000000"/>
          <w:szCs w:val="15"/>
          <w:highlight w:val="white"/>
          <w:lang w:eastAsia="en-GB"/>
        </w:rPr>
      </w:pPr>
      <w:r w:rsidRPr="00D53D43">
        <w:rPr>
          <w:rFonts w:ascii="Consolas" w:hAnsi="Consolas" w:cs="Consolas"/>
          <w:color w:val="0000FF"/>
          <w:szCs w:val="15"/>
          <w:highlight w:val="white"/>
          <w:lang w:eastAsia="en-GB"/>
        </w:rPr>
        <w:t>public</w:t>
      </w:r>
      <w:r w:rsidRPr="00D53D43">
        <w:rPr>
          <w:rFonts w:ascii="Consolas" w:hAnsi="Consolas" w:cs="Consolas"/>
          <w:color w:val="000000"/>
          <w:szCs w:val="15"/>
          <w:highlight w:val="white"/>
          <w:lang w:eastAsia="en-GB"/>
        </w:rPr>
        <w:t xml:space="preserve"> </w:t>
      </w:r>
      <w:r w:rsidRPr="00D53D43">
        <w:rPr>
          <w:rFonts w:ascii="Consolas" w:hAnsi="Consolas" w:cs="Consolas"/>
          <w:color w:val="2B91AF"/>
          <w:szCs w:val="15"/>
          <w:highlight w:val="white"/>
          <w:lang w:eastAsia="en-GB"/>
        </w:rPr>
        <w:t>JobservePostRequest</w:t>
      </w:r>
      <w:r w:rsidRPr="00D53D43">
        <w:rPr>
          <w:rFonts w:ascii="Consolas" w:hAnsi="Consolas" w:cs="Consolas"/>
          <w:color w:val="000000"/>
          <w:szCs w:val="15"/>
          <w:highlight w:val="white"/>
          <w:lang w:eastAsia="en-GB"/>
        </w:rPr>
        <w:t xml:space="preserve"> CreatePostRequest()</w:t>
      </w:r>
    </w:p>
    <w:p w:rsidR="00D53D43" w:rsidRPr="00D53D43" w:rsidRDefault="00D53D43" w:rsidP="00D53D43">
      <w:pPr>
        <w:autoSpaceDE w:val="0"/>
        <w:autoSpaceDN w:val="0"/>
        <w:adjustRightInd w:val="0"/>
        <w:spacing w:after="0"/>
        <w:rPr>
          <w:rFonts w:ascii="Consolas" w:hAnsi="Consolas" w:cs="Consolas"/>
          <w:color w:val="000000"/>
          <w:szCs w:val="15"/>
          <w:highlight w:val="white"/>
          <w:lang w:eastAsia="en-GB"/>
        </w:rPr>
      </w:pPr>
      <w:r w:rsidRPr="00D53D43">
        <w:rPr>
          <w:rFonts w:ascii="Consolas" w:hAnsi="Consolas" w:cs="Consolas"/>
          <w:color w:val="000000"/>
          <w:szCs w:val="15"/>
          <w:highlight w:val="white"/>
          <w:lang w:eastAsia="en-GB"/>
        </w:rPr>
        <w:t>{</w:t>
      </w:r>
    </w:p>
    <w:p w:rsidR="00D53D43" w:rsidRPr="00D53D43" w:rsidRDefault="00D53D43" w:rsidP="00D53D43">
      <w:pPr>
        <w:autoSpaceDE w:val="0"/>
        <w:autoSpaceDN w:val="0"/>
        <w:adjustRightInd w:val="0"/>
        <w:spacing w:after="0"/>
        <w:rPr>
          <w:rFonts w:ascii="Consolas" w:hAnsi="Consolas" w:cs="Consolas"/>
          <w:color w:val="000000"/>
          <w:szCs w:val="15"/>
          <w:highlight w:val="white"/>
          <w:lang w:eastAsia="en-GB"/>
        </w:rPr>
      </w:pPr>
      <w:r w:rsidRPr="00D53D43">
        <w:rPr>
          <w:rFonts w:ascii="Consolas" w:hAnsi="Consolas" w:cs="Consolas"/>
          <w:color w:val="000000"/>
          <w:szCs w:val="15"/>
          <w:highlight w:val="white"/>
          <w:lang w:eastAsia="en-GB"/>
        </w:rPr>
        <w:t xml:space="preserve">    </w:t>
      </w:r>
      <w:r w:rsidRPr="00D53D43">
        <w:rPr>
          <w:rFonts w:ascii="Consolas" w:hAnsi="Consolas" w:cs="Consolas"/>
          <w:color w:val="0000FF"/>
          <w:szCs w:val="15"/>
          <w:highlight w:val="white"/>
          <w:lang w:eastAsia="en-GB"/>
        </w:rPr>
        <w:t>var</w:t>
      </w:r>
      <w:r w:rsidRPr="00D53D43">
        <w:rPr>
          <w:rFonts w:ascii="Consolas" w:hAnsi="Consolas" w:cs="Consolas"/>
          <w:color w:val="000000"/>
          <w:szCs w:val="15"/>
          <w:highlight w:val="white"/>
          <w:lang w:eastAsia="en-GB"/>
        </w:rPr>
        <w:t xml:space="preserve"> postRequest = </w:t>
      </w:r>
      <w:r w:rsidRPr="00D53D43">
        <w:rPr>
          <w:rFonts w:ascii="Consolas" w:hAnsi="Consolas" w:cs="Consolas"/>
          <w:color w:val="0000FF"/>
          <w:szCs w:val="15"/>
          <w:highlight w:val="white"/>
          <w:lang w:eastAsia="en-GB"/>
        </w:rPr>
        <w:t>new</w:t>
      </w:r>
      <w:r w:rsidRPr="00D53D43">
        <w:rPr>
          <w:rFonts w:ascii="Consolas" w:hAnsi="Consolas" w:cs="Consolas"/>
          <w:color w:val="000000"/>
          <w:szCs w:val="15"/>
          <w:highlight w:val="white"/>
          <w:lang w:eastAsia="en-GB"/>
        </w:rPr>
        <w:t xml:space="preserve"> </w:t>
      </w:r>
      <w:r w:rsidRPr="00D53D43">
        <w:rPr>
          <w:rFonts w:ascii="Consolas" w:hAnsi="Consolas" w:cs="Consolas"/>
          <w:color w:val="2B91AF"/>
          <w:szCs w:val="15"/>
          <w:highlight w:val="white"/>
          <w:lang w:eastAsia="en-GB"/>
        </w:rPr>
        <w:t>JobservePostRequest</w:t>
      </w:r>
      <w:r w:rsidRPr="00D53D43">
        <w:rPr>
          <w:rFonts w:ascii="Consolas" w:hAnsi="Consolas" w:cs="Consolas"/>
          <w:color w:val="000000"/>
          <w:szCs w:val="15"/>
          <w:highlight w:val="white"/>
          <w:lang w:eastAsia="en-GB"/>
        </w:rPr>
        <w:t>(</w:t>
      </w:r>
    </w:p>
    <w:p w:rsidR="00D53D43" w:rsidRPr="00D53D43" w:rsidRDefault="00D53D43" w:rsidP="00D53D43">
      <w:pPr>
        <w:autoSpaceDE w:val="0"/>
        <w:autoSpaceDN w:val="0"/>
        <w:adjustRightInd w:val="0"/>
        <w:spacing w:after="0"/>
        <w:rPr>
          <w:rFonts w:ascii="Consolas" w:hAnsi="Consolas" w:cs="Consolas"/>
          <w:color w:val="000000"/>
          <w:szCs w:val="15"/>
          <w:highlight w:val="white"/>
          <w:lang w:eastAsia="en-GB"/>
        </w:rPr>
      </w:pPr>
      <w:r w:rsidRPr="00D53D43">
        <w:rPr>
          <w:rFonts w:ascii="Consolas" w:hAnsi="Consolas" w:cs="Consolas"/>
          <w:color w:val="000000"/>
          <w:szCs w:val="15"/>
          <w:highlight w:val="white"/>
          <w:lang w:eastAsia="en-GB"/>
        </w:rPr>
        <w:t xml:space="preserve">        vacancyData,</w:t>
      </w:r>
    </w:p>
    <w:p w:rsidR="00D53D43" w:rsidRPr="00D53D43" w:rsidRDefault="00D53D43" w:rsidP="00D53D43">
      <w:pPr>
        <w:autoSpaceDE w:val="0"/>
        <w:autoSpaceDN w:val="0"/>
        <w:adjustRightInd w:val="0"/>
        <w:spacing w:after="0"/>
        <w:rPr>
          <w:rFonts w:ascii="Consolas" w:hAnsi="Consolas" w:cs="Consolas"/>
          <w:color w:val="000000"/>
          <w:szCs w:val="15"/>
          <w:highlight w:val="white"/>
          <w:lang w:eastAsia="en-GB"/>
        </w:rPr>
      </w:pPr>
      <w:r w:rsidRPr="00D53D43">
        <w:rPr>
          <w:rFonts w:ascii="Consolas" w:hAnsi="Consolas" w:cs="Consolas"/>
          <w:color w:val="000000"/>
          <w:szCs w:val="15"/>
          <w:highlight w:val="white"/>
          <w:lang w:eastAsia="en-GB"/>
        </w:rPr>
        <w:t xml:space="preserve">        customData,</w:t>
      </w:r>
    </w:p>
    <w:p w:rsidR="00D53D43" w:rsidRPr="00D53D43" w:rsidRDefault="00D53D43" w:rsidP="00D53D43">
      <w:pPr>
        <w:autoSpaceDE w:val="0"/>
        <w:autoSpaceDN w:val="0"/>
        <w:adjustRightInd w:val="0"/>
        <w:spacing w:after="0"/>
        <w:rPr>
          <w:rFonts w:ascii="Consolas" w:hAnsi="Consolas" w:cs="Consolas"/>
          <w:color w:val="000000"/>
          <w:szCs w:val="15"/>
          <w:highlight w:val="white"/>
          <w:lang w:eastAsia="en-GB"/>
        </w:rPr>
      </w:pPr>
      <w:r w:rsidRPr="00D53D43">
        <w:rPr>
          <w:rFonts w:ascii="Consolas" w:hAnsi="Consolas" w:cs="Consolas"/>
          <w:color w:val="000000"/>
          <w:szCs w:val="15"/>
          <w:highlight w:val="white"/>
          <w:lang w:eastAsia="en-GB"/>
        </w:rPr>
        <w:t xml:space="preserve">        accountData,</w:t>
      </w:r>
    </w:p>
    <w:p w:rsidR="00D53D43" w:rsidRPr="00D53D43" w:rsidRDefault="00D53D43" w:rsidP="00D53D43">
      <w:pPr>
        <w:autoSpaceDE w:val="0"/>
        <w:autoSpaceDN w:val="0"/>
        <w:adjustRightInd w:val="0"/>
        <w:spacing w:after="0"/>
        <w:rPr>
          <w:rFonts w:ascii="Consolas" w:hAnsi="Consolas" w:cs="Consolas"/>
          <w:color w:val="000000"/>
          <w:szCs w:val="15"/>
          <w:highlight w:val="white"/>
          <w:lang w:eastAsia="en-GB"/>
        </w:rPr>
      </w:pPr>
      <w:r w:rsidRPr="00D53D43">
        <w:rPr>
          <w:rFonts w:ascii="Consolas" w:hAnsi="Consolas" w:cs="Consolas"/>
          <w:color w:val="000000"/>
          <w:szCs w:val="15"/>
          <w:highlight w:val="white"/>
          <w:lang w:eastAsia="en-GB"/>
        </w:rPr>
        <w:t xml:space="preserve">        </w:t>
      </w:r>
      <w:r w:rsidRPr="00D53D43">
        <w:rPr>
          <w:rFonts w:ascii="Consolas" w:hAnsi="Consolas" w:cs="Consolas"/>
          <w:color w:val="0000FF"/>
          <w:szCs w:val="15"/>
          <w:highlight w:val="white"/>
          <w:lang w:eastAsia="en-GB"/>
        </w:rPr>
        <w:t>this</w:t>
      </w:r>
      <w:r w:rsidRPr="00D53D43">
        <w:rPr>
          <w:rFonts w:ascii="Consolas" w:hAnsi="Consolas" w:cs="Consolas"/>
          <w:color w:val="000000"/>
          <w:szCs w:val="15"/>
          <w:highlight w:val="white"/>
          <w:lang w:eastAsia="en-GB"/>
        </w:rPr>
        <w:t>.GetCategory(),</w:t>
      </w:r>
    </w:p>
    <w:p w:rsidR="00D53D43" w:rsidRPr="00D53D43" w:rsidRDefault="00D53D43" w:rsidP="00D53D43">
      <w:pPr>
        <w:autoSpaceDE w:val="0"/>
        <w:autoSpaceDN w:val="0"/>
        <w:adjustRightInd w:val="0"/>
        <w:spacing w:after="0"/>
        <w:rPr>
          <w:rFonts w:ascii="Consolas" w:hAnsi="Consolas" w:cs="Consolas"/>
          <w:color w:val="000000"/>
          <w:szCs w:val="15"/>
          <w:highlight w:val="white"/>
          <w:lang w:eastAsia="en-GB"/>
        </w:rPr>
      </w:pPr>
      <w:r w:rsidRPr="00D53D43">
        <w:rPr>
          <w:rFonts w:ascii="Consolas" w:hAnsi="Consolas" w:cs="Consolas"/>
          <w:color w:val="000000"/>
          <w:szCs w:val="15"/>
          <w:highlight w:val="white"/>
          <w:lang w:eastAsia="en-GB"/>
        </w:rPr>
        <w:t xml:space="preserve">        </w:t>
      </w:r>
      <w:r w:rsidRPr="00D53D43">
        <w:rPr>
          <w:rFonts w:ascii="Consolas" w:hAnsi="Consolas" w:cs="Consolas"/>
          <w:color w:val="0000FF"/>
          <w:szCs w:val="15"/>
          <w:highlight w:val="white"/>
          <w:lang w:eastAsia="en-GB"/>
        </w:rPr>
        <w:t>this</w:t>
      </w:r>
      <w:r w:rsidRPr="00D53D43">
        <w:rPr>
          <w:rFonts w:ascii="Consolas" w:hAnsi="Consolas" w:cs="Consolas"/>
          <w:color w:val="000000"/>
          <w:szCs w:val="15"/>
          <w:highlight w:val="white"/>
          <w:lang w:eastAsia="en-GB"/>
        </w:rPr>
        <w:t>.GetJobType(),</w:t>
      </w:r>
    </w:p>
    <w:p w:rsidR="00D53D43" w:rsidRPr="00D53D43" w:rsidRDefault="00D53D43" w:rsidP="00D53D43">
      <w:pPr>
        <w:autoSpaceDE w:val="0"/>
        <w:autoSpaceDN w:val="0"/>
        <w:adjustRightInd w:val="0"/>
        <w:spacing w:after="0"/>
        <w:rPr>
          <w:rFonts w:ascii="Consolas" w:hAnsi="Consolas" w:cs="Consolas"/>
          <w:color w:val="000000"/>
          <w:szCs w:val="15"/>
          <w:highlight w:val="white"/>
          <w:lang w:eastAsia="en-GB"/>
        </w:rPr>
      </w:pPr>
      <w:r w:rsidRPr="00D53D43">
        <w:rPr>
          <w:rFonts w:ascii="Consolas" w:hAnsi="Consolas" w:cs="Consolas"/>
          <w:color w:val="000000"/>
          <w:szCs w:val="15"/>
          <w:highlight w:val="white"/>
          <w:lang w:eastAsia="en-GB"/>
        </w:rPr>
        <w:t xml:space="preserve">        DefaultSource,</w:t>
      </w:r>
    </w:p>
    <w:p w:rsidR="00D53D43" w:rsidRPr="00D53D43" w:rsidRDefault="00D53D43" w:rsidP="00D53D43">
      <w:pPr>
        <w:autoSpaceDE w:val="0"/>
        <w:autoSpaceDN w:val="0"/>
        <w:adjustRightInd w:val="0"/>
        <w:spacing w:after="0"/>
        <w:rPr>
          <w:rFonts w:ascii="Consolas" w:hAnsi="Consolas" w:cs="Consolas"/>
          <w:color w:val="000000"/>
          <w:szCs w:val="15"/>
          <w:highlight w:val="white"/>
          <w:lang w:eastAsia="en-GB"/>
        </w:rPr>
      </w:pPr>
      <w:r w:rsidRPr="00D53D43">
        <w:rPr>
          <w:rFonts w:ascii="Consolas" w:hAnsi="Consolas" w:cs="Consolas"/>
          <w:color w:val="000000"/>
          <w:szCs w:val="15"/>
          <w:highlight w:val="white"/>
          <w:lang w:eastAsia="en-GB"/>
        </w:rPr>
        <w:t xml:space="preserve">        </w:t>
      </w:r>
      <w:r w:rsidRPr="00D53D43">
        <w:rPr>
          <w:rFonts w:ascii="Consolas" w:hAnsi="Consolas" w:cs="Consolas"/>
          <w:color w:val="0000FF"/>
          <w:szCs w:val="15"/>
          <w:highlight w:val="white"/>
          <w:lang w:eastAsia="en-GB"/>
        </w:rPr>
        <w:t>this</w:t>
      </w:r>
      <w:r w:rsidRPr="00D53D43">
        <w:rPr>
          <w:rFonts w:ascii="Consolas" w:hAnsi="Consolas" w:cs="Consolas"/>
          <w:color w:val="000000"/>
          <w:szCs w:val="15"/>
          <w:highlight w:val="white"/>
          <w:lang w:eastAsia="en-GB"/>
        </w:rPr>
        <w:t>.GetDuration(),</w:t>
      </w:r>
    </w:p>
    <w:p w:rsidR="00D53D43" w:rsidRPr="00D53D43" w:rsidRDefault="00D53D43" w:rsidP="00D53D43">
      <w:pPr>
        <w:autoSpaceDE w:val="0"/>
        <w:autoSpaceDN w:val="0"/>
        <w:adjustRightInd w:val="0"/>
        <w:spacing w:after="0"/>
        <w:rPr>
          <w:rFonts w:ascii="Consolas" w:hAnsi="Consolas" w:cs="Consolas"/>
          <w:color w:val="000000"/>
          <w:szCs w:val="15"/>
          <w:highlight w:val="white"/>
          <w:lang w:eastAsia="en-GB"/>
        </w:rPr>
      </w:pPr>
      <w:r w:rsidRPr="00D53D43">
        <w:rPr>
          <w:rFonts w:ascii="Consolas" w:hAnsi="Consolas" w:cs="Consolas"/>
          <w:color w:val="000000"/>
          <w:szCs w:val="15"/>
          <w:highlight w:val="white"/>
          <w:lang w:eastAsia="en-GB"/>
        </w:rPr>
        <w:t xml:space="preserve">        customData.NumberOfWeeksDuration);</w:t>
      </w:r>
    </w:p>
    <w:p w:rsidR="00D53D43" w:rsidRPr="00D53D43" w:rsidRDefault="00D53D43" w:rsidP="00D53D43">
      <w:pPr>
        <w:autoSpaceDE w:val="0"/>
        <w:autoSpaceDN w:val="0"/>
        <w:adjustRightInd w:val="0"/>
        <w:spacing w:after="0"/>
        <w:rPr>
          <w:rFonts w:ascii="Consolas" w:hAnsi="Consolas" w:cs="Consolas"/>
          <w:color w:val="000000"/>
          <w:szCs w:val="15"/>
          <w:highlight w:val="white"/>
          <w:lang w:eastAsia="en-GB"/>
        </w:rPr>
      </w:pPr>
    </w:p>
    <w:p w:rsidR="00D53D43" w:rsidRPr="00D53D43" w:rsidRDefault="00D53D43" w:rsidP="00D53D43">
      <w:pPr>
        <w:autoSpaceDE w:val="0"/>
        <w:autoSpaceDN w:val="0"/>
        <w:adjustRightInd w:val="0"/>
        <w:spacing w:after="0"/>
        <w:rPr>
          <w:rFonts w:ascii="Consolas" w:hAnsi="Consolas" w:cs="Consolas"/>
          <w:color w:val="000000"/>
          <w:szCs w:val="15"/>
          <w:highlight w:val="white"/>
          <w:lang w:eastAsia="en-GB"/>
        </w:rPr>
      </w:pPr>
      <w:r w:rsidRPr="00D53D43">
        <w:rPr>
          <w:rFonts w:ascii="Consolas" w:hAnsi="Consolas" w:cs="Consolas"/>
          <w:color w:val="000000"/>
          <w:szCs w:val="15"/>
          <w:highlight w:val="white"/>
          <w:lang w:eastAsia="en-GB"/>
        </w:rPr>
        <w:t xml:space="preserve">    </w:t>
      </w:r>
      <w:r w:rsidRPr="00D53D43">
        <w:rPr>
          <w:rFonts w:ascii="Consolas" w:hAnsi="Consolas" w:cs="Consolas"/>
          <w:color w:val="0000FF"/>
          <w:szCs w:val="15"/>
          <w:highlight w:val="white"/>
          <w:lang w:eastAsia="en-GB"/>
        </w:rPr>
        <w:t>return</w:t>
      </w:r>
      <w:r w:rsidRPr="00D53D43">
        <w:rPr>
          <w:rFonts w:ascii="Consolas" w:hAnsi="Consolas" w:cs="Consolas"/>
          <w:color w:val="000000"/>
          <w:szCs w:val="15"/>
          <w:highlight w:val="white"/>
          <w:lang w:eastAsia="en-GB"/>
        </w:rPr>
        <w:t xml:space="preserve"> postRequest;</w:t>
      </w:r>
    </w:p>
    <w:p w:rsidR="00424083" w:rsidRDefault="00D53D43" w:rsidP="00D53D43">
      <w:pPr>
        <w:spacing w:after="0"/>
        <w:rPr>
          <w:rFonts w:ascii="Consolas" w:hAnsi="Consolas" w:cs="Consolas"/>
          <w:color w:val="000000"/>
          <w:szCs w:val="15"/>
          <w:lang w:eastAsia="en-GB"/>
        </w:rPr>
      </w:pPr>
      <w:r w:rsidRPr="00D53D43">
        <w:rPr>
          <w:rFonts w:ascii="Consolas" w:hAnsi="Consolas" w:cs="Consolas"/>
          <w:color w:val="000000"/>
          <w:szCs w:val="15"/>
          <w:highlight w:val="white"/>
          <w:lang w:eastAsia="en-GB"/>
        </w:rPr>
        <w:t>}</w:t>
      </w:r>
    </w:p>
    <w:p w:rsidR="00D53D43" w:rsidRPr="00D53D43" w:rsidRDefault="00D53D43" w:rsidP="00D53D43">
      <w:pPr>
        <w:spacing w:after="0"/>
        <w:rPr>
          <w:sz w:val="22"/>
        </w:rPr>
      </w:pPr>
    </w:p>
    <w:p w:rsidR="00775CD4" w:rsidRDefault="00775CD4" w:rsidP="00644C83">
      <w:pPr>
        <w:spacing w:after="0"/>
      </w:pPr>
      <w:r>
        <w:t>Creating a method to return an instance of a verify account request could look something like this:</w:t>
      </w:r>
    </w:p>
    <w:p w:rsidR="00775CD4" w:rsidRDefault="00775CD4" w:rsidP="00644C83">
      <w:pPr>
        <w:spacing w:after="0"/>
      </w:pPr>
    </w:p>
    <w:p w:rsidR="00D53D43" w:rsidRPr="00D53D43" w:rsidRDefault="00D53D43" w:rsidP="00D53D43">
      <w:pPr>
        <w:autoSpaceDE w:val="0"/>
        <w:autoSpaceDN w:val="0"/>
        <w:adjustRightInd w:val="0"/>
        <w:spacing w:after="0"/>
        <w:rPr>
          <w:rFonts w:ascii="Consolas" w:hAnsi="Consolas" w:cs="Consolas"/>
          <w:color w:val="000000"/>
          <w:szCs w:val="15"/>
          <w:highlight w:val="white"/>
          <w:lang w:eastAsia="en-GB"/>
        </w:rPr>
      </w:pPr>
      <w:r w:rsidRPr="00D53D43">
        <w:rPr>
          <w:rFonts w:ascii="Consolas" w:hAnsi="Consolas" w:cs="Consolas"/>
          <w:color w:val="0000FF"/>
          <w:szCs w:val="15"/>
          <w:highlight w:val="white"/>
          <w:lang w:eastAsia="en-GB"/>
        </w:rPr>
        <w:t>public</w:t>
      </w:r>
      <w:r w:rsidRPr="00D53D43">
        <w:rPr>
          <w:rFonts w:ascii="Consolas" w:hAnsi="Consolas" w:cs="Consolas"/>
          <w:color w:val="000000"/>
          <w:szCs w:val="15"/>
          <w:highlight w:val="white"/>
          <w:lang w:eastAsia="en-GB"/>
        </w:rPr>
        <w:t xml:space="preserve"> </w:t>
      </w:r>
      <w:r w:rsidRPr="00D53D43">
        <w:rPr>
          <w:rFonts w:ascii="Consolas" w:hAnsi="Consolas" w:cs="Consolas"/>
          <w:color w:val="2B91AF"/>
          <w:szCs w:val="15"/>
          <w:highlight w:val="white"/>
          <w:lang w:eastAsia="en-GB"/>
        </w:rPr>
        <w:t>JobserveVerifyAccountRequest</w:t>
      </w:r>
      <w:r w:rsidRPr="00D53D43">
        <w:rPr>
          <w:rFonts w:ascii="Consolas" w:hAnsi="Consolas" w:cs="Consolas"/>
          <w:color w:val="000000"/>
          <w:szCs w:val="15"/>
          <w:highlight w:val="white"/>
          <w:lang w:eastAsia="en-GB"/>
        </w:rPr>
        <w:t xml:space="preserve"> CreateVerifyAccountRequest()</w:t>
      </w:r>
    </w:p>
    <w:p w:rsidR="00D53D43" w:rsidRPr="00D53D43" w:rsidRDefault="00D53D43" w:rsidP="00D53D43">
      <w:pPr>
        <w:autoSpaceDE w:val="0"/>
        <w:autoSpaceDN w:val="0"/>
        <w:adjustRightInd w:val="0"/>
        <w:spacing w:after="0"/>
        <w:rPr>
          <w:rFonts w:ascii="Consolas" w:hAnsi="Consolas" w:cs="Consolas"/>
          <w:color w:val="000000"/>
          <w:szCs w:val="15"/>
          <w:highlight w:val="white"/>
          <w:lang w:eastAsia="en-GB"/>
        </w:rPr>
      </w:pPr>
      <w:r w:rsidRPr="00D53D43">
        <w:rPr>
          <w:rFonts w:ascii="Consolas" w:hAnsi="Consolas" w:cs="Consolas"/>
          <w:color w:val="000000"/>
          <w:szCs w:val="15"/>
          <w:highlight w:val="white"/>
          <w:lang w:eastAsia="en-GB"/>
        </w:rPr>
        <w:t>{</w:t>
      </w:r>
    </w:p>
    <w:p w:rsidR="00D53D43" w:rsidRPr="00D53D43" w:rsidRDefault="00D53D43" w:rsidP="00D53D43">
      <w:pPr>
        <w:autoSpaceDE w:val="0"/>
        <w:autoSpaceDN w:val="0"/>
        <w:adjustRightInd w:val="0"/>
        <w:spacing w:after="0"/>
        <w:rPr>
          <w:rFonts w:ascii="Consolas" w:hAnsi="Consolas" w:cs="Consolas"/>
          <w:color w:val="000000"/>
          <w:szCs w:val="15"/>
          <w:highlight w:val="white"/>
          <w:lang w:eastAsia="en-GB"/>
        </w:rPr>
      </w:pPr>
      <w:r w:rsidRPr="00D53D43">
        <w:rPr>
          <w:rFonts w:ascii="Consolas" w:hAnsi="Consolas" w:cs="Consolas"/>
          <w:color w:val="000000"/>
          <w:szCs w:val="15"/>
          <w:highlight w:val="white"/>
          <w:lang w:eastAsia="en-GB"/>
        </w:rPr>
        <w:t xml:space="preserve">    </w:t>
      </w:r>
      <w:r w:rsidRPr="00D53D43">
        <w:rPr>
          <w:rFonts w:ascii="Consolas" w:hAnsi="Consolas" w:cs="Consolas"/>
          <w:color w:val="0000FF"/>
          <w:szCs w:val="15"/>
          <w:highlight w:val="white"/>
          <w:lang w:eastAsia="en-GB"/>
        </w:rPr>
        <w:t>var</w:t>
      </w:r>
      <w:r w:rsidRPr="00D53D43">
        <w:rPr>
          <w:rFonts w:ascii="Consolas" w:hAnsi="Consolas" w:cs="Consolas"/>
          <w:color w:val="000000"/>
          <w:szCs w:val="15"/>
          <w:highlight w:val="white"/>
          <w:lang w:eastAsia="en-GB"/>
        </w:rPr>
        <w:t xml:space="preserve"> verifyAccountRequest = </w:t>
      </w:r>
      <w:r w:rsidRPr="00D53D43">
        <w:rPr>
          <w:rFonts w:ascii="Consolas" w:hAnsi="Consolas" w:cs="Consolas"/>
          <w:color w:val="0000FF"/>
          <w:szCs w:val="15"/>
          <w:highlight w:val="white"/>
          <w:lang w:eastAsia="en-GB"/>
        </w:rPr>
        <w:t>new</w:t>
      </w:r>
      <w:r w:rsidRPr="00D53D43">
        <w:rPr>
          <w:rFonts w:ascii="Consolas" w:hAnsi="Consolas" w:cs="Consolas"/>
          <w:color w:val="000000"/>
          <w:szCs w:val="15"/>
          <w:highlight w:val="white"/>
          <w:lang w:eastAsia="en-GB"/>
        </w:rPr>
        <w:t xml:space="preserve"> </w:t>
      </w:r>
      <w:r w:rsidRPr="00D53D43">
        <w:rPr>
          <w:rFonts w:ascii="Consolas" w:hAnsi="Consolas" w:cs="Consolas"/>
          <w:color w:val="2B91AF"/>
          <w:szCs w:val="15"/>
          <w:highlight w:val="white"/>
          <w:lang w:eastAsia="en-GB"/>
        </w:rPr>
        <w:t>JobserveVerifyAccountRequest</w:t>
      </w:r>
      <w:r w:rsidRPr="00D53D43">
        <w:rPr>
          <w:rFonts w:ascii="Consolas" w:hAnsi="Consolas" w:cs="Consolas"/>
          <w:color w:val="000000"/>
          <w:szCs w:val="15"/>
          <w:highlight w:val="white"/>
          <w:lang w:eastAsia="en-GB"/>
        </w:rPr>
        <w:t>(accountData, DefaultSource);</w:t>
      </w:r>
    </w:p>
    <w:p w:rsidR="00D53D43" w:rsidRPr="00D53D43" w:rsidRDefault="00D53D43" w:rsidP="00D53D43">
      <w:pPr>
        <w:autoSpaceDE w:val="0"/>
        <w:autoSpaceDN w:val="0"/>
        <w:adjustRightInd w:val="0"/>
        <w:spacing w:after="0"/>
        <w:rPr>
          <w:rFonts w:ascii="Consolas" w:hAnsi="Consolas" w:cs="Consolas"/>
          <w:color w:val="000000"/>
          <w:szCs w:val="15"/>
          <w:highlight w:val="white"/>
          <w:lang w:eastAsia="en-GB"/>
        </w:rPr>
      </w:pPr>
    </w:p>
    <w:p w:rsidR="00D53D43" w:rsidRPr="00D53D43" w:rsidRDefault="00D53D43" w:rsidP="00D53D43">
      <w:pPr>
        <w:autoSpaceDE w:val="0"/>
        <w:autoSpaceDN w:val="0"/>
        <w:adjustRightInd w:val="0"/>
        <w:spacing w:after="0"/>
        <w:rPr>
          <w:rFonts w:ascii="Consolas" w:hAnsi="Consolas" w:cs="Consolas"/>
          <w:color w:val="000000"/>
          <w:szCs w:val="15"/>
          <w:highlight w:val="white"/>
          <w:lang w:eastAsia="en-GB"/>
        </w:rPr>
      </w:pPr>
      <w:r w:rsidRPr="00D53D43">
        <w:rPr>
          <w:rFonts w:ascii="Consolas" w:hAnsi="Consolas" w:cs="Consolas"/>
          <w:color w:val="000000"/>
          <w:szCs w:val="15"/>
          <w:highlight w:val="white"/>
          <w:lang w:eastAsia="en-GB"/>
        </w:rPr>
        <w:t xml:space="preserve">    </w:t>
      </w:r>
      <w:r w:rsidRPr="00D53D43">
        <w:rPr>
          <w:rFonts w:ascii="Consolas" w:hAnsi="Consolas" w:cs="Consolas"/>
          <w:color w:val="0000FF"/>
          <w:szCs w:val="15"/>
          <w:highlight w:val="white"/>
          <w:lang w:eastAsia="en-GB"/>
        </w:rPr>
        <w:t>return</w:t>
      </w:r>
      <w:r w:rsidRPr="00D53D43">
        <w:rPr>
          <w:rFonts w:ascii="Consolas" w:hAnsi="Consolas" w:cs="Consolas"/>
          <w:color w:val="000000"/>
          <w:szCs w:val="15"/>
          <w:highlight w:val="white"/>
          <w:lang w:eastAsia="en-GB"/>
        </w:rPr>
        <w:t xml:space="preserve"> verifyAccountRequest;</w:t>
      </w:r>
    </w:p>
    <w:p w:rsidR="00775CD4" w:rsidRPr="00D53D43" w:rsidRDefault="00D53D43" w:rsidP="00D53D43">
      <w:pPr>
        <w:spacing w:after="0"/>
        <w:rPr>
          <w:rFonts w:ascii="Consolas" w:hAnsi="Consolas" w:cs="Consolas"/>
          <w:color w:val="000000"/>
          <w:szCs w:val="15"/>
          <w:lang w:eastAsia="en-GB"/>
        </w:rPr>
      </w:pPr>
      <w:r w:rsidRPr="00D53D43">
        <w:rPr>
          <w:rFonts w:ascii="Consolas" w:hAnsi="Consolas" w:cs="Consolas"/>
          <w:color w:val="000000"/>
          <w:szCs w:val="15"/>
          <w:highlight w:val="white"/>
          <w:lang w:eastAsia="en-GB"/>
        </w:rPr>
        <w:t>}</w:t>
      </w:r>
    </w:p>
    <w:p w:rsidR="00D53D43" w:rsidRDefault="00D53D43" w:rsidP="00D53D43">
      <w:pPr>
        <w:spacing w:after="0"/>
      </w:pPr>
    </w:p>
    <w:p w:rsidR="005900D4" w:rsidRDefault="005900D4" w:rsidP="007433C4">
      <w:pPr>
        <w:pStyle w:val="Heading1"/>
      </w:pPr>
      <w:bookmarkStart w:id="86" w:name="_Toc8028427"/>
      <w:r>
        <w:lastRenderedPageBreak/>
        <w:t>Implementing the HTTP Poster</w:t>
      </w:r>
      <w:bookmarkEnd w:id="86"/>
    </w:p>
    <w:p w:rsidR="005900D4" w:rsidRDefault="005900D4" w:rsidP="00644C83">
      <w:pPr>
        <w:spacing w:after="0"/>
      </w:pPr>
    </w:p>
    <w:p w:rsidR="003C56D8" w:rsidRDefault="003C56D8" w:rsidP="00644C83">
      <w:pPr>
        <w:spacing w:after="0"/>
      </w:pPr>
      <w:r>
        <w:t>This section is applicable to most job feeds where we wish to control how the HTTP requests are handled. There are exceptions to the rule however, if a particular job feed uses a service reference. Madgex and Strike Jobs are the only feeds which use service references (this is where we let Visual Studio generate proxy classes for us based on a provided WSDL).</w:t>
      </w:r>
    </w:p>
    <w:p w:rsidR="003C56D8" w:rsidRDefault="003C56D8" w:rsidP="00644C83">
      <w:pPr>
        <w:spacing w:after="0"/>
      </w:pPr>
    </w:p>
    <w:p w:rsidR="003C56D8" w:rsidRDefault="003C56D8" w:rsidP="00644C83">
      <w:pPr>
        <w:spacing w:after="0"/>
      </w:pPr>
      <w:r>
        <w:t>Information on consuming services:</w:t>
      </w:r>
    </w:p>
    <w:p w:rsidR="003C56D8" w:rsidRDefault="00FF44C5" w:rsidP="00644C83">
      <w:pPr>
        <w:spacing w:after="0"/>
      </w:pPr>
      <w:hyperlink r:id="rId40" w:history="1">
        <w:r w:rsidR="003C56D8" w:rsidRPr="00B668E3">
          <w:rPr>
            <w:rStyle w:val="Hyperlink"/>
          </w:rPr>
          <w:t>http://www.c-sharpcorner.com/uploadfile/0c1bb2/consuming-web-service-in-asp-net-web-application/</w:t>
        </w:r>
      </w:hyperlink>
      <w:r w:rsidR="003C56D8">
        <w:t xml:space="preserve"> </w:t>
      </w:r>
    </w:p>
    <w:p w:rsidR="003C56D8" w:rsidRPr="003C56D8" w:rsidRDefault="00FF44C5" w:rsidP="00644C83">
      <w:pPr>
        <w:spacing w:after="0"/>
      </w:pPr>
      <w:hyperlink r:id="rId41" w:history="1">
        <w:r w:rsidR="00495DE7" w:rsidRPr="00B668E3">
          <w:rPr>
            <w:rStyle w:val="Hyperlink"/>
          </w:rPr>
          <w:t>https://msdn.microsoft.com/en-us/library/bb628649.aspx</w:t>
        </w:r>
      </w:hyperlink>
      <w:r w:rsidR="00495DE7">
        <w:t xml:space="preserve"> </w:t>
      </w:r>
    </w:p>
    <w:p w:rsidR="001A4A7C" w:rsidRDefault="001A4A7C" w:rsidP="00644C83">
      <w:pPr>
        <w:spacing w:after="0"/>
      </w:pPr>
    </w:p>
    <w:p w:rsidR="005900D4" w:rsidRDefault="005900D4" w:rsidP="00644C83">
      <w:pPr>
        <w:spacing w:after="0"/>
      </w:pPr>
      <w:r>
        <w:t>Now we have some XML being generated, we can think about how to send this to the job board. In C# there are many w</w:t>
      </w:r>
      <w:r w:rsidR="00483610">
        <w:t xml:space="preserve">ays to construct a HTTP request, but WebClient is the simplest class for us to use. If you want to know why, have a look at </w:t>
      </w:r>
      <w:hyperlink r:id="rId42" w:history="1">
        <w:r w:rsidR="00483610" w:rsidRPr="00483610">
          <w:rPr>
            <w:rStyle w:val="Hyperlink"/>
          </w:rPr>
          <w:t>http://www.diogonunes.com/blog/webclient-vs-httpclient-vs-httpwebrequest</w:t>
        </w:r>
      </w:hyperlink>
      <w:r w:rsidR="00483610">
        <w:t>.</w:t>
      </w:r>
    </w:p>
    <w:p w:rsidR="00483610" w:rsidRDefault="00483610" w:rsidP="00644C83">
      <w:pPr>
        <w:spacing w:after="0"/>
      </w:pPr>
    </w:p>
    <w:p w:rsidR="00483610" w:rsidRDefault="00483610" w:rsidP="00644C83">
      <w:pPr>
        <w:spacing w:after="0"/>
      </w:pPr>
      <w:r>
        <w:t xml:space="preserve">However, the default implementation of </w:t>
      </w:r>
      <w:r w:rsidRPr="00367958">
        <w:rPr>
          <w:rStyle w:val="CodeSampleChar"/>
        </w:rPr>
        <w:t>WebClient</w:t>
      </w:r>
      <w:r>
        <w:t xml:space="preserve"> only allows 2 connections at once. </w:t>
      </w:r>
      <w:r w:rsidR="00712D38">
        <w:t xml:space="preserve">But, in the Kaonix.PE.API project, there is an overridden version called </w:t>
      </w:r>
      <w:r w:rsidR="00712D38" w:rsidRPr="00367958">
        <w:rPr>
          <w:rStyle w:val="CodeSampleChar"/>
        </w:rPr>
        <w:t>ServerWebClient</w:t>
      </w:r>
      <w:r w:rsidR="00712D38">
        <w:t xml:space="preserve"> which has overridden the connection limit.</w:t>
      </w:r>
    </w:p>
    <w:p w:rsidR="00712D38" w:rsidRDefault="00712D38" w:rsidP="00644C83">
      <w:pPr>
        <w:spacing w:after="0"/>
      </w:pPr>
    </w:p>
    <w:p w:rsidR="00712D38" w:rsidRDefault="00712D38" w:rsidP="00644C83">
      <w:pPr>
        <w:spacing w:after="0"/>
      </w:pPr>
      <w:r>
        <w:t xml:space="preserve">For any HTTP operations, using the </w:t>
      </w:r>
      <w:r w:rsidRPr="00367958">
        <w:rPr>
          <w:rStyle w:val="CodeSampleChar"/>
        </w:rPr>
        <w:t>ServerWebClient</w:t>
      </w:r>
      <w:r>
        <w:t xml:space="preserve"> class should serve all our needs.</w:t>
      </w:r>
    </w:p>
    <w:p w:rsidR="00483610" w:rsidRDefault="00483610" w:rsidP="00644C83">
      <w:pPr>
        <w:spacing w:after="0"/>
      </w:pPr>
    </w:p>
    <w:p w:rsidR="005900D4" w:rsidRDefault="004F509F" w:rsidP="004F509F">
      <w:pPr>
        <w:pStyle w:val="Heading2"/>
      </w:pPr>
      <w:bookmarkStart w:id="87" w:name="_Toc8028428"/>
      <w:r>
        <w:t>Create a Response Class</w:t>
      </w:r>
      <w:bookmarkEnd w:id="87"/>
    </w:p>
    <w:p w:rsidR="004F509F" w:rsidRDefault="004F509F" w:rsidP="004F509F">
      <w:r>
        <w:t xml:space="preserve">Firstly we want somewhere to store our response from the job board. The response could be XML or JSON but for our immediate purposes, holding the response in a string will suffice. Also, a </w:t>
      </w:r>
      <w:r w:rsidR="001A4A7C">
        <w:t>Boolean</w:t>
      </w:r>
      <w:r>
        <w:t xml:space="preserve"> flag to determine if a request was successful or not will be helpful.</w:t>
      </w:r>
    </w:p>
    <w:p w:rsidR="004F509F" w:rsidRDefault="004F509F" w:rsidP="004F509F"/>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FF"/>
          <w:szCs w:val="15"/>
          <w:highlight w:val="white"/>
          <w:lang w:eastAsia="en-GB"/>
        </w:rPr>
        <w:t>namespace</w:t>
      </w:r>
      <w:r w:rsidRPr="004F509F">
        <w:rPr>
          <w:rFonts w:ascii="Consolas" w:hAnsi="Consolas" w:cs="Consolas"/>
          <w:color w:val="000000"/>
          <w:szCs w:val="15"/>
          <w:highlight w:val="white"/>
          <w:lang w:eastAsia="en-GB"/>
        </w:rPr>
        <w:t xml:space="preserve"> Kaonix.PE.Channels.Jobserve.RequestBuilder</w:t>
      </w: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00"/>
          <w:szCs w:val="15"/>
          <w:highlight w:val="white"/>
          <w:lang w:eastAsia="en-GB"/>
        </w:rPr>
        <w:t>{</w:t>
      </w: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00"/>
          <w:szCs w:val="15"/>
          <w:highlight w:val="white"/>
          <w:lang w:eastAsia="en-GB"/>
        </w:rPr>
        <w:t xml:space="preserve">    </w:t>
      </w:r>
      <w:r w:rsidRPr="004F509F">
        <w:rPr>
          <w:rFonts w:ascii="Consolas" w:hAnsi="Consolas" w:cs="Consolas"/>
          <w:color w:val="0000FF"/>
          <w:szCs w:val="15"/>
          <w:highlight w:val="white"/>
          <w:lang w:eastAsia="en-GB"/>
        </w:rPr>
        <w:t>public</w:t>
      </w:r>
      <w:r w:rsidRPr="004F509F">
        <w:rPr>
          <w:rFonts w:ascii="Consolas" w:hAnsi="Consolas" w:cs="Consolas"/>
          <w:color w:val="000000"/>
          <w:szCs w:val="15"/>
          <w:highlight w:val="white"/>
          <w:lang w:eastAsia="en-GB"/>
        </w:rPr>
        <w:t xml:space="preserve"> </w:t>
      </w:r>
      <w:r w:rsidRPr="004F509F">
        <w:rPr>
          <w:rFonts w:ascii="Consolas" w:hAnsi="Consolas" w:cs="Consolas"/>
          <w:color w:val="0000FF"/>
          <w:szCs w:val="15"/>
          <w:highlight w:val="white"/>
          <w:lang w:eastAsia="en-GB"/>
        </w:rPr>
        <w:t>class</w:t>
      </w:r>
      <w:r w:rsidRPr="004F509F">
        <w:rPr>
          <w:rFonts w:ascii="Consolas" w:hAnsi="Consolas" w:cs="Consolas"/>
          <w:color w:val="000000"/>
          <w:szCs w:val="15"/>
          <w:highlight w:val="white"/>
          <w:lang w:eastAsia="en-GB"/>
        </w:rPr>
        <w:t xml:space="preserve"> </w:t>
      </w:r>
      <w:r w:rsidRPr="004F509F">
        <w:rPr>
          <w:rFonts w:ascii="Consolas" w:hAnsi="Consolas" w:cs="Consolas"/>
          <w:color w:val="2B91AF"/>
          <w:szCs w:val="15"/>
          <w:highlight w:val="white"/>
          <w:lang w:eastAsia="en-GB"/>
        </w:rPr>
        <w:t>JobserveResponse</w:t>
      </w: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00"/>
          <w:szCs w:val="15"/>
          <w:highlight w:val="white"/>
          <w:lang w:eastAsia="en-GB"/>
        </w:rPr>
        <w:t xml:space="preserve">    {</w:t>
      </w: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00"/>
          <w:szCs w:val="15"/>
          <w:highlight w:val="white"/>
          <w:lang w:eastAsia="en-GB"/>
        </w:rPr>
        <w:t xml:space="preserve">        </w:t>
      </w:r>
      <w:r w:rsidRPr="004F509F">
        <w:rPr>
          <w:rFonts w:ascii="Consolas" w:hAnsi="Consolas" w:cs="Consolas"/>
          <w:color w:val="0000FF"/>
          <w:szCs w:val="15"/>
          <w:highlight w:val="white"/>
          <w:lang w:eastAsia="en-GB"/>
        </w:rPr>
        <w:t>public</w:t>
      </w:r>
      <w:r w:rsidRPr="004F509F">
        <w:rPr>
          <w:rFonts w:ascii="Consolas" w:hAnsi="Consolas" w:cs="Consolas"/>
          <w:color w:val="000000"/>
          <w:szCs w:val="15"/>
          <w:highlight w:val="white"/>
          <w:lang w:eastAsia="en-GB"/>
        </w:rPr>
        <w:t xml:space="preserve"> </w:t>
      </w:r>
      <w:r w:rsidRPr="004F509F">
        <w:rPr>
          <w:rFonts w:ascii="Consolas" w:hAnsi="Consolas" w:cs="Consolas"/>
          <w:color w:val="0000FF"/>
          <w:szCs w:val="15"/>
          <w:highlight w:val="white"/>
          <w:lang w:eastAsia="en-GB"/>
        </w:rPr>
        <w:t>bool</w:t>
      </w:r>
      <w:r w:rsidRPr="004F509F">
        <w:rPr>
          <w:rFonts w:ascii="Consolas" w:hAnsi="Consolas" w:cs="Consolas"/>
          <w:color w:val="000000"/>
          <w:szCs w:val="15"/>
          <w:highlight w:val="white"/>
          <w:lang w:eastAsia="en-GB"/>
        </w:rPr>
        <w:t xml:space="preserve"> IsSuccess { </w:t>
      </w:r>
      <w:r w:rsidRPr="004F509F">
        <w:rPr>
          <w:rFonts w:ascii="Consolas" w:hAnsi="Consolas" w:cs="Consolas"/>
          <w:color w:val="0000FF"/>
          <w:szCs w:val="15"/>
          <w:highlight w:val="white"/>
          <w:lang w:eastAsia="en-GB"/>
        </w:rPr>
        <w:t>get</w:t>
      </w:r>
      <w:r w:rsidRPr="004F509F">
        <w:rPr>
          <w:rFonts w:ascii="Consolas" w:hAnsi="Consolas" w:cs="Consolas"/>
          <w:color w:val="000000"/>
          <w:szCs w:val="15"/>
          <w:highlight w:val="white"/>
          <w:lang w:eastAsia="en-GB"/>
        </w:rPr>
        <w:t xml:space="preserve">; </w:t>
      </w:r>
      <w:r w:rsidRPr="004F509F">
        <w:rPr>
          <w:rFonts w:ascii="Consolas" w:hAnsi="Consolas" w:cs="Consolas"/>
          <w:color w:val="0000FF"/>
          <w:szCs w:val="15"/>
          <w:highlight w:val="white"/>
          <w:lang w:eastAsia="en-GB"/>
        </w:rPr>
        <w:t>private</w:t>
      </w:r>
      <w:r w:rsidRPr="004F509F">
        <w:rPr>
          <w:rFonts w:ascii="Consolas" w:hAnsi="Consolas" w:cs="Consolas"/>
          <w:color w:val="000000"/>
          <w:szCs w:val="15"/>
          <w:highlight w:val="white"/>
          <w:lang w:eastAsia="en-GB"/>
        </w:rPr>
        <w:t xml:space="preserve"> </w:t>
      </w:r>
      <w:r w:rsidRPr="004F509F">
        <w:rPr>
          <w:rFonts w:ascii="Consolas" w:hAnsi="Consolas" w:cs="Consolas"/>
          <w:color w:val="0000FF"/>
          <w:szCs w:val="15"/>
          <w:highlight w:val="white"/>
          <w:lang w:eastAsia="en-GB"/>
        </w:rPr>
        <w:t>set</w:t>
      </w:r>
      <w:r w:rsidRPr="004F509F">
        <w:rPr>
          <w:rFonts w:ascii="Consolas" w:hAnsi="Consolas" w:cs="Consolas"/>
          <w:color w:val="000000"/>
          <w:szCs w:val="15"/>
          <w:highlight w:val="white"/>
          <w:lang w:eastAsia="en-GB"/>
        </w:rPr>
        <w:t>; }</w:t>
      </w: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00"/>
          <w:szCs w:val="15"/>
          <w:highlight w:val="white"/>
          <w:lang w:eastAsia="en-GB"/>
        </w:rPr>
        <w:t xml:space="preserve">        </w:t>
      </w:r>
      <w:r w:rsidRPr="004F509F">
        <w:rPr>
          <w:rFonts w:ascii="Consolas" w:hAnsi="Consolas" w:cs="Consolas"/>
          <w:color w:val="0000FF"/>
          <w:szCs w:val="15"/>
          <w:highlight w:val="white"/>
          <w:lang w:eastAsia="en-GB"/>
        </w:rPr>
        <w:t>public</w:t>
      </w:r>
      <w:r w:rsidRPr="004F509F">
        <w:rPr>
          <w:rFonts w:ascii="Consolas" w:hAnsi="Consolas" w:cs="Consolas"/>
          <w:color w:val="000000"/>
          <w:szCs w:val="15"/>
          <w:highlight w:val="white"/>
          <w:lang w:eastAsia="en-GB"/>
        </w:rPr>
        <w:t xml:space="preserve"> </w:t>
      </w:r>
      <w:r w:rsidRPr="004F509F">
        <w:rPr>
          <w:rFonts w:ascii="Consolas" w:hAnsi="Consolas" w:cs="Consolas"/>
          <w:color w:val="0000FF"/>
          <w:szCs w:val="15"/>
          <w:highlight w:val="white"/>
          <w:lang w:eastAsia="en-GB"/>
        </w:rPr>
        <w:t>string</w:t>
      </w:r>
      <w:r w:rsidRPr="004F509F">
        <w:rPr>
          <w:rFonts w:ascii="Consolas" w:hAnsi="Consolas" w:cs="Consolas"/>
          <w:color w:val="000000"/>
          <w:szCs w:val="15"/>
          <w:highlight w:val="white"/>
          <w:lang w:eastAsia="en-GB"/>
        </w:rPr>
        <w:t xml:space="preserve"> ResponseMessage { </w:t>
      </w:r>
      <w:r w:rsidRPr="004F509F">
        <w:rPr>
          <w:rFonts w:ascii="Consolas" w:hAnsi="Consolas" w:cs="Consolas"/>
          <w:color w:val="0000FF"/>
          <w:szCs w:val="15"/>
          <w:highlight w:val="white"/>
          <w:lang w:eastAsia="en-GB"/>
        </w:rPr>
        <w:t>get</w:t>
      </w:r>
      <w:r w:rsidRPr="004F509F">
        <w:rPr>
          <w:rFonts w:ascii="Consolas" w:hAnsi="Consolas" w:cs="Consolas"/>
          <w:color w:val="000000"/>
          <w:szCs w:val="15"/>
          <w:highlight w:val="white"/>
          <w:lang w:eastAsia="en-GB"/>
        </w:rPr>
        <w:t xml:space="preserve">; </w:t>
      </w:r>
      <w:r w:rsidRPr="004F509F">
        <w:rPr>
          <w:rFonts w:ascii="Consolas" w:hAnsi="Consolas" w:cs="Consolas"/>
          <w:color w:val="0000FF"/>
          <w:szCs w:val="15"/>
          <w:highlight w:val="white"/>
          <w:lang w:eastAsia="en-GB"/>
        </w:rPr>
        <w:t>private</w:t>
      </w:r>
      <w:r w:rsidRPr="004F509F">
        <w:rPr>
          <w:rFonts w:ascii="Consolas" w:hAnsi="Consolas" w:cs="Consolas"/>
          <w:color w:val="000000"/>
          <w:szCs w:val="15"/>
          <w:highlight w:val="white"/>
          <w:lang w:eastAsia="en-GB"/>
        </w:rPr>
        <w:t xml:space="preserve"> </w:t>
      </w:r>
      <w:r w:rsidRPr="004F509F">
        <w:rPr>
          <w:rFonts w:ascii="Consolas" w:hAnsi="Consolas" w:cs="Consolas"/>
          <w:color w:val="0000FF"/>
          <w:szCs w:val="15"/>
          <w:highlight w:val="white"/>
          <w:lang w:eastAsia="en-GB"/>
        </w:rPr>
        <w:t>set</w:t>
      </w:r>
      <w:r w:rsidRPr="004F509F">
        <w:rPr>
          <w:rFonts w:ascii="Consolas" w:hAnsi="Consolas" w:cs="Consolas"/>
          <w:color w:val="000000"/>
          <w:szCs w:val="15"/>
          <w:highlight w:val="white"/>
          <w:lang w:eastAsia="en-GB"/>
        </w:rPr>
        <w:t>; }</w:t>
      </w: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00"/>
          <w:szCs w:val="15"/>
          <w:highlight w:val="white"/>
          <w:lang w:eastAsia="en-GB"/>
        </w:rPr>
        <w:t xml:space="preserve">        </w:t>
      </w:r>
      <w:r w:rsidRPr="004F509F">
        <w:rPr>
          <w:rFonts w:ascii="Consolas" w:hAnsi="Consolas" w:cs="Consolas"/>
          <w:color w:val="0000FF"/>
          <w:szCs w:val="15"/>
          <w:highlight w:val="white"/>
          <w:lang w:eastAsia="en-GB"/>
        </w:rPr>
        <w:t>public</w:t>
      </w:r>
      <w:r w:rsidRPr="004F509F">
        <w:rPr>
          <w:rFonts w:ascii="Consolas" w:hAnsi="Consolas" w:cs="Consolas"/>
          <w:color w:val="000000"/>
          <w:szCs w:val="15"/>
          <w:highlight w:val="white"/>
          <w:lang w:eastAsia="en-GB"/>
        </w:rPr>
        <w:t xml:space="preserve"> JobserveResponse(</w:t>
      </w:r>
      <w:r w:rsidRPr="004F509F">
        <w:rPr>
          <w:rFonts w:ascii="Consolas" w:hAnsi="Consolas" w:cs="Consolas"/>
          <w:color w:val="0000FF"/>
          <w:szCs w:val="15"/>
          <w:highlight w:val="white"/>
          <w:lang w:eastAsia="en-GB"/>
        </w:rPr>
        <w:t>bool</w:t>
      </w:r>
      <w:r w:rsidRPr="004F509F">
        <w:rPr>
          <w:rFonts w:ascii="Consolas" w:hAnsi="Consolas" w:cs="Consolas"/>
          <w:color w:val="000000"/>
          <w:szCs w:val="15"/>
          <w:highlight w:val="white"/>
          <w:lang w:eastAsia="en-GB"/>
        </w:rPr>
        <w:t xml:space="preserve"> isSuccess, </w:t>
      </w:r>
      <w:r w:rsidRPr="004F509F">
        <w:rPr>
          <w:rFonts w:ascii="Consolas" w:hAnsi="Consolas" w:cs="Consolas"/>
          <w:color w:val="0000FF"/>
          <w:szCs w:val="15"/>
          <w:highlight w:val="white"/>
          <w:lang w:eastAsia="en-GB"/>
        </w:rPr>
        <w:t>string</w:t>
      </w:r>
      <w:r w:rsidRPr="004F509F">
        <w:rPr>
          <w:rFonts w:ascii="Consolas" w:hAnsi="Consolas" w:cs="Consolas"/>
          <w:color w:val="000000"/>
          <w:szCs w:val="15"/>
          <w:highlight w:val="white"/>
          <w:lang w:eastAsia="en-GB"/>
        </w:rPr>
        <w:t xml:space="preserve"> responseMessage)</w:t>
      </w: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00"/>
          <w:szCs w:val="15"/>
          <w:highlight w:val="white"/>
          <w:lang w:eastAsia="en-GB"/>
        </w:rPr>
        <w:t xml:space="preserve">        {</w:t>
      </w: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00"/>
          <w:szCs w:val="15"/>
          <w:highlight w:val="white"/>
          <w:lang w:eastAsia="en-GB"/>
        </w:rPr>
        <w:t xml:space="preserve">            </w:t>
      </w:r>
      <w:r w:rsidRPr="004F509F">
        <w:rPr>
          <w:rFonts w:ascii="Consolas" w:hAnsi="Consolas" w:cs="Consolas"/>
          <w:color w:val="0000FF"/>
          <w:szCs w:val="15"/>
          <w:highlight w:val="white"/>
          <w:lang w:eastAsia="en-GB"/>
        </w:rPr>
        <w:t>this</w:t>
      </w:r>
      <w:r w:rsidRPr="004F509F">
        <w:rPr>
          <w:rFonts w:ascii="Consolas" w:hAnsi="Consolas" w:cs="Consolas"/>
          <w:color w:val="000000"/>
          <w:szCs w:val="15"/>
          <w:highlight w:val="white"/>
          <w:lang w:eastAsia="en-GB"/>
        </w:rPr>
        <w:t>.IsSuccess = isSuccess;</w:t>
      </w: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00"/>
          <w:szCs w:val="15"/>
          <w:highlight w:val="white"/>
          <w:lang w:eastAsia="en-GB"/>
        </w:rPr>
        <w:t xml:space="preserve">            </w:t>
      </w:r>
      <w:r w:rsidRPr="004F509F">
        <w:rPr>
          <w:rFonts w:ascii="Consolas" w:hAnsi="Consolas" w:cs="Consolas"/>
          <w:color w:val="0000FF"/>
          <w:szCs w:val="15"/>
          <w:highlight w:val="white"/>
          <w:lang w:eastAsia="en-GB"/>
        </w:rPr>
        <w:t>this</w:t>
      </w:r>
      <w:r w:rsidRPr="004F509F">
        <w:rPr>
          <w:rFonts w:ascii="Consolas" w:hAnsi="Consolas" w:cs="Consolas"/>
          <w:color w:val="000000"/>
          <w:szCs w:val="15"/>
          <w:highlight w:val="white"/>
          <w:lang w:eastAsia="en-GB"/>
        </w:rPr>
        <w:t>.ResponseMessage = responseMessage;</w:t>
      </w: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00"/>
          <w:szCs w:val="15"/>
          <w:highlight w:val="white"/>
          <w:lang w:eastAsia="en-GB"/>
        </w:rPr>
        <w:t xml:space="preserve">        }</w:t>
      </w: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00"/>
          <w:szCs w:val="15"/>
          <w:highlight w:val="white"/>
          <w:lang w:eastAsia="en-GB"/>
        </w:rPr>
        <w:t xml:space="preserve">    }</w:t>
      </w:r>
    </w:p>
    <w:p w:rsidR="004F509F" w:rsidRPr="004F509F" w:rsidRDefault="004F509F" w:rsidP="004F509F">
      <w:pPr>
        <w:rPr>
          <w:sz w:val="22"/>
        </w:rPr>
      </w:pPr>
      <w:r w:rsidRPr="004F509F">
        <w:rPr>
          <w:rFonts w:ascii="Consolas" w:hAnsi="Consolas" w:cs="Consolas"/>
          <w:color w:val="000000"/>
          <w:szCs w:val="15"/>
          <w:highlight w:val="white"/>
          <w:lang w:eastAsia="en-GB"/>
        </w:rPr>
        <w:t>}</w:t>
      </w:r>
    </w:p>
    <w:p w:rsidR="00712D38" w:rsidRDefault="00712D38" w:rsidP="00644C83">
      <w:pPr>
        <w:spacing w:after="0"/>
      </w:pPr>
    </w:p>
    <w:p w:rsidR="00712D38" w:rsidRDefault="004F509F" w:rsidP="004F509F">
      <w:pPr>
        <w:pStyle w:val="Heading2"/>
      </w:pPr>
      <w:bookmarkStart w:id="88" w:name="_Toc8028429"/>
      <w:r>
        <w:t>Interface for the HTTP Poster</w:t>
      </w:r>
      <w:bookmarkEnd w:id="88"/>
    </w:p>
    <w:p w:rsidR="00712D38" w:rsidRDefault="004F509F" w:rsidP="00644C83">
      <w:pPr>
        <w:spacing w:after="0"/>
      </w:pPr>
      <w:r>
        <w:t>We want to create an interface that will abstract away the implementation of sending a request and receiving a response. This will help us is mocking up tests later. We will want to pass through the URL of the job feed, the request type enumeration and the request as a string.</w:t>
      </w:r>
    </w:p>
    <w:p w:rsidR="004F509F" w:rsidRDefault="004F509F" w:rsidP="00644C83">
      <w:pPr>
        <w:spacing w:after="0"/>
      </w:pP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FF"/>
          <w:szCs w:val="15"/>
          <w:highlight w:val="white"/>
          <w:lang w:eastAsia="en-GB"/>
        </w:rPr>
        <w:t>namespace</w:t>
      </w:r>
      <w:r w:rsidRPr="004F509F">
        <w:rPr>
          <w:rFonts w:ascii="Consolas" w:hAnsi="Consolas" w:cs="Consolas"/>
          <w:color w:val="000000"/>
          <w:szCs w:val="15"/>
          <w:highlight w:val="white"/>
          <w:lang w:eastAsia="en-GB"/>
        </w:rPr>
        <w:t xml:space="preserve"> Kaonix.PE.Channels.Jobserve</w:t>
      </w: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00"/>
          <w:szCs w:val="15"/>
          <w:highlight w:val="white"/>
          <w:lang w:eastAsia="en-GB"/>
        </w:rPr>
        <w:t>{</w:t>
      </w: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00"/>
          <w:szCs w:val="15"/>
          <w:highlight w:val="white"/>
          <w:lang w:eastAsia="en-GB"/>
        </w:rPr>
        <w:t xml:space="preserve">    </w:t>
      </w:r>
      <w:r w:rsidRPr="004F509F">
        <w:rPr>
          <w:rFonts w:ascii="Consolas" w:hAnsi="Consolas" w:cs="Consolas"/>
          <w:color w:val="0000FF"/>
          <w:szCs w:val="15"/>
          <w:highlight w:val="white"/>
          <w:lang w:eastAsia="en-GB"/>
        </w:rPr>
        <w:t>using</w:t>
      </w:r>
      <w:r w:rsidRPr="004F509F">
        <w:rPr>
          <w:rFonts w:ascii="Consolas" w:hAnsi="Consolas" w:cs="Consolas"/>
          <w:color w:val="000000"/>
          <w:szCs w:val="15"/>
          <w:highlight w:val="white"/>
          <w:lang w:eastAsia="en-GB"/>
        </w:rPr>
        <w:t xml:space="preserve"> Kaonix.PE.Channels.Jobserve.RequestBuilder;</w:t>
      </w: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00"/>
          <w:szCs w:val="15"/>
          <w:highlight w:val="white"/>
          <w:lang w:eastAsia="en-GB"/>
        </w:rPr>
        <w:t xml:space="preserve">    </w:t>
      </w:r>
      <w:r w:rsidRPr="004F509F">
        <w:rPr>
          <w:rFonts w:ascii="Consolas" w:hAnsi="Consolas" w:cs="Consolas"/>
          <w:color w:val="0000FF"/>
          <w:szCs w:val="15"/>
          <w:highlight w:val="white"/>
          <w:lang w:eastAsia="en-GB"/>
        </w:rPr>
        <w:t>public</w:t>
      </w:r>
      <w:r w:rsidRPr="004F509F">
        <w:rPr>
          <w:rFonts w:ascii="Consolas" w:hAnsi="Consolas" w:cs="Consolas"/>
          <w:color w:val="000000"/>
          <w:szCs w:val="15"/>
          <w:highlight w:val="white"/>
          <w:lang w:eastAsia="en-GB"/>
        </w:rPr>
        <w:t xml:space="preserve"> </w:t>
      </w:r>
      <w:r w:rsidRPr="004F509F">
        <w:rPr>
          <w:rFonts w:ascii="Consolas" w:hAnsi="Consolas" w:cs="Consolas"/>
          <w:color w:val="0000FF"/>
          <w:szCs w:val="15"/>
          <w:highlight w:val="white"/>
          <w:lang w:eastAsia="en-GB"/>
        </w:rPr>
        <w:t>interface</w:t>
      </w:r>
      <w:r w:rsidRPr="004F509F">
        <w:rPr>
          <w:rFonts w:ascii="Consolas" w:hAnsi="Consolas" w:cs="Consolas"/>
          <w:color w:val="000000"/>
          <w:szCs w:val="15"/>
          <w:highlight w:val="white"/>
          <w:lang w:eastAsia="en-GB"/>
        </w:rPr>
        <w:t xml:space="preserve"> </w:t>
      </w:r>
      <w:r w:rsidRPr="004F509F">
        <w:rPr>
          <w:rFonts w:ascii="Consolas" w:hAnsi="Consolas" w:cs="Consolas"/>
          <w:color w:val="2B91AF"/>
          <w:szCs w:val="15"/>
          <w:highlight w:val="white"/>
          <w:lang w:eastAsia="en-GB"/>
        </w:rPr>
        <w:t>IJobserveWebClient</w:t>
      </w: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00"/>
          <w:szCs w:val="15"/>
          <w:highlight w:val="white"/>
          <w:lang w:eastAsia="en-GB"/>
        </w:rPr>
        <w:t xml:space="preserve">    {</w:t>
      </w: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00"/>
          <w:szCs w:val="15"/>
          <w:highlight w:val="white"/>
          <w:lang w:eastAsia="en-GB"/>
        </w:rPr>
        <w:t xml:space="preserve">        </w:t>
      </w:r>
      <w:r w:rsidRPr="004F509F">
        <w:rPr>
          <w:rFonts w:ascii="Consolas" w:hAnsi="Consolas" w:cs="Consolas"/>
          <w:color w:val="2B91AF"/>
          <w:szCs w:val="15"/>
          <w:highlight w:val="white"/>
          <w:lang w:eastAsia="en-GB"/>
        </w:rPr>
        <w:t>JobserveResponse</w:t>
      </w:r>
      <w:r w:rsidRPr="004F509F">
        <w:rPr>
          <w:rFonts w:ascii="Consolas" w:hAnsi="Consolas" w:cs="Consolas"/>
          <w:color w:val="000000"/>
          <w:szCs w:val="15"/>
          <w:highlight w:val="white"/>
          <w:lang w:eastAsia="en-GB"/>
        </w:rPr>
        <w:t xml:space="preserve"> SendRequest(</w:t>
      </w:r>
      <w:r w:rsidRPr="004F509F">
        <w:rPr>
          <w:rFonts w:ascii="Consolas" w:hAnsi="Consolas" w:cs="Consolas"/>
          <w:color w:val="0000FF"/>
          <w:szCs w:val="15"/>
          <w:highlight w:val="white"/>
          <w:lang w:eastAsia="en-GB"/>
        </w:rPr>
        <w:t>string</w:t>
      </w:r>
      <w:r w:rsidRPr="004F509F">
        <w:rPr>
          <w:rFonts w:ascii="Consolas" w:hAnsi="Consolas" w:cs="Consolas"/>
          <w:color w:val="000000"/>
          <w:szCs w:val="15"/>
          <w:highlight w:val="white"/>
          <w:lang w:eastAsia="en-GB"/>
        </w:rPr>
        <w:t xml:space="preserve"> url, </w:t>
      </w:r>
      <w:r w:rsidRPr="004F509F">
        <w:rPr>
          <w:rFonts w:ascii="Consolas" w:hAnsi="Consolas" w:cs="Consolas"/>
          <w:color w:val="2B91AF"/>
          <w:szCs w:val="15"/>
          <w:highlight w:val="white"/>
          <w:lang w:eastAsia="en-GB"/>
        </w:rPr>
        <w:t>JobserveRequestType</w:t>
      </w:r>
      <w:r w:rsidRPr="004F509F">
        <w:rPr>
          <w:rFonts w:ascii="Consolas" w:hAnsi="Consolas" w:cs="Consolas"/>
          <w:color w:val="000000"/>
          <w:szCs w:val="15"/>
          <w:highlight w:val="white"/>
          <w:lang w:eastAsia="en-GB"/>
        </w:rPr>
        <w:t xml:space="preserve"> requestType, </w:t>
      </w:r>
      <w:r w:rsidRPr="004F509F">
        <w:rPr>
          <w:rFonts w:ascii="Consolas" w:hAnsi="Consolas" w:cs="Consolas"/>
          <w:color w:val="0000FF"/>
          <w:szCs w:val="15"/>
          <w:highlight w:val="white"/>
          <w:lang w:eastAsia="en-GB"/>
        </w:rPr>
        <w:t>string</w:t>
      </w:r>
      <w:r w:rsidRPr="004F509F">
        <w:rPr>
          <w:rFonts w:ascii="Consolas" w:hAnsi="Consolas" w:cs="Consolas"/>
          <w:color w:val="000000"/>
          <w:szCs w:val="15"/>
          <w:highlight w:val="white"/>
          <w:lang w:eastAsia="en-GB"/>
        </w:rPr>
        <w:t xml:space="preserve"> request);</w:t>
      </w:r>
    </w:p>
    <w:p w:rsidR="004F509F" w:rsidRPr="004F509F" w:rsidRDefault="004F509F" w:rsidP="004F509F">
      <w:pPr>
        <w:autoSpaceDE w:val="0"/>
        <w:autoSpaceDN w:val="0"/>
        <w:adjustRightInd w:val="0"/>
        <w:spacing w:after="0"/>
        <w:rPr>
          <w:rFonts w:ascii="Consolas" w:hAnsi="Consolas" w:cs="Consolas"/>
          <w:color w:val="000000"/>
          <w:szCs w:val="15"/>
          <w:highlight w:val="white"/>
          <w:lang w:eastAsia="en-GB"/>
        </w:rPr>
      </w:pPr>
      <w:r w:rsidRPr="004F509F">
        <w:rPr>
          <w:rFonts w:ascii="Consolas" w:hAnsi="Consolas" w:cs="Consolas"/>
          <w:color w:val="000000"/>
          <w:szCs w:val="15"/>
          <w:highlight w:val="white"/>
          <w:lang w:eastAsia="en-GB"/>
        </w:rPr>
        <w:t xml:space="preserve">    }</w:t>
      </w:r>
    </w:p>
    <w:p w:rsidR="004F509F" w:rsidRPr="00793D8E" w:rsidRDefault="00793D8E" w:rsidP="00793D8E">
      <w:pPr>
        <w:autoSpaceDE w:val="0"/>
        <w:autoSpaceDN w:val="0"/>
        <w:adjustRightInd w:val="0"/>
        <w:spacing w:after="0"/>
        <w:rPr>
          <w:rFonts w:ascii="Consolas" w:hAnsi="Consolas" w:cs="Consolas"/>
          <w:color w:val="000000"/>
          <w:szCs w:val="15"/>
          <w:highlight w:val="white"/>
          <w:lang w:eastAsia="en-GB"/>
        </w:rPr>
      </w:pPr>
      <w:r>
        <w:rPr>
          <w:rFonts w:ascii="Consolas" w:hAnsi="Consolas" w:cs="Consolas"/>
          <w:color w:val="000000"/>
          <w:szCs w:val="15"/>
          <w:highlight w:val="white"/>
          <w:lang w:eastAsia="en-GB"/>
        </w:rPr>
        <w:t>}</w:t>
      </w:r>
    </w:p>
    <w:p w:rsidR="00712D38" w:rsidRDefault="004F509F" w:rsidP="004F509F">
      <w:pPr>
        <w:pStyle w:val="Heading2"/>
      </w:pPr>
      <w:bookmarkStart w:id="89" w:name="_Toc8028430"/>
      <w:r>
        <w:lastRenderedPageBreak/>
        <w:t>Implement the HTTP Poster</w:t>
      </w:r>
      <w:bookmarkEnd w:id="89"/>
    </w:p>
    <w:p w:rsidR="004F509F" w:rsidRDefault="004F509F" w:rsidP="004F509F">
      <w:r>
        <w:t>Now we want a concrete representation of the HTTP poster</w:t>
      </w:r>
      <w:r w:rsidR="00367958">
        <w:t xml:space="preserve"> which will implement the interface in the earlier section</w:t>
      </w:r>
      <w:r>
        <w:t xml:space="preserve">. </w:t>
      </w:r>
      <w:r w:rsidR="00367958">
        <w:t>This class only deals with posting. Checking the response for errors is done elsewhere for eas</w:t>
      </w:r>
      <w:r w:rsidR="008E0026">
        <w:t>y</w:t>
      </w:r>
      <w:r w:rsidR="00367958">
        <w:t xml:space="preserve"> testability. </w:t>
      </w:r>
      <w:r w:rsidR="000A3F16">
        <w:t xml:space="preserve">The example below uses </w:t>
      </w:r>
      <w:r w:rsidR="000A3F16" w:rsidRPr="00367958">
        <w:rPr>
          <w:rStyle w:val="CodeSampleChar"/>
        </w:rPr>
        <w:t>ServerWebClient</w:t>
      </w:r>
      <w:r w:rsidR="000A3F16">
        <w:t xml:space="preserve"> and shows how to add a HTTP header and to post a response.</w:t>
      </w:r>
    </w:p>
    <w:p w:rsidR="000A3F16" w:rsidRDefault="000A3F16" w:rsidP="004F509F"/>
    <w:p w:rsidR="000A3F16" w:rsidRDefault="000A3F16" w:rsidP="004F509F">
      <w:r>
        <w:t xml:space="preserve">When we get the response, we’ll use a simple string comparison to check the tell-tale signs of an error, we then know immediately there is an error. </w:t>
      </w:r>
      <w:r w:rsidR="00367958">
        <w:t>If there is, we can set our failed flag to true.</w:t>
      </w:r>
    </w:p>
    <w:p w:rsidR="000A3F16" w:rsidRDefault="000A3F16" w:rsidP="004F509F"/>
    <w:p w:rsidR="00793D8E" w:rsidRDefault="00793D8E" w:rsidP="004F509F">
      <w:r>
        <w:t xml:space="preserve">If there was a problem, we can check the HTTP status code by looking at the web exception status code to see if there was a problem connecting to the job board and return a </w:t>
      </w:r>
      <w:r w:rsidRPr="00793D8E">
        <w:rPr>
          <w:rStyle w:val="CodeSampleChar"/>
        </w:rPr>
        <w:t>ChannelDownException</w:t>
      </w:r>
      <w:r>
        <w:t>.</w:t>
      </w:r>
    </w:p>
    <w:p w:rsidR="00793D8E" w:rsidRDefault="00793D8E" w:rsidP="004F509F"/>
    <w:p w:rsidR="000A3F16" w:rsidRDefault="000A3F16" w:rsidP="004F509F">
      <w:r>
        <w:t>We’</w:t>
      </w:r>
      <w:r w:rsidR="00367958">
        <w:t>ll also capture the response, and if an exception was thrown, we’ll have to extract the response via a stream.</w:t>
      </w:r>
    </w:p>
    <w:p w:rsidR="00367958" w:rsidRDefault="00367958" w:rsidP="004F509F"/>
    <w:p w:rsidR="00367958" w:rsidRDefault="00367958" w:rsidP="004F509F">
      <w:r>
        <w:t>At the end we’ll create a new instance of the response class we created in the last section.</w:t>
      </w:r>
    </w:p>
    <w:p w:rsidR="00367958" w:rsidRDefault="00367958" w:rsidP="004F509F"/>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FF"/>
          <w:szCs w:val="15"/>
          <w:highlight w:val="white"/>
          <w:lang w:eastAsia="en-GB"/>
        </w:rPr>
        <w:t>namespace</w:t>
      </w:r>
      <w:r w:rsidRPr="00367958">
        <w:rPr>
          <w:rFonts w:ascii="Consolas" w:hAnsi="Consolas" w:cs="Consolas"/>
          <w:color w:val="000000"/>
          <w:szCs w:val="15"/>
          <w:highlight w:val="white"/>
          <w:lang w:eastAsia="en-GB"/>
        </w:rPr>
        <w:t xml:space="preserve"> Kaonix.PE.Channels.Jobserve</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using</w:t>
      </w:r>
      <w:r w:rsidRPr="00367958">
        <w:rPr>
          <w:rFonts w:ascii="Consolas" w:hAnsi="Consolas" w:cs="Consolas"/>
          <w:color w:val="000000"/>
          <w:szCs w:val="15"/>
          <w:highlight w:val="white"/>
          <w:lang w:eastAsia="en-GB"/>
        </w:rPr>
        <w:t xml:space="preserve"> System.IO;</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using</w:t>
      </w:r>
      <w:r w:rsidRPr="00367958">
        <w:rPr>
          <w:rFonts w:ascii="Consolas" w:hAnsi="Consolas" w:cs="Consolas"/>
          <w:color w:val="000000"/>
          <w:szCs w:val="15"/>
          <w:highlight w:val="white"/>
          <w:lang w:eastAsia="en-GB"/>
        </w:rPr>
        <w:t xml:space="preserve"> System.Net;</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using</w:t>
      </w:r>
      <w:r w:rsidRPr="00367958">
        <w:rPr>
          <w:rFonts w:ascii="Consolas" w:hAnsi="Consolas" w:cs="Consolas"/>
          <w:color w:val="000000"/>
          <w:szCs w:val="15"/>
          <w:highlight w:val="white"/>
          <w:lang w:eastAsia="en-GB"/>
        </w:rPr>
        <w:t xml:space="preserve"> Kaonix.PE.API;</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using</w:t>
      </w:r>
      <w:r w:rsidRPr="00367958">
        <w:rPr>
          <w:rFonts w:ascii="Consolas" w:hAnsi="Consolas" w:cs="Consolas"/>
          <w:color w:val="000000"/>
          <w:szCs w:val="15"/>
          <w:highlight w:val="white"/>
          <w:lang w:eastAsia="en-GB"/>
        </w:rPr>
        <w:t xml:space="preserve"> Kaonix.PE.Channels.Jobserve.RequestBuilder;</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public</w:t>
      </w: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class</w:t>
      </w:r>
      <w:r w:rsidRPr="00367958">
        <w:rPr>
          <w:rFonts w:ascii="Consolas" w:hAnsi="Consolas" w:cs="Consolas"/>
          <w:color w:val="000000"/>
          <w:szCs w:val="15"/>
          <w:highlight w:val="white"/>
          <w:lang w:eastAsia="en-GB"/>
        </w:rPr>
        <w:t xml:space="preserve"> </w:t>
      </w:r>
      <w:r w:rsidRPr="00367958">
        <w:rPr>
          <w:rFonts w:ascii="Consolas" w:hAnsi="Consolas" w:cs="Consolas"/>
          <w:color w:val="2B91AF"/>
          <w:szCs w:val="15"/>
          <w:highlight w:val="white"/>
          <w:lang w:eastAsia="en-GB"/>
        </w:rPr>
        <w:t>JobserveWebClient</w:t>
      </w:r>
      <w:r w:rsidRPr="00367958">
        <w:rPr>
          <w:rFonts w:ascii="Consolas" w:hAnsi="Consolas" w:cs="Consolas"/>
          <w:color w:val="000000"/>
          <w:szCs w:val="15"/>
          <w:highlight w:val="white"/>
          <w:lang w:eastAsia="en-GB"/>
        </w:rPr>
        <w:t xml:space="preserve"> : </w:t>
      </w:r>
      <w:r w:rsidRPr="00367958">
        <w:rPr>
          <w:rFonts w:ascii="Consolas" w:hAnsi="Consolas" w:cs="Consolas"/>
          <w:color w:val="2B91AF"/>
          <w:szCs w:val="15"/>
          <w:highlight w:val="white"/>
          <w:lang w:eastAsia="en-GB"/>
        </w:rPr>
        <w:t>IJobserveWebClient</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FF"/>
          <w:szCs w:val="15"/>
          <w:highlight w:val="white"/>
          <w:lang w:eastAsia="en-GB"/>
        </w:rPr>
        <w:t xml:space="preserve">        #region</w:t>
      </w:r>
      <w:r w:rsidRPr="00367958">
        <w:rPr>
          <w:rFonts w:ascii="Consolas" w:hAnsi="Consolas" w:cs="Consolas"/>
          <w:color w:val="000000"/>
          <w:szCs w:val="15"/>
          <w:highlight w:val="white"/>
          <w:lang w:eastAsia="en-GB"/>
        </w:rPr>
        <w:t xml:space="preserve"> IJobserveWebClient Members</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public</w:t>
      </w:r>
      <w:r w:rsidRPr="00367958">
        <w:rPr>
          <w:rFonts w:ascii="Consolas" w:hAnsi="Consolas" w:cs="Consolas"/>
          <w:color w:val="000000"/>
          <w:szCs w:val="15"/>
          <w:highlight w:val="white"/>
          <w:lang w:eastAsia="en-GB"/>
        </w:rPr>
        <w:t xml:space="preserve"> </w:t>
      </w:r>
      <w:r w:rsidRPr="00367958">
        <w:rPr>
          <w:rFonts w:ascii="Consolas" w:hAnsi="Consolas" w:cs="Consolas"/>
          <w:color w:val="2B91AF"/>
          <w:szCs w:val="15"/>
          <w:highlight w:val="white"/>
          <w:lang w:eastAsia="en-GB"/>
        </w:rPr>
        <w:t>JobserveResponse</w:t>
      </w:r>
      <w:r w:rsidRPr="00367958">
        <w:rPr>
          <w:rFonts w:ascii="Consolas" w:hAnsi="Consolas" w:cs="Consolas"/>
          <w:color w:val="000000"/>
          <w:szCs w:val="15"/>
          <w:highlight w:val="white"/>
          <w:lang w:eastAsia="en-GB"/>
        </w:rPr>
        <w:t xml:space="preserve"> SendRequest(</w:t>
      </w:r>
      <w:r w:rsidRPr="00367958">
        <w:rPr>
          <w:rFonts w:ascii="Consolas" w:hAnsi="Consolas" w:cs="Consolas"/>
          <w:color w:val="0000FF"/>
          <w:szCs w:val="15"/>
          <w:highlight w:val="white"/>
          <w:lang w:eastAsia="en-GB"/>
        </w:rPr>
        <w:t>string</w:t>
      </w:r>
      <w:r w:rsidRPr="00367958">
        <w:rPr>
          <w:rFonts w:ascii="Consolas" w:hAnsi="Consolas" w:cs="Consolas"/>
          <w:color w:val="000000"/>
          <w:szCs w:val="15"/>
          <w:highlight w:val="white"/>
          <w:lang w:eastAsia="en-GB"/>
        </w:rPr>
        <w:t xml:space="preserve"> url, </w:t>
      </w:r>
      <w:r w:rsidRPr="00367958">
        <w:rPr>
          <w:rFonts w:ascii="Consolas" w:hAnsi="Consolas" w:cs="Consolas"/>
          <w:color w:val="2B91AF"/>
          <w:szCs w:val="15"/>
          <w:highlight w:val="white"/>
          <w:lang w:eastAsia="en-GB"/>
        </w:rPr>
        <w:t>JobserveRequestType</w:t>
      </w:r>
      <w:r w:rsidRPr="00367958">
        <w:rPr>
          <w:rFonts w:ascii="Consolas" w:hAnsi="Consolas" w:cs="Consolas"/>
          <w:color w:val="000000"/>
          <w:szCs w:val="15"/>
          <w:highlight w:val="white"/>
          <w:lang w:eastAsia="en-GB"/>
        </w:rPr>
        <w:t xml:space="preserve"> requestType, </w:t>
      </w:r>
      <w:r w:rsidRPr="00367958">
        <w:rPr>
          <w:rFonts w:ascii="Consolas" w:hAnsi="Consolas" w:cs="Consolas"/>
          <w:color w:val="0000FF"/>
          <w:szCs w:val="15"/>
          <w:highlight w:val="white"/>
          <w:lang w:eastAsia="en-GB"/>
        </w:rPr>
        <w:t>string</w:t>
      </w:r>
      <w:r w:rsidRPr="00367958">
        <w:rPr>
          <w:rFonts w:ascii="Consolas" w:hAnsi="Consolas" w:cs="Consolas"/>
          <w:color w:val="000000"/>
          <w:szCs w:val="15"/>
          <w:highlight w:val="white"/>
          <w:lang w:eastAsia="en-GB"/>
        </w:rPr>
        <w:t xml:space="preserve"> request)</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const</w:t>
      </w: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string</w:t>
      </w:r>
      <w:r w:rsidRPr="00367958">
        <w:rPr>
          <w:rFonts w:ascii="Consolas" w:hAnsi="Consolas" w:cs="Consolas"/>
          <w:color w:val="000000"/>
          <w:szCs w:val="15"/>
          <w:highlight w:val="white"/>
          <w:lang w:eastAsia="en-GB"/>
        </w:rPr>
        <w:t xml:space="preserve"> SoapMethodNameHeader = </w:t>
      </w:r>
      <w:r w:rsidRPr="00367958">
        <w:rPr>
          <w:rFonts w:ascii="Consolas" w:hAnsi="Consolas" w:cs="Consolas"/>
          <w:color w:val="A31515"/>
          <w:szCs w:val="15"/>
          <w:highlight w:val="white"/>
          <w:lang w:eastAsia="en-GB"/>
        </w:rPr>
        <w:t>"SOAPMethodName"</w:t>
      </w:r>
      <w:r w:rsidRPr="00367958">
        <w:rPr>
          <w:rFonts w:ascii="Consolas" w:hAnsi="Consolas" w:cs="Consolas"/>
          <w:color w:val="000000"/>
          <w:szCs w:val="15"/>
          <w:highlight w:val="white"/>
          <w:lang w:eastAsia="en-GB"/>
        </w:rPr>
        <w:t>;</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string</w:t>
      </w:r>
      <w:r w:rsidRPr="00367958">
        <w:rPr>
          <w:rFonts w:ascii="Consolas" w:hAnsi="Consolas" w:cs="Consolas"/>
          <w:color w:val="000000"/>
          <w:szCs w:val="15"/>
          <w:highlight w:val="white"/>
          <w:lang w:eastAsia="en-GB"/>
        </w:rPr>
        <w:t xml:space="preserve"> resp = </w:t>
      </w:r>
      <w:r w:rsidRPr="00367958">
        <w:rPr>
          <w:rFonts w:ascii="Consolas" w:hAnsi="Consolas" w:cs="Consolas"/>
          <w:color w:val="0000FF"/>
          <w:szCs w:val="15"/>
          <w:highlight w:val="white"/>
          <w:lang w:eastAsia="en-GB"/>
        </w:rPr>
        <w:t>string</w:t>
      </w:r>
      <w:r w:rsidRPr="00367958">
        <w:rPr>
          <w:rFonts w:ascii="Consolas" w:hAnsi="Consolas" w:cs="Consolas"/>
          <w:color w:val="000000"/>
          <w:szCs w:val="15"/>
          <w:highlight w:val="white"/>
          <w:lang w:eastAsia="en-GB"/>
        </w:rPr>
        <w:t>.Empty;</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bool</w:t>
      </w:r>
      <w:r w:rsidRPr="00367958">
        <w:rPr>
          <w:rFonts w:ascii="Consolas" w:hAnsi="Consolas" w:cs="Consolas"/>
          <w:color w:val="000000"/>
          <w:szCs w:val="15"/>
          <w:highlight w:val="white"/>
          <w:lang w:eastAsia="en-GB"/>
        </w:rPr>
        <w:t xml:space="preserve"> failed = </w:t>
      </w:r>
      <w:r w:rsidRPr="00367958">
        <w:rPr>
          <w:rFonts w:ascii="Consolas" w:hAnsi="Consolas" w:cs="Consolas"/>
          <w:color w:val="0000FF"/>
          <w:szCs w:val="15"/>
          <w:highlight w:val="white"/>
          <w:lang w:eastAsia="en-GB"/>
        </w:rPr>
        <w:t>false</w:t>
      </w:r>
      <w:r w:rsidRPr="00367958">
        <w:rPr>
          <w:rFonts w:ascii="Consolas" w:hAnsi="Consolas" w:cs="Consolas"/>
          <w:color w:val="000000"/>
          <w:szCs w:val="15"/>
          <w:highlight w:val="white"/>
          <w:lang w:eastAsia="en-GB"/>
        </w:rPr>
        <w:t xml:space="preserve">; </w:t>
      </w:r>
      <w:r w:rsidRPr="00367958">
        <w:rPr>
          <w:rFonts w:ascii="Consolas" w:hAnsi="Consolas" w:cs="Consolas"/>
          <w:color w:val="008000"/>
          <w:szCs w:val="15"/>
          <w:highlight w:val="white"/>
          <w:lang w:eastAsia="en-GB"/>
        </w:rPr>
        <w:t>// flag to tell us if an error was found or not</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using</w:t>
      </w:r>
      <w:r w:rsidRPr="00367958">
        <w:rPr>
          <w:rFonts w:ascii="Consolas" w:hAnsi="Consolas" w:cs="Consolas"/>
          <w:color w:val="000000"/>
          <w:szCs w:val="15"/>
          <w:highlight w:val="white"/>
          <w:lang w:eastAsia="en-GB"/>
        </w:rPr>
        <w:t xml:space="preserve"> (</w:t>
      </w:r>
      <w:r w:rsidRPr="00367958">
        <w:rPr>
          <w:rFonts w:ascii="Consolas" w:hAnsi="Consolas" w:cs="Consolas"/>
          <w:color w:val="2B91AF"/>
          <w:szCs w:val="15"/>
          <w:highlight w:val="white"/>
          <w:lang w:eastAsia="en-GB"/>
        </w:rPr>
        <w:t>ServerWebClient</w:t>
      </w:r>
      <w:r w:rsidRPr="00367958">
        <w:rPr>
          <w:rFonts w:ascii="Consolas" w:hAnsi="Consolas" w:cs="Consolas"/>
          <w:color w:val="000000"/>
          <w:szCs w:val="15"/>
          <w:highlight w:val="white"/>
          <w:lang w:eastAsia="en-GB"/>
        </w:rPr>
        <w:t xml:space="preserve"> client = </w:t>
      </w:r>
      <w:r w:rsidRPr="00367958">
        <w:rPr>
          <w:rFonts w:ascii="Consolas" w:hAnsi="Consolas" w:cs="Consolas"/>
          <w:color w:val="0000FF"/>
          <w:szCs w:val="15"/>
          <w:highlight w:val="white"/>
          <w:lang w:eastAsia="en-GB"/>
        </w:rPr>
        <w:t>new</w:t>
      </w:r>
      <w:r w:rsidRPr="00367958">
        <w:rPr>
          <w:rFonts w:ascii="Consolas" w:hAnsi="Consolas" w:cs="Consolas"/>
          <w:color w:val="000000"/>
          <w:szCs w:val="15"/>
          <w:highlight w:val="white"/>
          <w:lang w:eastAsia="en-GB"/>
        </w:rPr>
        <w:t xml:space="preserve"> </w:t>
      </w:r>
      <w:r w:rsidRPr="00367958">
        <w:rPr>
          <w:rFonts w:ascii="Consolas" w:hAnsi="Consolas" w:cs="Consolas"/>
          <w:color w:val="2B91AF"/>
          <w:szCs w:val="15"/>
          <w:highlight w:val="white"/>
          <w:lang w:eastAsia="en-GB"/>
        </w:rPr>
        <w:t>ServerWebClient</w:t>
      </w:r>
      <w:r w:rsidRPr="00367958">
        <w:rPr>
          <w:rFonts w:ascii="Consolas" w:hAnsi="Consolas" w:cs="Consolas"/>
          <w:color w:val="000000"/>
          <w:szCs w:val="15"/>
          <w:highlight w:val="white"/>
          <w:lang w:eastAsia="en-GB"/>
        </w:rPr>
        <w:t>())</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client.Proxy = </w:t>
      </w:r>
      <w:r w:rsidRPr="00367958">
        <w:rPr>
          <w:rFonts w:ascii="Consolas" w:hAnsi="Consolas" w:cs="Consolas"/>
          <w:color w:val="0000FF"/>
          <w:szCs w:val="15"/>
          <w:highlight w:val="white"/>
          <w:lang w:eastAsia="en-GB"/>
        </w:rPr>
        <w:t>null</w:t>
      </w:r>
      <w:r w:rsidRPr="00367958">
        <w:rPr>
          <w:rFonts w:ascii="Consolas" w:hAnsi="Consolas" w:cs="Consolas"/>
          <w:color w:val="000000"/>
          <w:szCs w:val="15"/>
          <w:highlight w:val="white"/>
          <w:lang w:eastAsia="en-GB"/>
        </w:rPr>
        <w:t>;</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client.Headers.Add(SoapMethodNameHeader, requestType.ToString());</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try</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resp = client.UploadString(url, request);</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r w:rsidRPr="00367958">
        <w:rPr>
          <w:rFonts w:ascii="Consolas" w:hAnsi="Consolas" w:cs="Consolas"/>
          <w:color w:val="008000"/>
          <w:szCs w:val="15"/>
          <w:highlight w:val="white"/>
          <w:lang w:eastAsia="en-GB"/>
        </w:rPr>
        <w:t>// look for key words in the response. some job boards may have a &lt;Success&gt;true&lt;/Success&gt; type field in which case we'd use Linq-to-XML</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if</w:t>
      </w:r>
      <w:r w:rsidRPr="00367958">
        <w:rPr>
          <w:rFonts w:ascii="Consolas" w:hAnsi="Consolas" w:cs="Consolas"/>
          <w:color w:val="000000"/>
          <w:szCs w:val="15"/>
          <w:highlight w:val="white"/>
          <w:lang w:eastAsia="en-GB"/>
        </w:rPr>
        <w:t xml:space="preserve"> (resp.Contains(</w:t>
      </w:r>
      <w:r w:rsidRPr="00367958">
        <w:rPr>
          <w:rFonts w:ascii="Consolas" w:hAnsi="Consolas" w:cs="Consolas"/>
          <w:color w:val="A31515"/>
          <w:szCs w:val="15"/>
          <w:highlight w:val="white"/>
          <w:lang w:eastAsia="en-GB"/>
        </w:rPr>
        <w:t>"Error"</w:t>
      </w:r>
      <w:r w:rsidRPr="00367958">
        <w:rPr>
          <w:rFonts w:ascii="Consolas" w:hAnsi="Consolas" w:cs="Consolas"/>
          <w:color w:val="000000"/>
          <w:szCs w:val="15"/>
          <w:highlight w:val="white"/>
          <w:lang w:eastAsia="en-GB"/>
        </w:rPr>
        <w:t>) || resp.Contains(</w:t>
      </w:r>
      <w:r w:rsidRPr="00367958">
        <w:rPr>
          <w:rFonts w:ascii="Consolas" w:hAnsi="Consolas" w:cs="Consolas"/>
          <w:color w:val="A31515"/>
          <w:szCs w:val="15"/>
          <w:highlight w:val="white"/>
          <w:lang w:eastAsia="en-GB"/>
        </w:rPr>
        <w:t>"ValidationMessages"</w:t>
      </w:r>
      <w:r w:rsidRPr="00367958">
        <w:rPr>
          <w:rFonts w:ascii="Consolas" w:hAnsi="Consolas" w:cs="Consolas"/>
          <w:color w:val="000000"/>
          <w:szCs w:val="15"/>
          <w:highlight w:val="white"/>
          <w:lang w:eastAsia="en-GB"/>
        </w:rPr>
        <w:t>))</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failed = </w:t>
      </w:r>
      <w:r w:rsidRPr="00367958">
        <w:rPr>
          <w:rFonts w:ascii="Consolas" w:hAnsi="Consolas" w:cs="Consolas"/>
          <w:color w:val="0000FF"/>
          <w:szCs w:val="15"/>
          <w:highlight w:val="white"/>
          <w:lang w:eastAsia="en-GB"/>
        </w:rPr>
        <w:t>true</w:t>
      </w:r>
      <w:r w:rsidRPr="00367958">
        <w:rPr>
          <w:rFonts w:ascii="Consolas" w:hAnsi="Consolas" w:cs="Consolas"/>
          <w:color w:val="000000"/>
          <w:szCs w:val="15"/>
          <w:highlight w:val="white"/>
          <w:lang w:eastAsia="en-GB"/>
        </w:rPr>
        <w:t>;</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catch</w:t>
      </w:r>
      <w:r w:rsidRPr="00367958">
        <w:rPr>
          <w:rFonts w:ascii="Consolas" w:hAnsi="Consolas" w:cs="Consolas"/>
          <w:color w:val="000000"/>
          <w:szCs w:val="15"/>
          <w:highlight w:val="white"/>
          <w:lang w:eastAsia="en-GB"/>
        </w:rPr>
        <w:t xml:space="preserve"> (</w:t>
      </w:r>
      <w:r w:rsidRPr="00367958">
        <w:rPr>
          <w:rFonts w:ascii="Consolas" w:hAnsi="Consolas" w:cs="Consolas"/>
          <w:color w:val="2B91AF"/>
          <w:szCs w:val="15"/>
          <w:highlight w:val="white"/>
          <w:lang w:eastAsia="en-GB"/>
        </w:rPr>
        <w:t>WebException</w:t>
      </w:r>
      <w:r w:rsidRPr="00367958">
        <w:rPr>
          <w:rFonts w:ascii="Consolas" w:hAnsi="Consolas" w:cs="Consolas"/>
          <w:color w:val="000000"/>
          <w:szCs w:val="15"/>
          <w:highlight w:val="white"/>
          <w:lang w:eastAsia="en-GB"/>
        </w:rPr>
        <w:t xml:space="preserve"> webException)</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failed = </w:t>
      </w:r>
      <w:r w:rsidRPr="00367958">
        <w:rPr>
          <w:rFonts w:ascii="Consolas" w:hAnsi="Consolas" w:cs="Consolas"/>
          <w:color w:val="0000FF"/>
          <w:szCs w:val="15"/>
          <w:highlight w:val="white"/>
          <w:lang w:eastAsia="en-GB"/>
        </w:rPr>
        <w:t>true</w:t>
      </w:r>
      <w:r w:rsidRPr="00367958">
        <w:rPr>
          <w:rFonts w:ascii="Consolas" w:hAnsi="Consolas" w:cs="Consolas"/>
          <w:color w:val="000000"/>
          <w:szCs w:val="15"/>
          <w:highlight w:val="white"/>
          <w:lang w:eastAsia="en-GB"/>
        </w:rPr>
        <w:t>;</w:t>
      </w:r>
    </w:p>
    <w:p w:rsidR="00367958" w:rsidRDefault="00367958" w:rsidP="00367958">
      <w:pPr>
        <w:autoSpaceDE w:val="0"/>
        <w:autoSpaceDN w:val="0"/>
        <w:adjustRightInd w:val="0"/>
        <w:spacing w:after="0"/>
        <w:rPr>
          <w:rFonts w:ascii="Consolas" w:hAnsi="Consolas" w:cs="Consolas"/>
          <w:color w:val="008000"/>
          <w:szCs w:val="15"/>
          <w:highlight w:val="white"/>
          <w:lang w:eastAsia="en-GB"/>
        </w:rPr>
      </w:pPr>
      <w:r w:rsidRPr="00367958">
        <w:rPr>
          <w:rFonts w:ascii="Consolas" w:hAnsi="Consolas" w:cs="Consolas"/>
          <w:color w:val="000000"/>
          <w:szCs w:val="15"/>
          <w:highlight w:val="white"/>
          <w:lang w:eastAsia="en-GB"/>
        </w:rPr>
        <w:t xml:space="preserve">                    resp = webException.Message; </w:t>
      </w:r>
      <w:r w:rsidRPr="00367958">
        <w:rPr>
          <w:rFonts w:ascii="Consolas" w:hAnsi="Consolas" w:cs="Consolas"/>
          <w:color w:val="008000"/>
          <w:szCs w:val="15"/>
          <w:highlight w:val="white"/>
          <w:lang w:eastAsia="en-GB"/>
        </w:rPr>
        <w:t>// fall back in case webResponse is null</w:t>
      </w:r>
    </w:p>
    <w:p w:rsidR="00D23456" w:rsidRDefault="00D23456" w:rsidP="00367958">
      <w:pPr>
        <w:autoSpaceDE w:val="0"/>
        <w:autoSpaceDN w:val="0"/>
        <w:adjustRightInd w:val="0"/>
        <w:spacing w:after="0"/>
        <w:rPr>
          <w:rFonts w:ascii="Consolas" w:hAnsi="Consolas" w:cs="Consolas"/>
          <w:color w:val="008000"/>
          <w:szCs w:val="15"/>
          <w:highlight w:val="white"/>
          <w:lang w:eastAsia="en-GB"/>
        </w:rPr>
      </w:pPr>
    </w:p>
    <w:p w:rsidR="00D23456" w:rsidRDefault="00D23456" w:rsidP="00367958">
      <w:pPr>
        <w:autoSpaceDE w:val="0"/>
        <w:autoSpaceDN w:val="0"/>
        <w:adjustRightInd w:val="0"/>
        <w:spacing w:after="0"/>
        <w:rPr>
          <w:rFonts w:ascii="Consolas" w:hAnsi="Consolas" w:cs="Consolas"/>
          <w:color w:val="008000"/>
          <w:szCs w:val="15"/>
          <w:highlight w:val="white"/>
          <w:lang w:eastAsia="en-GB"/>
        </w:rPr>
      </w:pPr>
      <w:r>
        <w:rPr>
          <w:rFonts w:ascii="Consolas" w:hAnsi="Consolas" w:cs="Consolas"/>
          <w:color w:val="008000"/>
          <w:szCs w:val="15"/>
          <w:highlight w:val="white"/>
          <w:lang w:eastAsia="en-GB"/>
        </w:rPr>
        <w:tab/>
      </w:r>
      <w:r>
        <w:rPr>
          <w:rFonts w:ascii="Consolas" w:hAnsi="Consolas" w:cs="Consolas"/>
          <w:color w:val="008000"/>
          <w:szCs w:val="15"/>
          <w:highlight w:val="white"/>
          <w:lang w:eastAsia="en-GB"/>
        </w:rPr>
        <w:tab/>
      </w:r>
      <w:r>
        <w:rPr>
          <w:rFonts w:ascii="Consolas" w:hAnsi="Consolas" w:cs="Consolas"/>
          <w:color w:val="008000"/>
          <w:szCs w:val="15"/>
          <w:highlight w:val="white"/>
          <w:lang w:eastAsia="en-GB"/>
        </w:rPr>
        <w:tab/>
        <w:t>// check if connection failed then return ChannelDownException</w:t>
      </w:r>
    </w:p>
    <w:p w:rsidR="00D23456" w:rsidRPr="00D23456" w:rsidRDefault="00D23456" w:rsidP="00D23456">
      <w:pPr>
        <w:autoSpaceDE w:val="0"/>
        <w:autoSpaceDN w:val="0"/>
        <w:adjustRightInd w:val="0"/>
        <w:spacing w:after="0"/>
        <w:ind w:left="1440" w:firstLine="720"/>
        <w:rPr>
          <w:rFonts w:ascii="Consolas" w:hAnsi="Consolas" w:cs="Consolas"/>
          <w:color w:val="000000"/>
          <w:szCs w:val="15"/>
          <w:highlight w:val="white"/>
          <w:lang w:eastAsia="en-GB"/>
        </w:rPr>
      </w:pPr>
      <w:r w:rsidRPr="00D23456">
        <w:rPr>
          <w:rFonts w:ascii="Consolas" w:hAnsi="Consolas" w:cs="Consolas"/>
          <w:color w:val="0000FF"/>
          <w:szCs w:val="15"/>
          <w:highlight w:val="white"/>
          <w:lang w:eastAsia="en-GB"/>
        </w:rPr>
        <w:t>if</w:t>
      </w:r>
      <w:r w:rsidRPr="00D23456">
        <w:rPr>
          <w:rFonts w:ascii="Consolas" w:hAnsi="Consolas" w:cs="Consolas"/>
          <w:color w:val="000000"/>
          <w:szCs w:val="15"/>
          <w:highlight w:val="white"/>
          <w:lang w:eastAsia="en-GB"/>
        </w:rPr>
        <w:t xml:space="preserve"> (webException.Status == </w:t>
      </w:r>
      <w:r w:rsidRPr="00D23456">
        <w:rPr>
          <w:rFonts w:ascii="Consolas" w:hAnsi="Consolas" w:cs="Consolas"/>
          <w:color w:val="2B91AF"/>
          <w:szCs w:val="15"/>
          <w:highlight w:val="white"/>
          <w:lang w:eastAsia="en-GB"/>
        </w:rPr>
        <w:t>WebExceptionStatus</w:t>
      </w:r>
      <w:r w:rsidRPr="00D23456">
        <w:rPr>
          <w:rFonts w:ascii="Consolas" w:hAnsi="Consolas" w:cs="Consolas"/>
          <w:color w:val="000000"/>
          <w:szCs w:val="15"/>
          <w:highlight w:val="white"/>
          <w:lang w:eastAsia="en-GB"/>
        </w:rPr>
        <w:t xml:space="preserve">.ConnectFailure || </w:t>
      </w:r>
      <w:r>
        <w:rPr>
          <w:rFonts w:ascii="Consolas" w:hAnsi="Consolas" w:cs="Consolas"/>
          <w:color w:val="000000"/>
          <w:szCs w:val="15"/>
          <w:highlight w:val="white"/>
          <w:lang w:eastAsia="en-GB"/>
        </w:rPr>
        <w:t xml:space="preserve">   </w:t>
      </w:r>
      <w:r w:rsidRPr="00D23456">
        <w:rPr>
          <w:rFonts w:ascii="Consolas" w:hAnsi="Consolas" w:cs="Consolas"/>
          <w:color w:val="000000"/>
          <w:szCs w:val="15"/>
          <w:highlight w:val="white"/>
          <w:lang w:eastAsia="en-GB"/>
        </w:rPr>
        <w:t xml:space="preserve">webException.Status == </w:t>
      </w:r>
      <w:r w:rsidRPr="00D23456">
        <w:rPr>
          <w:rFonts w:ascii="Consolas" w:hAnsi="Consolas" w:cs="Consolas"/>
          <w:color w:val="2B91AF"/>
          <w:szCs w:val="15"/>
          <w:highlight w:val="white"/>
          <w:lang w:eastAsia="en-GB"/>
        </w:rPr>
        <w:t>WebExceptionStatus</w:t>
      </w:r>
      <w:r w:rsidRPr="00D23456">
        <w:rPr>
          <w:rFonts w:ascii="Consolas" w:hAnsi="Consolas" w:cs="Consolas"/>
          <w:color w:val="000000"/>
          <w:szCs w:val="15"/>
          <w:highlight w:val="white"/>
          <w:lang w:eastAsia="en-GB"/>
        </w:rPr>
        <w:t>.NameResolutionFailure)</w:t>
      </w:r>
    </w:p>
    <w:p w:rsidR="00D23456" w:rsidRPr="00D23456" w:rsidRDefault="00D23456" w:rsidP="00D23456">
      <w:pPr>
        <w:autoSpaceDE w:val="0"/>
        <w:autoSpaceDN w:val="0"/>
        <w:adjustRightInd w:val="0"/>
        <w:spacing w:after="0"/>
        <w:rPr>
          <w:rFonts w:ascii="Consolas" w:hAnsi="Consolas" w:cs="Consolas"/>
          <w:color w:val="000000"/>
          <w:szCs w:val="15"/>
          <w:highlight w:val="white"/>
          <w:lang w:eastAsia="en-GB"/>
        </w:rPr>
      </w:pPr>
      <w:r w:rsidRPr="00D23456">
        <w:rPr>
          <w:rFonts w:ascii="Consolas" w:hAnsi="Consolas" w:cs="Consolas"/>
          <w:color w:val="000000"/>
          <w:szCs w:val="15"/>
          <w:highlight w:val="white"/>
          <w:lang w:eastAsia="en-GB"/>
        </w:rPr>
        <w:t xml:space="preserve">                    {</w:t>
      </w:r>
    </w:p>
    <w:p w:rsidR="00D23456" w:rsidRPr="00D23456" w:rsidRDefault="00D23456" w:rsidP="00D23456">
      <w:pPr>
        <w:autoSpaceDE w:val="0"/>
        <w:autoSpaceDN w:val="0"/>
        <w:adjustRightInd w:val="0"/>
        <w:spacing w:after="0"/>
        <w:ind w:left="2880"/>
        <w:rPr>
          <w:rFonts w:ascii="Consolas" w:hAnsi="Consolas" w:cs="Consolas"/>
          <w:color w:val="000000"/>
          <w:szCs w:val="15"/>
          <w:highlight w:val="white"/>
          <w:lang w:eastAsia="en-GB"/>
        </w:rPr>
      </w:pPr>
      <w:r w:rsidRPr="00D23456">
        <w:rPr>
          <w:rFonts w:ascii="Consolas" w:hAnsi="Consolas" w:cs="Consolas"/>
          <w:color w:val="0000FF"/>
          <w:szCs w:val="15"/>
          <w:highlight w:val="white"/>
          <w:lang w:eastAsia="en-GB"/>
        </w:rPr>
        <w:lastRenderedPageBreak/>
        <w:t>throw</w:t>
      </w:r>
      <w:r w:rsidRPr="00D23456">
        <w:rPr>
          <w:rFonts w:ascii="Consolas" w:hAnsi="Consolas" w:cs="Consolas"/>
          <w:color w:val="000000"/>
          <w:szCs w:val="15"/>
          <w:highlight w:val="white"/>
          <w:lang w:eastAsia="en-GB"/>
        </w:rPr>
        <w:t xml:space="preserve"> </w:t>
      </w:r>
      <w:r w:rsidRPr="00D23456">
        <w:rPr>
          <w:rFonts w:ascii="Consolas" w:hAnsi="Consolas" w:cs="Consolas"/>
          <w:color w:val="0000FF"/>
          <w:szCs w:val="15"/>
          <w:highlight w:val="white"/>
          <w:lang w:eastAsia="en-GB"/>
        </w:rPr>
        <w:t>new</w:t>
      </w:r>
      <w:r w:rsidRPr="00D23456">
        <w:rPr>
          <w:rFonts w:ascii="Consolas" w:hAnsi="Consolas" w:cs="Consolas"/>
          <w:color w:val="000000"/>
          <w:szCs w:val="15"/>
          <w:highlight w:val="white"/>
          <w:lang w:eastAsia="en-GB"/>
        </w:rPr>
        <w:t xml:space="preserve"> </w:t>
      </w:r>
      <w:r w:rsidRPr="00D23456">
        <w:rPr>
          <w:rFonts w:ascii="Consolas" w:hAnsi="Consolas" w:cs="Consolas"/>
          <w:color w:val="2B91AF"/>
          <w:szCs w:val="15"/>
          <w:highlight w:val="white"/>
          <w:lang w:eastAsia="en-GB"/>
        </w:rPr>
        <w:t>ChannelDownException</w:t>
      </w:r>
      <w:r w:rsidRPr="00D23456">
        <w:rPr>
          <w:rFonts w:ascii="Consolas" w:hAnsi="Consolas" w:cs="Consolas"/>
          <w:color w:val="000000"/>
          <w:szCs w:val="15"/>
          <w:highlight w:val="white"/>
          <w:lang w:eastAsia="en-GB"/>
        </w:rPr>
        <w:t>(</w:t>
      </w:r>
      <w:r w:rsidRPr="00D23456">
        <w:rPr>
          <w:rFonts w:ascii="Consolas" w:hAnsi="Consolas" w:cs="Consolas"/>
          <w:color w:val="A31515"/>
          <w:szCs w:val="15"/>
          <w:highlight w:val="white"/>
          <w:lang w:eastAsia="en-GB"/>
        </w:rPr>
        <w:t>"Jobserve is not available."</w:t>
      </w:r>
      <w:r w:rsidRPr="00D23456">
        <w:rPr>
          <w:rFonts w:ascii="Consolas" w:hAnsi="Consolas" w:cs="Consolas"/>
          <w:color w:val="000000"/>
          <w:szCs w:val="15"/>
          <w:highlight w:val="white"/>
          <w:lang w:eastAsia="en-GB"/>
        </w:rPr>
        <w:t xml:space="preserve">, </w:t>
      </w:r>
      <w:r>
        <w:rPr>
          <w:rFonts w:ascii="Consolas" w:hAnsi="Consolas" w:cs="Consolas"/>
          <w:color w:val="000000"/>
          <w:szCs w:val="15"/>
          <w:highlight w:val="white"/>
          <w:lang w:eastAsia="en-GB"/>
        </w:rPr>
        <w:t xml:space="preserve"> </w:t>
      </w:r>
      <w:r w:rsidRPr="00D23456">
        <w:rPr>
          <w:rFonts w:ascii="Consolas" w:hAnsi="Consolas" w:cs="Consolas"/>
          <w:color w:val="000000"/>
          <w:szCs w:val="15"/>
          <w:highlight w:val="white"/>
          <w:lang w:eastAsia="en-GB"/>
        </w:rPr>
        <w:t>webException);</w:t>
      </w:r>
    </w:p>
    <w:p w:rsidR="00D23456" w:rsidRPr="00D23456" w:rsidRDefault="00D23456" w:rsidP="00D23456">
      <w:pPr>
        <w:autoSpaceDE w:val="0"/>
        <w:autoSpaceDN w:val="0"/>
        <w:adjustRightInd w:val="0"/>
        <w:spacing w:after="0"/>
        <w:rPr>
          <w:rFonts w:ascii="Consolas" w:hAnsi="Consolas" w:cs="Consolas"/>
          <w:color w:val="008000"/>
          <w:sz w:val="22"/>
          <w:szCs w:val="15"/>
          <w:highlight w:val="white"/>
          <w:lang w:eastAsia="en-GB"/>
        </w:rPr>
      </w:pPr>
      <w:r w:rsidRPr="00D23456">
        <w:rPr>
          <w:rFonts w:ascii="Consolas" w:hAnsi="Consolas" w:cs="Consolas"/>
          <w:color w:val="000000"/>
          <w:szCs w:val="15"/>
          <w:highlight w:val="white"/>
          <w:lang w:eastAsia="en-GB"/>
        </w:rPr>
        <w:t xml:space="preserve">                    }</w:t>
      </w:r>
    </w:p>
    <w:p w:rsidR="00D23456" w:rsidRDefault="00D23456" w:rsidP="00367958">
      <w:pPr>
        <w:autoSpaceDE w:val="0"/>
        <w:autoSpaceDN w:val="0"/>
        <w:adjustRightInd w:val="0"/>
        <w:spacing w:after="0"/>
        <w:rPr>
          <w:rFonts w:ascii="Consolas" w:hAnsi="Consolas" w:cs="Consolas"/>
          <w:color w:val="008000"/>
          <w:szCs w:val="15"/>
          <w:highlight w:val="white"/>
          <w:lang w:eastAsia="en-GB"/>
        </w:rPr>
      </w:pPr>
    </w:p>
    <w:p w:rsidR="00D23456" w:rsidRPr="00367958" w:rsidRDefault="00D23456" w:rsidP="00367958">
      <w:pPr>
        <w:autoSpaceDE w:val="0"/>
        <w:autoSpaceDN w:val="0"/>
        <w:adjustRightInd w:val="0"/>
        <w:spacing w:after="0"/>
        <w:rPr>
          <w:rFonts w:ascii="Consolas" w:hAnsi="Consolas" w:cs="Consolas"/>
          <w:color w:val="000000"/>
          <w:szCs w:val="15"/>
          <w:highlight w:val="white"/>
          <w:lang w:eastAsia="en-GB"/>
        </w:rPr>
      </w:pP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r w:rsidRPr="00367958">
        <w:rPr>
          <w:rFonts w:ascii="Consolas" w:hAnsi="Consolas" w:cs="Consolas"/>
          <w:color w:val="2B91AF"/>
          <w:szCs w:val="15"/>
          <w:highlight w:val="white"/>
          <w:lang w:eastAsia="en-GB"/>
        </w:rPr>
        <w:t>HttpWebResponse</w:t>
      </w:r>
      <w:r w:rsidRPr="00367958">
        <w:rPr>
          <w:rFonts w:ascii="Consolas" w:hAnsi="Consolas" w:cs="Consolas"/>
          <w:color w:val="000000"/>
          <w:szCs w:val="15"/>
          <w:highlight w:val="white"/>
          <w:lang w:eastAsia="en-GB"/>
        </w:rPr>
        <w:t xml:space="preserve"> webResponse = (</w:t>
      </w:r>
      <w:r w:rsidRPr="00367958">
        <w:rPr>
          <w:rFonts w:ascii="Consolas" w:hAnsi="Consolas" w:cs="Consolas"/>
          <w:color w:val="2B91AF"/>
          <w:szCs w:val="15"/>
          <w:highlight w:val="white"/>
          <w:lang w:eastAsia="en-GB"/>
        </w:rPr>
        <w:t>HttpWebResponse</w:t>
      </w:r>
      <w:r w:rsidRPr="00367958">
        <w:rPr>
          <w:rFonts w:ascii="Consolas" w:hAnsi="Consolas" w:cs="Consolas"/>
          <w:color w:val="000000"/>
          <w:szCs w:val="15"/>
          <w:highlight w:val="white"/>
          <w:lang w:eastAsia="en-GB"/>
        </w:rPr>
        <w:t>)webException.Response;</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if</w:t>
      </w:r>
      <w:r w:rsidRPr="00367958">
        <w:rPr>
          <w:rFonts w:ascii="Consolas" w:hAnsi="Consolas" w:cs="Consolas"/>
          <w:color w:val="000000"/>
          <w:szCs w:val="15"/>
          <w:highlight w:val="white"/>
          <w:lang w:eastAsia="en-GB"/>
        </w:rPr>
        <w:t xml:space="preserve"> (webResponse != </w:t>
      </w:r>
      <w:r w:rsidRPr="00367958">
        <w:rPr>
          <w:rFonts w:ascii="Consolas" w:hAnsi="Consolas" w:cs="Consolas"/>
          <w:color w:val="0000FF"/>
          <w:szCs w:val="15"/>
          <w:highlight w:val="white"/>
          <w:lang w:eastAsia="en-GB"/>
        </w:rPr>
        <w:t>null</w:t>
      </w:r>
      <w:r w:rsidRPr="00367958">
        <w:rPr>
          <w:rFonts w:ascii="Consolas" w:hAnsi="Consolas" w:cs="Consolas"/>
          <w:color w:val="000000"/>
          <w:szCs w:val="15"/>
          <w:highlight w:val="white"/>
          <w:lang w:eastAsia="en-GB"/>
        </w:rPr>
        <w:t>)</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using</w:t>
      </w:r>
      <w:r w:rsidRPr="00367958">
        <w:rPr>
          <w:rFonts w:ascii="Consolas" w:hAnsi="Consolas" w:cs="Consolas"/>
          <w:color w:val="000000"/>
          <w:szCs w:val="15"/>
          <w:highlight w:val="white"/>
          <w:lang w:eastAsia="en-GB"/>
        </w:rPr>
        <w:t xml:space="preserve"> (</w:t>
      </w:r>
      <w:r w:rsidRPr="00367958">
        <w:rPr>
          <w:rFonts w:ascii="Consolas" w:hAnsi="Consolas" w:cs="Consolas"/>
          <w:color w:val="2B91AF"/>
          <w:szCs w:val="15"/>
          <w:highlight w:val="white"/>
          <w:lang w:eastAsia="en-GB"/>
        </w:rPr>
        <w:t>StreamReader</w:t>
      </w:r>
      <w:r w:rsidRPr="00367958">
        <w:rPr>
          <w:rFonts w:ascii="Consolas" w:hAnsi="Consolas" w:cs="Consolas"/>
          <w:color w:val="000000"/>
          <w:szCs w:val="15"/>
          <w:highlight w:val="white"/>
          <w:lang w:eastAsia="en-GB"/>
        </w:rPr>
        <w:t xml:space="preserve"> sr = </w:t>
      </w:r>
      <w:r w:rsidRPr="00367958">
        <w:rPr>
          <w:rFonts w:ascii="Consolas" w:hAnsi="Consolas" w:cs="Consolas"/>
          <w:color w:val="0000FF"/>
          <w:szCs w:val="15"/>
          <w:highlight w:val="white"/>
          <w:lang w:eastAsia="en-GB"/>
        </w:rPr>
        <w:t>new</w:t>
      </w:r>
      <w:r w:rsidRPr="00367958">
        <w:rPr>
          <w:rFonts w:ascii="Consolas" w:hAnsi="Consolas" w:cs="Consolas"/>
          <w:color w:val="000000"/>
          <w:szCs w:val="15"/>
          <w:highlight w:val="white"/>
          <w:lang w:eastAsia="en-GB"/>
        </w:rPr>
        <w:t xml:space="preserve"> </w:t>
      </w:r>
      <w:r w:rsidRPr="00367958">
        <w:rPr>
          <w:rFonts w:ascii="Consolas" w:hAnsi="Consolas" w:cs="Consolas"/>
          <w:color w:val="2B91AF"/>
          <w:szCs w:val="15"/>
          <w:highlight w:val="white"/>
          <w:lang w:eastAsia="en-GB"/>
        </w:rPr>
        <w:t>StreamReader</w:t>
      </w:r>
      <w:r w:rsidRPr="00367958">
        <w:rPr>
          <w:rFonts w:ascii="Consolas" w:hAnsi="Consolas" w:cs="Consolas"/>
          <w:color w:val="000000"/>
          <w:szCs w:val="15"/>
          <w:highlight w:val="white"/>
          <w:lang w:eastAsia="en-GB"/>
        </w:rPr>
        <w:t>(webResponse.GetResponseStream()))</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resp = sr.ReadToEnd();</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return</w:t>
      </w:r>
      <w:r w:rsidRPr="00367958">
        <w:rPr>
          <w:rFonts w:ascii="Consolas" w:hAnsi="Consolas" w:cs="Consolas"/>
          <w:color w:val="000000"/>
          <w:szCs w:val="15"/>
          <w:highlight w:val="white"/>
          <w:lang w:eastAsia="en-GB"/>
        </w:rPr>
        <w:t xml:space="preserve"> </w:t>
      </w:r>
      <w:r w:rsidRPr="00367958">
        <w:rPr>
          <w:rFonts w:ascii="Consolas" w:hAnsi="Consolas" w:cs="Consolas"/>
          <w:color w:val="0000FF"/>
          <w:szCs w:val="15"/>
          <w:highlight w:val="white"/>
          <w:lang w:eastAsia="en-GB"/>
        </w:rPr>
        <w:t>new</w:t>
      </w:r>
      <w:r w:rsidRPr="00367958">
        <w:rPr>
          <w:rFonts w:ascii="Consolas" w:hAnsi="Consolas" w:cs="Consolas"/>
          <w:color w:val="000000"/>
          <w:szCs w:val="15"/>
          <w:highlight w:val="white"/>
          <w:lang w:eastAsia="en-GB"/>
        </w:rPr>
        <w:t xml:space="preserve"> </w:t>
      </w:r>
      <w:r w:rsidRPr="00367958">
        <w:rPr>
          <w:rFonts w:ascii="Consolas" w:hAnsi="Consolas" w:cs="Consolas"/>
          <w:color w:val="2B91AF"/>
          <w:szCs w:val="15"/>
          <w:highlight w:val="white"/>
          <w:lang w:eastAsia="en-GB"/>
        </w:rPr>
        <w:t>JobserveResponse</w:t>
      </w:r>
      <w:r w:rsidRPr="00367958">
        <w:rPr>
          <w:rFonts w:ascii="Consolas" w:hAnsi="Consolas" w:cs="Consolas"/>
          <w:color w:val="000000"/>
          <w:szCs w:val="15"/>
          <w:highlight w:val="white"/>
          <w:lang w:eastAsia="en-GB"/>
        </w:rPr>
        <w:t>(!failed, resp);</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FF"/>
          <w:szCs w:val="15"/>
          <w:highlight w:val="white"/>
          <w:lang w:eastAsia="en-GB"/>
        </w:rPr>
        <w:t xml:space="preserve">        #endregion</w:t>
      </w:r>
    </w:p>
    <w:p w:rsidR="00367958" w:rsidRP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 xml:space="preserve">    }</w:t>
      </w:r>
    </w:p>
    <w:p w:rsidR="00367958" w:rsidRDefault="00367958" w:rsidP="00367958">
      <w:pPr>
        <w:autoSpaceDE w:val="0"/>
        <w:autoSpaceDN w:val="0"/>
        <w:adjustRightInd w:val="0"/>
        <w:spacing w:after="0"/>
        <w:rPr>
          <w:rFonts w:ascii="Consolas" w:hAnsi="Consolas" w:cs="Consolas"/>
          <w:color w:val="000000"/>
          <w:szCs w:val="15"/>
          <w:highlight w:val="white"/>
          <w:lang w:eastAsia="en-GB"/>
        </w:rPr>
      </w:pPr>
      <w:r w:rsidRPr="00367958">
        <w:rPr>
          <w:rFonts w:ascii="Consolas" w:hAnsi="Consolas" w:cs="Consolas"/>
          <w:color w:val="000000"/>
          <w:szCs w:val="15"/>
          <w:highlight w:val="white"/>
          <w:lang w:eastAsia="en-GB"/>
        </w:rPr>
        <w:t>}</w:t>
      </w:r>
    </w:p>
    <w:p w:rsidR="005900D4" w:rsidRDefault="005900D4" w:rsidP="00644C83">
      <w:pPr>
        <w:spacing w:after="0"/>
      </w:pPr>
    </w:p>
    <w:p w:rsidR="005900D4" w:rsidRDefault="005900D4" w:rsidP="007433C4">
      <w:pPr>
        <w:pStyle w:val="Heading1"/>
      </w:pPr>
      <w:bookmarkStart w:id="90" w:name="_Toc8028431"/>
      <w:r>
        <w:t>Inspecting the Response</w:t>
      </w:r>
      <w:bookmarkEnd w:id="90"/>
      <w:r>
        <w:t xml:space="preserve"> </w:t>
      </w:r>
    </w:p>
    <w:p w:rsidR="005900D4" w:rsidRDefault="005900D4" w:rsidP="00644C83">
      <w:pPr>
        <w:spacing w:after="0"/>
      </w:pPr>
    </w:p>
    <w:p w:rsidR="00E65378" w:rsidRDefault="00E65378" w:rsidP="00644C83">
      <w:pPr>
        <w:spacing w:after="0"/>
      </w:pPr>
      <w:r>
        <w:t>If there are any errors returned by the job board, or if there is no response from job board then the convention in the PE is to throw an exception.</w:t>
      </w:r>
    </w:p>
    <w:p w:rsidR="00E65378" w:rsidRDefault="00E65378" w:rsidP="00644C83">
      <w:pPr>
        <w:spacing w:after="0"/>
      </w:pPr>
    </w:p>
    <w:p w:rsidR="00E65378" w:rsidRDefault="00E65378" w:rsidP="00644C83">
      <w:pPr>
        <w:spacing w:after="0"/>
      </w:pPr>
      <w:r>
        <w:t>There are 6 different exceptions, the most general purpose exception being RemoteChannelException.</w:t>
      </w:r>
      <w:r w:rsidR="00E603B5">
        <w:t xml:space="preserve"> A full list can be seen in section 3.8 of </w:t>
      </w:r>
      <w:hyperlink r:id="rId43" w:history="1">
        <w:r w:rsidR="00E603B5" w:rsidRPr="00161FF8">
          <w:rPr>
            <w:rStyle w:val="Hyperlink"/>
          </w:rPr>
          <w:t>PEChannelDeveloperGuide.docx</w:t>
        </w:r>
      </w:hyperlink>
      <w:r w:rsidR="00E603B5">
        <w:t>.</w:t>
      </w:r>
    </w:p>
    <w:p w:rsidR="00E65378" w:rsidRDefault="00E65378" w:rsidP="00644C83">
      <w:pPr>
        <w:spacing w:after="0"/>
      </w:pPr>
    </w:p>
    <w:p w:rsidR="00E65378" w:rsidRDefault="00E65378" w:rsidP="00644C83">
      <w:pPr>
        <w:spacing w:after="0"/>
      </w:pPr>
      <w:r>
        <w:t>However, we should throw the appropriate exception where possible. Not all job specification provide a list of errors they will return, so we will have to try and determine this ourselves in testing.</w:t>
      </w:r>
    </w:p>
    <w:p w:rsidR="00E65378" w:rsidRDefault="00E65378" w:rsidP="00644C83">
      <w:pPr>
        <w:spacing w:after="0"/>
      </w:pPr>
    </w:p>
    <w:p w:rsidR="00E65378" w:rsidRDefault="00E65378" w:rsidP="00644C83">
      <w:pPr>
        <w:spacing w:after="0"/>
      </w:pPr>
      <w:r>
        <w:t>The most important thing to do is to throw an exception if we detect an error, even if we don’t know what the error is.</w:t>
      </w:r>
      <w:r w:rsidR="001C1029">
        <w:t xml:space="preserve"> In section </w:t>
      </w:r>
      <w:r w:rsidR="00AC07B5">
        <w:t>6</w:t>
      </w:r>
      <w:r w:rsidR="001C1029">
        <w:t xml:space="preserve">.3 we implemented a concrete HTTP poster which would flag an error if “Error” or “Validation Message” appeared anywhere in the response. If an exception was caught from </w:t>
      </w:r>
      <w:r w:rsidR="001C1029" w:rsidRPr="001C1029">
        <w:rPr>
          <w:rStyle w:val="CodeSampleChar"/>
        </w:rPr>
        <w:t>ServerWebClient</w:t>
      </w:r>
      <w:r w:rsidR="001C1029">
        <w:t>, then we also flagged an error in this event too.</w:t>
      </w:r>
    </w:p>
    <w:p w:rsidR="001C1029" w:rsidRDefault="001C1029" w:rsidP="00644C83">
      <w:pPr>
        <w:spacing w:after="0"/>
      </w:pPr>
    </w:p>
    <w:p w:rsidR="001C1029" w:rsidRDefault="00E603B5" w:rsidP="00644C83">
      <w:pPr>
        <w:spacing w:after="0"/>
      </w:pPr>
      <w:r>
        <w:t>Messages such as “Invalid username” should throw the LogonErrorException, whereas “Invalid job type” should throw InvalidContentException.</w:t>
      </w:r>
    </w:p>
    <w:p w:rsidR="00E603B5" w:rsidRDefault="00E603B5" w:rsidP="00644C83">
      <w:pPr>
        <w:spacing w:after="0"/>
      </w:pPr>
    </w:p>
    <w:p w:rsidR="00E603B5" w:rsidRDefault="00961BA7" w:rsidP="00961BA7">
      <w:pPr>
        <w:pStyle w:val="Heading2"/>
      </w:pPr>
      <w:bookmarkStart w:id="91" w:name="_Toc8028432"/>
      <w:r>
        <w:t>Create a Response Parser</w:t>
      </w:r>
      <w:bookmarkEnd w:id="91"/>
    </w:p>
    <w:p w:rsidR="00961BA7" w:rsidRDefault="003B1A4F" w:rsidP="00961BA7">
      <w:r>
        <w:t xml:space="preserve">Create a new class and ensure it inherits from </w:t>
      </w:r>
      <w:r w:rsidRPr="003B1A4F">
        <w:rPr>
          <w:rStyle w:val="CodeSampleChar"/>
        </w:rPr>
        <w:t>PostingEngineResponseParser</w:t>
      </w:r>
      <w:r>
        <w:t xml:space="preserve">. It should contain a private property of a response class we created in section 7.1 and an </w:t>
      </w:r>
      <w:r w:rsidR="008E0026">
        <w:t>appropriate</w:t>
      </w:r>
      <w:r>
        <w:t xml:space="preserve"> constructor.</w:t>
      </w:r>
    </w:p>
    <w:p w:rsidR="003B1A4F" w:rsidRDefault="003B1A4F" w:rsidP="00961BA7"/>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FF"/>
          <w:szCs w:val="15"/>
          <w:highlight w:val="white"/>
          <w:lang w:eastAsia="en-GB"/>
        </w:rPr>
        <w:t>namespace</w:t>
      </w:r>
      <w:r w:rsidRPr="003B1A4F">
        <w:rPr>
          <w:rFonts w:ascii="Consolas" w:hAnsi="Consolas" w:cs="Consolas"/>
          <w:color w:val="000000"/>
          <w:szCs w:val="15"/>
          <w:highlight w:val="white"/>
          <w:lang w:eastAsia="en-GB"/>
        </w:rPr>
        <w:t xml:space="preserve"> Kaonix.PE.Channels.Jobserve.RequestBuilder</w:t>
      </w:r>
    </w:p>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00"/>
          <w:szCs w:val="15"/>
          <w:highlight w:val="white"/>
          <w:lang w:eastAsia="en-GB"/>
        </w:rPr>
        <w:t>{</w:t>
      </w:r>
    </w:p>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00"/>
          <w:szCs w:val="15"/>
          <w:highlight w:val="white"/>
          <w:lang w:eastAsia="en-GB"/>
        </w:rPr>
        <w:t xml:space="preserve">    </w:t>
      </w:r>
      <w:r w:rsidRPr="003B1A4F">
        <w:rPr>
          <w:rFonts w:ascii="Consolas" w:hAnsi="Consolas" w:cs="Consolas"/>
          <w:color w:val="0000FF"/>
          <w:szCs w:val="15"/>
          <w:highlight w:val="white"/>
          <w:lang w:eastAsia="en-GB"/>
        </w:rPr>
        <w:t>public</w:t>
      </w:r>
      <w:r w:rsidRPr="003B1A4F">
        <w:rPr>
          <w:rFonts w:ascii="Consolas" w:hAnsi="Consolas" w:cs="Consolas"/>
          <w:color w:val="000000"/>
          <w:szCs w:val="15"/>
          <w:highlight w:val="white"/>
          <w:lang w:eastAsia="en-GB"/>
        </w:rPr>
        <w:t xml:space="preserve"> </w:t>
      </w:r>
      <w:r w:rsidRPr="003B1A4F">
        <w:rPr>
          <w:rFonts w:ascii="Consolas" w:hAnsi="Consolas" w:cs="Consolas"/>
          <w:color w:val="0000FF"/>
          <w:szCs w:val="15"/>
          <w:highlight w:val="white"/>
          <w:lang w:eastAsia="en-GB"/>
        </w:rPr>
        <w:t>class</w:t>
      </w:r>
      <w:r w:rsidRPr="003B1A4F">
        <w:rPr>
          <w:rFonts w:ascii="Consolas" w:hAnsi="Consolas" w:cs="Consolas"/>
          <w:color w:val="000000"/>
          <w:szCs w:val="15"/>
          <w:highlight w:val="white"/>
          <w:lang w:eastAsia="en-GB"/>
        </w:rPr>
        <w:t xml:space="preserve"> </w:t>
      </w:r>
      <w:r w:rsidRPr="003B1A4F">
        <w:rPr>
          <w:rFonts w:ascii="Consolas" w:hAnsi="Consolas" w:cs="Consolas"/>
          <w:color w:val="2B91AF"/>
          <w:szCs w:val="15"/>
          <w:highlight w:val="white"/>
          <w:lang w:eastAsia="en-GB"/>
        </w:rPr>
        <w:t>JobserveResponseParser</w:t>
      </w:r>
      <w:r w:rsidRPr="003B1A4F">
        <w:rPr>
          <w:rFonts w:ascii="Consolas" w:hAnsi="Consolas" w:cs="Consolas"/>
          <w:color w:val="000000"/>
          <w:szCs w:val="15"/>
          <w:highlight w:val="white"/>
          <w:lang w:eastAsia="en-GB"/>
        </w:rPr>
        <w:t xml:space="preserve"> : </w:t>
      </w:r>
      <w:r w:rsidRPr="003B1A4F">
        <w:rPr>
          <w:rFonts w:ascii="Consolas" w:hAnsi="Consolas" w:cs="Consolas"/>
          <w:color w:val="2B91AF"/>
          <w:szCs w:val="15"/>
          <w:highlight w:val="white"/>
          <w:lang w:eastAsia="en-GB"/>
        </w:rPr>
        <w:t>PostingEngineResponseParser</w:t>
      </w:r>
    </w:p>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00"/>
          <w:szCs w:val="15"/>
          <w:highlight w:val="white"/>
          <w:lang w:eastAsia="en-GB"/>
        </w:rPr>
        <w:t xml:space="preserve">    {</w:t>
      </w:r>
    </w:p>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00"/>
          <w:szCs w:val="15"/>
          <w:highlight w:val="white"/>
          <w:lang w:eastAsia="en-GB"/>
        </w:rPr>
        <w:t xml:space="preserve">        </w:t>
      </w:r>
      <w:r w:rsidRPr="003B1A4F">
        <w:rPr>
          <w:rFonts w:ascii="Consolas" w:hAnsi="Consolas" w:cs="Consolas"/>
          <w:color w:val="0000FF"/>
          <w:szCs w:val="15"/>
          <w:highlight w:val="white"/>
          <w:lang w:eastAsia="en-GB"/>
        </w:rPr>
        <w:t>private</w:t>
      </w:r>
      <w:r w:rsidRPr="003B1A4F">
        <w:rPr>
          <w:rFonts w:ascii="Consolas" w:hAnsi="Consolas" w:cs="Consolas"/>
          <w:color w:val="000000"/>
          <w:szCs w:val="15"/>
          <w:highlight w:val="white"/>
          <w:lang w:eastAsia="en-GB"/>
        </w:rPr>
        <w:t xml:space="preserve"> </w:t>
      </w:r>
      <w:r w:rsidRPr="003B1A4F">
        <w:rPr>
          <w:rFonts w:ascii="Consolas" w:hAnsi="Consolas" w:cs="Consolas"/>
          <w:color w:val="0000FF"/>
          <w:szCs w:val="15"/>
          <w:highlight w:val="white"/>
          <w:lang w:eastAsia="en-GB"/>
        </w:rPr>
        <w:t>readonly</w:t>
      </w:r>
      <w:r w:rsidRPr="003B1A4F">
        <w:rPr>
          <w:rFonts w:ascii="Consolas" w:hAnsi="Consolas" w:cs="Consolas"/>
          <w:color w:val="000000"/>
          <w:szCs w:val="15"/>
          <w:highlight w:val="white"/>
          <w:lang w:eastAsia="en-GB"/>
        </w:rPr>
        <w:t xml:space="preserve"> </w:t>
      </w:r>
      <w:r w:rsidRPr="003B1A4F">
        <w:rPr>
          <w:rFonts w:ascii="Consolas" w:hAnsi="Consolas" w:cs="Consolas"/>
          <w:color w:val="2B91AF"/>
          <w:szCs w:val="15"/>
          <w:highlight w:val="white"/>
          <w:lang w:eastAsia="en-GB"/>
        </w:rPr>
        <w:t>JobserveResponse</w:t>
      </w:r>
      <w:r w:rsidRPr="003B1A4F">
        <w:rPr>
          <w:rFonts w:ascii="Consolas" w:hAnsi="Consolas" w:cs="Consolas"/>
          <w:color w:val="000000"/>
          <w:szCs w:val="15"/>
          <w:highlight w:val="white"/>
          <w:lang w:eastAsia="en-GB"/>
        </w:rPr>
        <w:t xml:space="preserve"> response;</w:t>
      </w:r>
    </w:p>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p>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00"/>
          <w:szCs w:val="15"/>
          <w:highlight w:val="white"/>
          <w:lang w:eastAsia="en-GB"/>
        </w:rPr>
        <w:t xml:space="preserve">        </w:t>
      </w:r>
      <w:r w:rsidRPr="003B1A4F">
        <w:rPr>
          <w:rFonts w:ascii="Consolas" w:hAnsi="Consolas" w:cs="Consolas"/>
          <w:color w:val="0000FF"/>
          <w:szCs w:val="15"/>
          <w:highlight w:val="white"/>
          <w:lang w:eastAsia="en-GB"/>
        </w:rPr>
        <w:t>public</w:t>
      </w:r>
      <w:r w:rsidRPr="003B1A4F">
        <w:rPr>
          <w:rFonts w:ascii="Consolas" w:hAnsi="Consolas" w:cs="Consolas"/>
          <w:color w:val="000000"/>
          <w:szCs w:val="15"/>
          <w:highlight w:val="white"/>
          <w:lang w:eastAsia="en-GB"/>
        </w:rPr>
        <w:t xml:space="preserve"> JobserveResponseParser(</w:t>
      </w:r>
      <w:r w:rsidRPr="003B1A4F">
        <w:rPr>
          <w:rFonts w:ascii="Consolas" w:hAnsi="Consolas" w:cs="Consolas"/>
          <w:color w:val="2B91AF"/>
          <w:szCs w:val="15"/>
          <w:highlight w:val="white"/>
          <w:lang w:eastAsia="en-GB"/>
        </w:rPr>
        <w:t>JobserveResponse</w:t>
      </w:r>
      <w:r w:rsidRPr="003B1A4F">
        <w:rPr>
          <w:rFonts w:ascii="Consolas" w:hAnsi="Consolas" w:cs="Consolas"/>
          <w:color w:val="000000"/>
          <w:szCs w:val="15"/>
          <w:highlight w:val="white"/>
          <w:lang w:eastAsia="en-GB"/>
        </w:rPr>
        <w:t xml:space="preserve"> response)</w:t>
      </w:r>
    </w:p>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00"/>
          <w:szCs w:val="15"/>
          <w:highlight w:val="white"/>
          <w:lang w:eastAsia="en-GB"/>
        </w:rPr>
        <w:t xml:space="preserve">        {</w:t>
      </w:r>
    </w:p>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00"/>
          <w:szCs w:val="15"/>
          <w:highlight w:val="white"/>
          <w:lang w:eastAsia="en-GB"/>
        </w:rPr>
        <w:t xml:space="preserve">            </w:t>
      </w:r>
      <w:r w:rsidRPr="003B1A4F">
        <w:rPr>
          <w:rFonts w:ascii="Consolas" w:hAnsi="Consolas" w:cs="Consolas"/>
          <w:color w:val="0000FF"/>
          <w:szCs w:val="15"/>
          <w:highlight w:val="white"/>
          <w:lang w:eastAsia="en-GB"/>
        </w:rPr>
        <w:t>this</w:t>
      </w:r>
      <w:r w:rsidRPr="003B1A4F">
        <w:rPr>
          <w:rFonts w:ascii="Consolas" w:hAnsi="Consolas" w:cs="Consolas"/>
          <w:color w:val="000000"/>
          <w:szCs w:val="15"/>
          <w:highlight w:val="white"/>
          <w:lang w:eastAsia="en-GB"/>
        </w:rPr>
        <w:t>.response = response;</w:t>
      </w:r>
    </w:p>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00"/>
          <w:szCs w:val="15"/>
          <w:highlight w:val="white"/>
          <w:lang w:eastAsia="en-GB"/>
        </w:rPr>
        <w:t xml:space="preserve">        }</w:t>
      </w:r>
    </w:p>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00"/>
          <w:szCs w:val="15"/>
          <w:highlight w:val="white"/>
          <w:lang w:eastAsia="en-GB"/>
        </w:rPr>
        <w:t xml:space="preserve">    }</w:t>
      </w:r>
    </w:p>
    <w:p w:rsidR="003B1A4F" w:rsidRDefault="003B1A4F" w:rsidP="003B1A4F">
      <w:pPr>
        <w:rPr>
          <w:rFonts w:ascii="Consolas" w:hAnsi="Consolas" w:cs="Consolas"/>
          <w:color w:val="000000"/>
          <w:szCs w:val="15"/>
          <w:lang w:eastAsia="en-GB"/>
        </w:rPr>
      </w:pPr>
      <w:r w:rsidRPr="003B1A4F">
        <w:rPr>
          <w:rFonts w:ascii="Consolas" w:hAnsi="Consolas" w:cs="Consolas"/>
          <w:color w:val="000000"/>
          <w:szCs w:val="15"/>
          <w:highlight w:val="white"/>
          <w:lang w:eastAsia="en-GB"/>
        </w:rPr>
        <w:t>}</w:t>
      </w:r>
    </w:p>
    <w:p w:rsidR="003B1A4F" w:rsidRDefault="003B1A4F" w:rsidP="003B1A4F">
      <w:r>
        <w:lastRenderedPageBreak/>
        <w:t xml:space="preserve">The </w:t>
      </w:r>
      <w:r w:rsidRPr="003B1A4F">
        <w:rPr>
          <w:rStyle w:val="CodeSampleChar"/>
        </w:rPr>
        <w:t>PostingEngineResponseParser</w:t>
      </w:r>
      <w:r>
        <w:t xml:space="preserve"> class already has a dictionary so all we need to do is add what the job board might return as an error as the key, and an enumeration representing the PE exception type which will be thrown in such an event. This will be done in an overridden </w:t>
      </w:r>
      <w:r w:rsidRPr="003B1A4F">
        <w:rPr>
          <w:rStyle w:val="CodeSampleChar"/>
        </w:rPr>
        <w:t>InitialisePossibleErrors</w:t>
      </w:r>
      <w:r>
        <w:t xml:space="preserve"> method.</w:t>
      </w:r>
    </w:p>
    <w:p w:rsidR="003B1A4F" w:rsidRDefault="003B1A4F" w:rsidP="003B1A4F"/>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FF"/>
          <w:szCs w:val="15"/>
          <w:highlight w:val="white"/>
          <w:lang w:eastAsia="en-GB"/>
        </w:rPr>
        <w:t>protected</w:t>
      </w:r>
      <w:r w:rsidRPr="003B1A4F">
        <w:rPr>
          <w:rFonts w:ascii="Consolas" w:hAnsi="Consolas" w:cs="Consolas"/>
          <w:color w:val="000000"/>
          <w:szCs w:val="15"/>
          <w:highlight w:val="white"/>
          <w:lang w:eastAsia="en-GB"/>
        </w:rPr>
        <w:t xml:space="preserve"> </w:t>
      </w:r>
      <w:r w:rsidRPr="003B1A4F">
        <w:rPr>
          <w:rFonts w:ascii="Consolas" w:hAnsi="Consolas" w:cs="Consolas"/>
          <w:color w:val="0000FF"/>
          <w:szCs w:val="15"/>
          <w:highlight w:val="white"/>
          <w:lang w:eastAsia="en-GB"/>
        </w:rPr>
        <w:t>override</w:t>
      </w:r>
      <w:r w:rsidRPr="003B1A4F">
        <w:rPr>
          <w:rFonts w:ascii="Consolas" w:hAnsi="Consolas" w:cs="Consolas"/>
          <w:color w:val="000000"/>
          <w:szCs w:val="15"/>
          <w:highlight w:val="white"/>
          <w:lang w:eastAsia="en-GB"/>
        </w:rPr>
        <w:t xml:space="preserve"> </w:t>
      </w:r>
      <w:r w:rsidRPr="003B1A4F">
        <w:rPr>
          <w:rFonts w:ascii="Consolas" w:hAnsi="Consolas" w:cs="Consolas"/>
          <w:color w:val="0000FF"/>
          <w:szCs w:val="15"/>
          <w:highlight w:val="white"/>
          <w:lang w:eastAsia="en-GB"/>
        </w:rPr>
        <w:t>void</w:t>
      </w:r>
      <w:r w:rsidRPr="003B1A4F">
        <w:rPr>
          <w:rFonts w:ascii="Consolas" w:hAnsi="Consolas" w:cs="Consolas"/>
          <w:color w:val="000000"/>
          <w:szCs w:val="15"/>
          <w:highlight w:val="white"/>
          <w:lang w:eastAsia="en-GB"/>
        </w:rPr>
        <w:t xml:space="preserve"> InitialisePossibleErrors()</w:t>
      </w:r>
    </w:p>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00"/>
          <w:szCs w:val="15"/>
          <w:highlight w:val="white"/>
          <w:lang w:eastAsia="en-GB"/>
        </w:rPr>
        <w:t>{</w:t>
      </w:r>
    </w:p>
    <w:p w:rsid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00"/>
          <w:szCs w:val="15"/>
          <w:highlight w:val="white"/>
          <w:lang w:eastAsia="en-GB"/>
        </w:rPr>
        <w:t xml:space="preserve">    possibleErrors.Add(</w:t>
      </w:r>
      <w:r w:rsidRPr="003B1A4F">
        <w:rPr>
          <w:rFonts w:ascii="Consolas" w:hAnsi="Consolas" w:cs="Consolas"/>
          <w:color w:val="A31515"/>
          <w:szCs w:val="15"/>
          <w:highlight w:val="white"/>
          <w:lang w:eastAsia="en-GB"/>
        </w:rPr>
        <w:t>"Please check your AuthorisationCode and AccountNumber."</w:t>
      </w:r>
      <w:r w:rsidRPr="003B1A4F">
        <w:rPr>
          <w:rFonts w:ascii="Consolas" w:hAnsi="Consolas" w:cs="Consolas"/>
          <w:color w:val="000000"/>
          <w:szCs w:val="15"/>
          <w:highlight w:val="white"/>
          <w:lang w:eastAsia="en-GB"/>
        </w:rPr>
        <w:t xml:space="preserve">, </w:t>
      </w:r>
      <w:r w:rsidRPr="003B1A4F">
        <w:rPr>
          <w:rFonts w:ascii="Consolas" w:hAnsi="Consolas" w:cs="Consolas"/>
          <w:color w:val="2B91AF"/>
          <w:szCs w:val="15"/>
          <w:highlight w:val="white"/>
          <w:lang w:eastAsia="en-GB"/>
        </w:rPr>
        <w:t>PostingEngineExceptionTypes</w:t>
      </w:r>
      <w:r w:rsidRPr="003B1A4F">
        <w:rPr>
          <w:rFonts w:ascii="Consolas" w:hAnsi="Consolas" w:cs="Consolas"/>
          <w:color w:val="000000"/>
          <w:szCs w:val="15"/>
          <w:highlight w:val="white"/>
          <w:lang w:eastAsia="en-GB"/>
        </w:rPr>
        <w:t>.LogonErrorException);</w:t>
      </w:r>
    </w:p>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p>
    <w:p w:rsid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00"/>
          <w:szCs w:val="15"/>
          <w:highlight w:val="white"/>
          <w:lang w:eastAsia="en-GB"/>
        </w:rPr>
        <w:t xml:space="preserve">    possibleErrors.Add(</w:t>
      </w:r>
      <w:r w:rsidRPr="003B1A4F">
        <w:rPr>
          <w:rFonts w:ascii="Consolas" w:hAnsi="Consolas" w:cs="Consolas"/>
          <w:color w:val="A31515"/>
          <w:szCs w:val="15"/>
          <w:highlight w:val="white"/>
          <w:lang w:eastAsia="en-GB"/>
        </w:rPr>
        <w:t>"At least one of Email, Apply Online Email or Apply Online URL (product required) must be filled in"</w:t>
      </w:r>
      <w:r w:rsidRPr="003B1A4F">
        <w:rPr>
          <w:rFonts w:ascii="Consolas" w:hAnsi="Consolas" w:cs="Consolas"/>
          <w:color w:val="000000"/>
          <w:szCs w:val="15"/>
          <w:highlight w:val="white"/>
          <w:lang w:eastAsia="en-GB"/>
        </w:rPr>
        <w:t xml:space="preserve">, </w:t>
      </w:r>
      <w:r w:rsidRPr="003B1A4F">
        <w:rPr>
          <w:rFonts w:ascii="Consolas" w:hAnsi="Consolas" w:cs="Consolas"/>
          <w:color w:val="2B91AF"/>
          <w:szCs w:val="15"/>
          <w:highlight w:val="white"/>
          <w:lang w:eastAsia="en-GB"/>
        </w:rPr>
        <w:t>PostingEngineExceptionTypes</w:t>
      </w:r>
      <w:r w:rsidRPr="003B1A4F">
        <w:rPr>
          <w:rFonts w:ascii="Consolas" w:hAnsi="Consolas" w:cs="Consolas"/>
          <w:color w:val="000000"/>
          <w:szCs w:val="15"/>
          <w:highlight w:val="white"/>
          <w:lang w:eastAsia="en-GB"/>
        </w:rPr>
        <w:t>.InvalidContentException);</w:t>
      </w:r>
    </w:p>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p>
    <w:p w:rsid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00"/>
          <w:szCs w:val="15"/>
          <w:highlight w:val="white"/>
          <w:lang w:eastAsia="en-GB"/>
        </w:rPr>
        <w:t xml:space="preserve">    possibleErrors.Add(</w:t>
      </w:r>
      <w:r w:rsidRPr="003B1A4F">
        <w:rPr>
          <w:rFonts w:ascii="Consolas" w:hAnsi="Consolas" w:cs="Consolas"/>
          <w:color w:val="A31515"/>
          <w:szCs w:val="15"/>
          <w:highlight w:val="white"/>
          <w:lang w:eastAsia="en-GB"/>
        </w:rPr>
        <w:t>"is a mandatory field"</w:t>
      </w:r>
      <w:r w:rsidRPr="003B1A4F">
        <w:rPr>
          <w:rFonts w:ascii="Consolas" w:hAnsi="Consolas" w:cs="Consolas"/>
          <w:color w:val="000000"/>
          <w:szCs w:val="15"/>
          <w:highlight w:val="white"/>
          <w:lang w:eastAsia="en-GB"/>
        </w:rPr>
        <w:t xml:space="preserve">, </w:t>
      </w:r>
      <w:r w:rsidRPr="003B1A4F">
        <w:rPr>
          <w:rFonts w:ascii="Consolas" w:hAnsi="Consolas" w:cs="Consolas"/>
          <w:color w:val="2B91AF"/>
          <w:szCs w:val="15"/>
          <w:highlight w:val="white"/>
          <w:lang w:eastAsia="en-GB"/>
        </w:rPr>
        <w:t>PostingEngineExceptionTypes</w:t>
      </w:r>
      <w:r w:rsidRPr="003B1A4F">
        <w:rPr>
          <w:rFonts w:ascii="Consolas" w:hAnsi="Consolas" w:cs="Consolas"/>
          <w:color w:val="000000"/>
          <w:szCs w:val="15"/>
          <w:highlight w:val="white"/>
          <w:lang w:eastAsia="en-GB"/>
        </w:rPr>
        <w:t>.InvalidContentException);</w:t>
      </w:r>
    </w:p>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p>
    <w:p w:rsidR="003B1A4F" w:rsidRDefault="00B1559E" w:rsidP="003B1A4F">
      <w:pPr>
        <w:autoSpaceDE w:val="0"/>
        <w:autoSpaceDN w:val="0"/>
        <w:adjustRightInd w:val="0"/>
        <w:spacing w:after="0"/>
        <w:rPr>
          <w:rFonts w:ascii="Consolas" w:hAnsi="Consolas" w:cs="Consolas"/>
          <w:color w:val="008000"/>
          <w:szCs w:val="15"/>
          <w:highlight w:val="white"/>
          <w:lang w:eastAsia="en-GB"/>
        </w:rPr>
      </w:pPr>
      <w:r w:rsidRPr="00367958">
        <w:rPr>
          <w:rFonts w:ascii="Consolas" w:hAnsi="Consolas" w:cs="Consolas"/>
          <w:color w:val="008000"/>
          <w:szCs w:val="15"/>
          <w:highlight w:val="white"/>
          <w:lang w:eastAsia="en-GB"/>
        </w:rPr>
        <w:t xml:space="preserve">// </w:t>
      </w:r>
      <w:r>
        <w:rPr>
          <w:rFonts w:ascii="Consolas" w:hAnsi="Consolas" w:cs="Consolas"/>
          <w:color w:val="008000"/>
          <w:szCs w:val="15"/>
          <w:highlight w:val="white"/>
          <w:lang w:eastAsia="en-GB"/>
        </w:rPr>
        <w:t>removed for berevity</w:t>
      </w:r>
    </w:p>
    <w:p w:rsidR="00B1559E" w:rsidRPr="003B1A4F" w:rsidRDefault="00B1559E" w:rsidP="003B1A4F">
      <w:pPr>
        <w:autoSpaceDE w:val="0"/>
        <w:autoSpaceDN w:val="0"/>
        <w:adjustRightInd w:val="0"/>
        <w:spacing w:after="0"/>
        <w:rPr>
          <w:rFonts w:ascii="Consolas" w:hAnsi="Consolas" w:cs="Consolas"/>
          <w:color w:val="000000"/>
          <w:szCs w:val="15"/>
          <w:highlight w:val="white"/>
          <w:lang w:eastAsia="en-GB"/>
        </w:rPr>
      </w:pPr>
    </w:p>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00"/>
          <w:szCs w:val="15"/>
          <w:highlight w:val="white"/>
          <w:lang w:eastAsia="en-GB"/>
        </w:rPr>
        <w:t xml:space="preserve">    possibleErrors.Add(</w:t>
      </w:r>
      <w:r w:rsidRPr="003B1A4F">
        <w:rPr>
          <w:rFonts w:ascii="Consolas" w:hAnsi="Consolas" w:cs="Consolas"/>
          <w:color w:val="A31515"/>
          <w:szCs w:val="15"/>
          <w:highlight w:val="white"/>
          <w:lang w:eastAsia="en-GB"/>
        </w:rPr>
        <w:t>"not have any credits to purchase this advert"</w:t>
      </w:r>
      <w:r w:rsidRPr="003B1A4F">
        <w:rPr>
          <w:rFonts w:ascii="Consolas" w:hAnsi="Consolas" w:cs="Consolas"/>
          <w:color w:val="000000"/>
          <w:szCs w:val="15"/>
          <w:highlight w:val="white"/>
          <w:lang w:eastAsia="en-GB"/>
        </w:rPr>
        <w:t xml:space="preserve">, </w:t>
      </w:r>
      <w:r w:rsidRPr="003B1A4F">
        <w:rPr>
          <w:rFonts w:ascii="Consolas" w:hAnsi="Consolas" w:cs="Consolas"/>
          <w:color w:val="2B91AF"/>
          <w:szCs w:val="15"/>
          <w:highlight w:val="white"/>
          <w:lang w:eastAsia="en-GB"/>
        </w:rPr>
        <w:t>PostingEngineExceptionTypes</w:t>
      </w:r>
      <w:r w:rsidRPr="003B1A4F">
        <w:rPr>
          <w:rFonts w:ascii="Consolas" w:hAnsi="Consolas" w:cs="Consolas"/>
          <w:color w:val="000000"/>
          <w:szCs w:val="15"/>
          <w:highlight w:val="white"/>
          <w:lang w:eastAsia="en-GB"/>
        </w:rPr>
        <w:t>.RemoteChannelException);</w:t>
      </w:r>
    </w:p>
    <w:p w:rsidR="003B1A4F" w:rsidRPr="003B1A4F" w:rsidRDefault="003B1A4F" w:rsidP="003B1A4F">
      <w:pPr>
        <w:rPr>
          <w:sz w:val="28"/>
        </w:rPr>
      </w:pPr>
      <w:r w:rsidRPr="003B1A4F">
        <w:rPr>
          <w:rFonts w:ascii="Consolas" w:hAnsi="Consolas" w:cs="Consolas"/>
          <w:color w:val="000000"/>
          <w:szCs w:val="15"/>
          <w:highlight w:val="white"/>
          <w:lang w:eastAsia="en-GB"/>
        </w:rPr>
        <w:t>}</w:t>
      </w:r>
    </w:p>
    <w:p w:rsidR="00E65378" w:rsidRDefault="00E65378" w:rsidP="00644C83">
      <w:pPr>
        <w:spacing w:after="0"/>
      </w:pPr>
    </w:p>
    <w:p w:rsidR="00055406" w:rsidRDefault="003B1A4F" w:rsidP="00644C83">
      <w:pPr>
        <w:spacing w:after="0"/>
      </w:pPr>
      <w:r>
        <w:t xml:space="preserve">We then need to override another method which will be responsible for searching and the response. This method is called FindAnyErrorsAndThrow and we need to pass in a flag to state whether a response has an error inside it and what the response from the job feed was as a string. The job board response class has these properties which is now a property of the </w:t>
      </w:r>
      <w:r w:rsidRPr="003B1A4F">
        <w:rPr>
          <w:rStyle w:val="CodeSampleChar"/>
        </w:rPr>
        <w:t>JobserveResponseParser</w:t>
      </w:r>
      <w:r>
        <w:t xml:space="preserve"> class.</w:t>
      </w:r>
    </w:p>
    <w:p w:rsidR="003B1A4F" w:rsidRDefault="003B1A4F" w:rsidP="00644C83">
      <w:pPr>
        <w:spacing w:after="0"/>
      </w:pPr>
    </w:p>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FF"/>
          <w:szCs w:val="15"/>
          <w:highlight w:val="white"/>
          <w:lang w:eastAsia="en-GB"/>
        </w:rPr>
        <w:t>public</w:t>
      </w:r>
      <w:r w:rsidRPr="003B1A4F">
        <w:rPr>
          <w:rFonts w:ascii="Consolas" w:hAnsi="Consolas" w:cs="Consolas"/>
          <w:color w:val="000000"/>
          <w:szCs w:val="15"/>
          <w:highlight w:val="white"/>
          <w:lang w:eastAsia="en-GB"/>
        </w:rPr>
        <w:t xml:space="preserve"> </w:t>
      </w:r>
      <w:r w:rsidRPr="003B1A4F">
        <w:rPr>
          <w:rFonts w:ascii="Consolas" w:hAnsi="Consolas" w:cs="Consolas"/>
          <w:color w:val="0000FF"/>
          <w:szCs w:val="15"/>
          <w:highlight w:val="white"/>
          <w:lang w:eastAsia="en-GB"/>
        </w:rPr>
        <w:t>override</w:t>
      </w:r>
      <w:r w:rsidRPr="003B1A4F">
        <w:rPr>
          <w:rFonts w:ascii="Consolas" w:hAnsi="Consolas" w:cs="Consolas"/>
          <w:color w:val="000000"/>
          <w:szCs w:val="15"/>
          <w:highlight w:val="white"/>
          <w:lang w:eastAsia="en-GB"/>
        </w:rPr>
        <w:t xml:space="preserve"> </w:t>
      </w:r>
      <w:r w:rsidRPr="003B1A4F">
        <w:rPr>
          <w:rFonts w:ascii="Consolas" w:hAnsi="Consolas" w:cs="Consolas"/>
          <w:color w:val="0000FF"/>
          <w:szCs w:val="15"/>
          <w:highlight w:val="white"/>
          <w:lang w:eastAsia="en-GB"/>
        </w:rPr>
        <w:t>void</w:t>
      </w:r>
      <w:r w:rsidRPr="003B1A4F">
        <w:rPr>
          <w:rFonts w:ascii="Consolas" w:hAnsi="Consolas" w:cs="Consolas"/>
          <w:color w:val="000000"/>
          <w:szCs w:val="15"/>
          <w:highlight w:val="white"/>
          <w:lang w:eastAsia="en-GB"/>
        </w:rPr>
        <w:t xml:space="preserve"> FindAnyErrorsAndThrow()</w:t>
      </w:r>
    </w:p>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00"/>
          <w:szCs w:val="15"/>
          <w:highlight w:val="white"/>
          <w:lang w:eastAsia="en-GB"/>
        </w:rPr>
        <w:t>{</w:t>
      </w:r>
    </w:p>
    <w:p w:rsidR="003B1A4F" w:rsidRPr="003B1A4F" w:rsidRDefault="003B1A4F" w:rsidP="003B1A4F">
      <w:pPr>
        <w:autoSpaceDE w:val="0"/>
        <w:autoSpaceDN w:val="0"/>
        <w:adjustRightInd w:val="0"/>
        <w:spacing w:after="0"/>
        <w:rPr>
          <w:rFonts w:ascii="Consolas" w:hAnsi="Consolas" w:cs="Consolas"/>
          <w:color w:val="000000"/>
          <w:szCs w:val="15"/>
          <w:highlight w:val="white"/>
          <w:lang w:eastAsia="en-GB"/>
        </w:rPr>
      </w:pPr>
      <w:r w:rsidRPr="003B1A4F">
        <w:rPr>
          <w:rFonts w:ascii="Consolas" w:hAnsi="Consolas" w:cs="Consolas"/>
          <w:color w:val="000000"/>
          <w:szCs w:val="15"/>
          <w:highlight w:val="white"/>
          <w:lang w:eastAsia="en-GB"/>
        </w:rPr>
        <w:t xml:space="preserve">    </w:t>
      </w:r>
      <w:r w:rsidRPr="003B1A4F">
        <w:rPr>
          <w:rFonts w:ascii="Consolas" w:hAnsi="Consolas" w:cs="Consolas"/>
          <w:color w:val="0000FF"/>
          <w:szCs w:val="15"/>
          <w:highlight w:val="white"/>
          <w:lang w:eastAsia="en-GB"/>
        </w:rPr>
        <w:t>this</w:t>
      </w:r>
      <w:r w:rsidRPr="003B1A4F">
        <w:rPr>
          <w:rFonts w:ascii="Consolas" w:hAnsi="Consolas" w:cs="Consolas"/>
          <w:color w:val="000000"/>
          <w:szCs w:val="15"/>
          <w:highlight w:val="white"/>
          <w:lang w:eastAsia="en-GB"/>
        </w:rPr>
        <w:t>.InspectResponseForErrors(response.IsSuccess, response.ResponseMessage);</w:t>
      </w:r>
    </w:p>
    <w:p w:rsidR="003B1A4F" w:rsidRPr="003B1A4F" w:rsidRDefault="003B1A4F" w:rsidP="00644C83">
      <w:pPr>
        <w:spacing w:after="0"/>
        <w:rPr>
          <w:sz w:val="22"/>
        </w:rPr>
      </w:pPr>
      <w:r w:rsidRPr="003B1A4F">
        <w:rPr>
          <w:rFonts w:ascii="Consolas" w:hAnsi="Consolas" w:cs="Consolas"/>
          <w:color w:val="000000"/>
          <w:szCs w:val="15"/>
          <w:highlight w:val="white"/>
          <w:lang w:eastAsia="en-GB"/>
        </w:rPr>
        <w:t>}</w:t>
      </w:r>
    </w:p>
    <w:p w:rsidR="003B1A4F" w:rsidRDefault="003B1A4F" w:rsidP="00644C83">
      <w:pPr>
        <w:spacing w:after="0"/>
      </w:pPr>
    </w:p>
    <w:p w:rsidR="00367958" w:rsidRDefault="0005154B" w:rsidP="007433C4">
      <w:pPr>
        <w:pStyle w:val="Heading1"/>
      </w:pPr>
      <w:bookmarkStart w:id="92" w:name="_Toc8028433"/>
      <w:r>
        <w:t>Implementing the Channel Class</w:t>
      </w:r>
      <w:bookmarkEnd w:id="92"/>
    </w:p>
    <w:p w:rsidR="00367958" w:rsidRDefault="003B1A4F" w:rsidP="00644C83">
      <w:pPr>
        <w:spacing w:after="0"/>
      </w:pPr>
      <w:r>
        <w:t>We’ve implemented all our code now, now we just need it to be plumbed together. This will be done in the channel class, and because all our implementation has been done elsewhere, the channel class is essentially just a wrapper with not a lot of code inside it which looks clean and tidy.</w:t>
      </w:r>
    </w:p>
    <w:p w:rsidR="003B1A4F" w:rsidRDefault="003B1A4F" w:rsidP="00644C83">
      <w:pPr>
        <w:spacing w:after="0"/>
      </w:pPr>
    </w:p>
    <w:p w:rsidR="007D725B" w:rsidRDefault="007D725B" w:rsidP="00644C83">
      <w:pPr>
        <w:spacing w:after="0"/>
      </w:pPr>
      <w:r>
        <w:t xml:space="preserve">We already have the </w:t>
      </w:r>
      <w:r w:rsidRPr="007D725B">
        <w:rPr>
          <w:rStyle w:val="CodeSampleChar"/>
        </w:rPr>
        <w:t>ExtractJobIdFromResponse</w:t>
      </w:r>
      <w:r>
        <w:t xml:space="preserve"> and </w:t>
      </w:r>
      <w:r w:rsidRPr="007D725B">
        <w:rPr>
          <w:rStyle w:val="CodeSampleChar"/>
        </w:rPr>
        <w:t>GetDebugResponse</w:t>
      </w:r>
      <w:r>
        <w:t xml:space="preserve"> methods in there.</w:t>
      </w:r>
    </w:p>
    <w:p w:rsidR="003B1A4F" w:rsidRDefault="007D725B" w:rsidP="00866FA3">
      <w:pPr>
        <w:pStyle w:val="Heading2"/>
      </w:pPr>
      <w:bookmarkStart w:id="93" w:name="_Toc8028434"/>
      <w:r>
        <w:t>Adding Properties to the Channel Class</w:t>
      </w:r>
      <w:bookmarkEnd w:id="93"/>
    </w:p>
    <w:p w:rsidR="007D725B" w:rsidRDefault="007D725B" w:rsidP="007D725B">
      <w:r>
        <w:t>We are going to add two public properties to hold the generated request and the response we get back from the job board. This is purely for debugging and diagnostics. Then we’ll add a private property to hold an instance of the interface abstraction of the HTTP poster.</w:t>
      </w:r>
    </w:p>
    <w:p w:rsidR="007D725B" w:rsidRDefault="007D725B" w:rsidP="007D725B"/>
    <w:p w:rsidR="007D725B" w:rsidRPr="007D725B" w:rsidRDefault="007D725B" w:rsidP="007D725B">
      <w:pPr>
        <w:autoSpaceDE w:val="0"/>
        <w:autoSpaceDN w:val="0"/>
        <w:adjustRightInd w:val="0"/>
        <w:spacing w:after="0"/>
        <w:rPr>
          <w:rFonts w:ascii="Consolas" w:hAnsi="Consolas" w:cs="Consolas"/>
          <w:color w:val="000000"/>
          <w:szCs w:val="15"/>
          <w:highlight w:val="white"/>
          <w:lang w:eastAsia="en-GB"/>
        </w:rPr>
      </w:pPr>
      <w:r w:rsidRPr="007D725B">
        <w:rPr>
          <w:rFonts w:ascii="Consolas" w:hAnsi="Consolas" w:cs="Consolas"/>
          <w:color w:val="0000FF"/>
          <w:szCs w:val="15"/>
          <w:highlight w:val="white"/>
          <w:lang w:eastAsia="en-GB"/>
        </w:rPr>
        <w:t>public</w:t>
      </w:r>
      <w:r w:rsidRPr="007D725B">
        <w:rPr>
          <w:rFonts w:ascii="Consolas" w:hAnsi="Consolas" w:cs="Consolas"/>
          <w:color w:val="000000"/>
          <w:szCs w:val="15"/>
          <w:highlight w:val="white"/>
          <w:lang w:eastAsia="en-GB"/>
        </w:rPr>
        <w:t xml:space="preserve"> </w:t>
      </w:r>
      <w:r w:rsidRPr="007D725B">
        <w:rPr>
          <w:rFonts w:ascii="Consolas" w:hAnsi="Consolas" w:cs="Consolas"/>
          <w:color w:val="0000FF"/>
          <w:szCs w:val="15"/>
          <w:highlight w:val="white"/>
          <w:lang w:eastAsia="en-GB"/>
        </w:rPr>
        <w:t>string</w:t>
      </w:r>
      <w:r w:rsidRPr="007D725B">
        <w:rPr>
          <w:rFonts w:ascii="Consolas" w:hAnsi="Consolas" w:cs="Consolas"/>
          <w:color w:val="000000"/>
          <w:szCs w:val="15"/>
          <w:highlight w:val="white"/>
          <w:lang w:eastAsia="en-GB"/>
        </w:rPr>
        <w:t xml:space="preserve"> JobserveRequest { </w:t>
      </w:r>
      <w:r w:rsidRPr="007D725B">
        <w:rPr>
          <w:rFonts w:ascii="Consolas" w:hAnsi="Consolas" w:cs="Consolas"/>
          <w:color w:val="0000FF"/>
          <w:szCs w:val="15"/>
          <w:highlight w:val="white"/>
          <w:lang w:eastAsia="en-GB"/>
        </w:rPr>
        <w:t>get</w:t>
      </w:r>
      <w:r w:rsidRPr="007D725B">
        <w:rPr>
          <w:rFonts w:ascii="Consolas" w:hAnsi="Consolas" w:cs="Consolas"/>
          <w:color w:val="000000"/>
          <w:szCs w:val="15"/>
          <w:highlight w:val="white"/>
          <w:lang w:eastAsia="en-GB"/>
        </w:rPr>
        <w:t xml:space="preserve">; </w:t>
      </w:r>
      <w:r w:rsidRPr="007D725B">
        <w:rPr>
          <w:rFonts w:ascii="Consolas" w:hAnsi="Consolas" w:cs="Consolas"/>
          <w:color w:val="0000FF"/>
          <w:szCs w:val="15"/>
          <w:highlight w:val="white"/>
          <w:lang w:eastAsia="en-GB"/>
        </w:rPr>
        <w:t>private</w:t>
      </w:r>
      <w:r w:rsidRPr="007D725B">
        <w:rPr>
          <w:rFonts w:ascii="Consolas" w:hAnsi="Consolas" w:cs="Consolas"/>
          <w:color w:val="000000"/>
          <w:szCs w:val="15"/>
          <w:highlight w:val="white"/>
          <w:lang w:eastAsia="en-GB"/>
        </w:rPr>
        <w:t xml:space="preserve"> </w:t>
      </w:r>
      <w:r w:rsidRPr="007D725B">
        <w:rPr>
          <w:rFonts w:ascii="Consolas" w:hAnsi="Consolas" w:cs="Consolas"/>
          <w:color w:val="0000FF"/>
          <w:szCs w:val="15"/>
          <w:highlight w:val="white"/>
          <w:lang w:eastAsia="en-GB"/>
        </w:rPr>
        <w:t>set</w:t>
      </w:r>
      <w:r w:rsidRPr="007D725B">
        <w:rPr>
          <w:rFonts w:ascii="Consolas" w:hAnsi="Consolas" w:cs="Consolas"/>
          <w:color w:val="000000"/>
          <w:szCs w:val="15"/>
          <w:highlight w:val="white"/>
          <w:lang w:eastAsia="en-GB"/>
        </w:rPr>
        <w:t>; }</w:t>
      </w:r>
    </w:p>
    <w:p w:rsidR="007D725B" w:rsidRPr="007D725B" w:rsidRDefault="007D725B" w:rsidP="007D725B">
      <w:pPr>
        <w:autoSpaceDE w:val="0"/>
        <w:autoSpaceDN w:val="0"/>
        <w:adjustRightInd w:val="0"/>
        <w:spacing w:after="0"/>
        <w:rPr>
          <w:rFonts w:ascii="Consolas" w:hAnsi="Consolas" w:cs="Consolas"/>
          <w:color w:val="000000"/>
          <w:szCs w:val="15"/>
          <w:highlight w:val="white"/>
          <w:lang w:eastAsia="en-GB"/>
        </w:rPr>
      </w:pPr>
    </w:p>
    <w:p w:rsidR="007D725B" w:rsidRPr="007D725B" w:rsidRDefault="007D725B" w:rsidP="007D725B">
      <w:pPr>
        <w:autoSpaceDE w:val="0"/>
        <w:autoSpaceDN w:val="0"/>
        <w:adjustRightInd w:val="0"/>
        <w:spacing w:after="0"/>
        <w:rPr>
          <w:rFonts w:ascii="Consolas" w:hAnsi="Consolas" w:cs="Consolas"/>
          <w:color w:val="000000"/>
          <w:szCs w:val="15"/>
          <w:highlight w:val="white"/>
          <w:lang w:eastAsia="en-GB"/>
        </w:rPr>
      </w:pPr>
      <w:r w:rsidRPr="007D725B">
        <w:rPr>
          <w:rFonts w:ascii="Consolas" w:hAnsi="Consolas" w:cs="Consolas"/>
          <w:color w:val="0000FF"/>
          <w:szCs w:val="15"/>
          <w:highlight w:val="white"/>
          <w:lang w:eastAsia="en-GB"/>
        </w:rPr>
        <w:t>public</w:t>
      </w:r>
      <w:r w:rsidRPr="007D725B">
        <w:rPr>
          <w:rFonts w:ascii="Consolas" w:hAnsi="Consolas" w:cs="Consolas"/>
          <w:color w:val="000000"/>
          <w:szCs w:val="15"/>
          <w:highlight w:val="white"/>
          <w:lang w:eastAsia="en-GB"/>
        </w:rPr>
        <w:t xml:space="preserve"> </w:t>
      </w:r>
      <w:r w:rsidRPr="007D725B">
        <w:rPr>
          <w:rFonts w:ascii="Consolas" w:hAnsi="Consolas" w:cs="Consolas"/>
          <w:color w:val="0000FF"/>
          <w:szCs w:val="15"/>
          <w:highlight w:val="white"/>
          <w:lang w:eastAsia="en-GB"/>
        </w:rPr>
        <w:t>string</w:t>
      </w:r>
      <w:r w:rsidRPr="007D725B">
        <w:rPr>
          <w:rFonts w:ascii="Consolas" w:hAnsi="Consolas" w:cs="Consolas"/>
          <w:color w:val="000000"/>
          <w:szCs w:val="15"/>
          <w:highlight w:val="white"/>
          <w:lang w:eastAsia="en-GB"/>
        </w:rPr>
        <w:t xml:space="preserve"> JobserveResponse { </w:t>
      </w:r>
      <w:r w:rsidRPr="007D725B">
        <w:rPr>
          <w:rFonts w:ascii="Consolas" w:hAnsi="Consolas" w:cs="Consolas"/>
          <w:color w:val="0000FF"/>
          <w:szCs w:val="15"/>
          <w:highlight w:val="white"/>
          <w:lang w:eastAsia="en-GB"/>
        </w:rPr>
        <w:t>get</w:t>
      </w:r>
      <w:r w:rsidRPr="007D725B">
        <w:rPr>
          <w:rFonts w:ascii="Consolas" w:hAnsi="Consolas" w:cs="Consolas"/>
          <w:color w:val="000000"/>
          <w:szCs w:val="15"/>
          <w:highlight w:val="white"/>
          <w:lang w:eastAsia="en-GB"/>
        </w:rPr>
        <w:t xml:space="preserve">; </w:t>
      </w:r>
      <w:r w:rsidRPr="007D725B">
        <w:rPr>
          <w:rFonts w:ascii="Consolas" w:hAnsi="Consolas" w:cs="Consolas"/>
          <w:color w:val="0000FF"/>
          <w:szCs w:val="15"/>
          <w:highlight w:val="white"/>
          <w:lang w:eastAsia="en-GB"/>
        </w:rPr>
        <w:t>private</w:t>
      </w:r>
      <w:r w:rsidRPr="007D725B">
        <w:rPr>
          <w:rFonts w:ascii="Consolas" w:hAnsi="Consolas" w:cs="Consolas"/>
          <w:color w:val="000000"/>
          <w:szCs w:val="15"/>
          <w:highlight w:val="white"/>
          <w:lang w:eastAsia="en-GB"/>
        </w:rPr>
        <w:t xml:space="preserve"> </w:t>
      </w:r>
      <w:r w:rsidRPr="007D725B">
        <w:rPr>
          <w:rFonts w:ascii="Consolas" w:hAnsi="Consolas" w:cs="Consolas"/>
          <w:color w:val="0000FF"/>
          <w:szCs w:val="15"/>
          <w:highlight w:val="white"/>
          <w:lang w:eastAsia="en-GB"/>
        </w:rPr>
        <w:t>set</w:t>
      </w:r>
      <w:r w:rsidRPr="007D725B">
        <w:rPr>
          <w:rFonts w:ascii="Consolas" w:hAnsi="Consolas" w:cs="Consolas"/>
          <w:color w:val="000000"/>
          <w:szCs w:val="15"/>
          <w:highlight w:val="white"/>
          <w:lang w:eastAsia="en-GB"/>
        </w:rPr>
        <w:t>; }</w:t>
      </w:r>
    </w:p>
    <w:p w:rsidR="007D725B" w:rsidRPr="007D725B" w:rsidRDefault="007D725B" w:rsidP="007D725B">
      <w:pPr>
        <w:autoSpaceDE w:val="0"/>
        <w:autoSpaceDN w:val="0"/>
        <w:adjustRightInd w:val="0"/>
        <w:spacing w:after="0"/>
        <w:rPr>
          <w:rFonts w:ascii="Consolas" w:hAnsi="Consolas" w:cs="Consolas"/>
          <w:color w:val="000000"/>
          <w:szCs w:val="15"/>
          <w:highlight w:val="white"/>
          <w:lang w:eastAsia="en-GB"/>
        </w:rPr>
      </w:pPr>
    </w:p>
    <w:p w:rsidR="007D725B" w:rsidRDefault="007D725B" w:rsidP="007D725B">
      <w:pPr>
        <w:rPr>
          <w:rFonts w:ascii="Consolas" w:hAnsi="Consolas" w:cs="Consolas"/>
          <w:color w:val="000000"/>
          <w:szCs w:val="15"/>
          <w:lang w:eastAsia="en-GB"/>
        </w:rPr>
      </w:pPr>
      <w:r w:rsidRPr="007D725B">
        <w:rPr>
          <w:rFonts w:ascii="Consolas" w:hAnsi="Consolas" w:cs="Consolas"/>
          <w:color w:val="0000FF"/>
          <w:szCs w:val="15"/>
          <w:highlight w:val="white"/>
          <w:lang w:eastAsia="en-GB"/>
        </w:rPr>
        <w:t>private</w:t>
      </w:r>
      <w:r w:rsidRPr="007D725B">
        <w:rPr>
          <w:rFonts w:ascii="Consolas" w:hAnsi="Consolas" w:cs="Consolas"/>
          <w:color w:val="000000"/>
          <w:szCs w:val="15"/>
          <w:highlight w:val="white"/>
          <w:lang w:eastAsia="en-GB"/>
        </w:rPr>
        <w:t xml:space="preserve"> </w:t>
      </w:r>
      <w:r w:rsidRPr="007D725B">
        <w:rPr>
          <w:rFonts w:ascii="Consolas" w:hAnsi="Consolas" w:cs="Consolas"/>
          <w:color w:val="0000FF"/>
          <w:szCs w:val="15"/>
          <w:highlight w:val="white"/>
          <w:lang w:eastAsia="en-GB"/>
        </w:rPr>
        <w:t>readonly</w:t>
      </w:r>
      <w:r w:rsidRPr="007D725B">
        <w:rPr>
          <w:rFonts w:ascii="Consolas" w:hAnsi="Consolas" w:cs="Consolas"/>
          <w:color w:val="000000"/>
          <w:szCs w:val="15"/>
          <w:highlight w:val="white"/>
          <w:lang w:eastAsia="en-GB"/>
        </w:rPr>
        <w:t xml:space="preserve"> </w:t>
      </w:r>
      <w:r w:rsidRPr="007D725B">
        <w:rPr>
          <w:rFonts w:ascii="Consolas" w:hAnsi="Consolas" w:cs="Consolas"/>
          <w:color w:val="2B91AF"/>
          <w:szCs w:val="15"/>
          <w:highlight w:val="white"/>
          <w:lang w:eastAsia="en-GB"/>
        </w:rPr>
        <w:t>IJobserveWebClient</w:t>
      </w:r>
      <w:r w:rsidRPr="007D725B">
        <w:rPr>
          <w:rFonts w:ascii="Consolas" w:hAnsi="Consolas" w:cs="Consolas"/>
          <w:color w:val="000000"/>
          <w:szCs w:val="15"/>
          <w:highlight w:val="white"/>
          <w:lang w:eastAsia="en-GB"/>
        </w:rPr>
        <w:t xml:space="preserve"> webClient;</w:t>
      </w:r>
    </w:p>
    <w:p w:rsidR="007D725B" w:rsidRDefault="007D725B" w:rsidP="007D725B">
      <w:pPr>
        <w:rPr>
          <w:rFonts w:ascii="Consolas" w:hAnsi="Consolas" w:cs="Consolas"/>
          <w:color w:val="000000"/>
          <w:szCs w:val="15"/>
          <w:lang w:eastAsia="en-GB"/>
        </w:rPr>
      </w:pPr>
    </w:p>
    <w:p w:rsidR="007D725B" w:rsidRDefault="007D725B" w:rsidP="007D725B">
      <w:pPr>
        <w:pStyle w:val="Heading3"/>
      </w:pPr>
      <w:bookmarkStart w:id="94" w:name="_Toc8028435"/>
      <w:r>
        <w:t>Adding an additional Constructor</w:t>
      </w:r>
      <w:bookmarkEnd w:id="94"/>
    </w:p>
    <w:p w:rsidR="007D725B" w:rsidRDefault="007D725B" w:rsidP="007D725B">
      <w:r>
        <w:t xml:space="preserve">When the PE is running, it requires an </w:t>
      </w:r>
      <w:r w:rsidRPr="007D725B">
        <w:rPr>
          <w:rStyle w:val="CodeSampleChar"/>
        </w:rPr>
        <w:t>IChannelHost</w:t>
      </w:r>
      <w:r>
        <w:t xml:space="preserve"> and </w:t>
      </w:r>
      <w:r w:rsidRPr="007D725B">
        <w:rPr>
          <w:rStyle w:val="CodeSampleChar"/>
        </w:rPr>
        <w:t>PostProperties</w:t>
      </w:r>
      <w:r>
        <w:t xml:space="preserve"> to be passed into the constructor. We want to add a third parameter to represent our HTTP poster so we can pass another one in for testing. However, when the PE is running as a service, we want by default an instance of the concrete HTTP poster. Therefore, we’re going to a new constructor like so:</w:t>
      </w:r>
    </w:p>
    <w:p w:rsidR="007D725B" w:rsidRDefault="007D725B" w:rsidP="007D725B"/>
    <w:p w:rsidR="007D725B" w:rsidRPr="007D725B" w:rsidRDefault="007D725B" w:rsidP="007D725B">
      <w:pPr>
        <w:autoSpaceDE w:val="0"/>
        <w:autoSpaceDN w:val="0"/>
        <w:adjustRightInd w:val="0"/>
        <w:spacing w:after="0"/>
        <w:rPr>
          <w:rFonts w:ascii="Consolas" w:hAnsi="Consolas" w:cs="Consolas"/>
          <w:color w:val="000000"/>
          <w:szCs w:val="15"/>
          <w:highlight w:val="white"/>
          <w:lang w:eastAsia="en-GB"/>
        </w:rPr>
      </w:pPr>
      <w:r w:rsidRPr="007D725B">
        <w:rPr>
          <w:rFonts w:ascii="Consolas" w:hAnsi="Consolas" w:cs="Consolas"/>
          <w:color w:val="0000FF"/>
          <w:szCs w:val="15"/>
          <w:highlight w:val="white"/>
          <w:lang w:eastAsia="en-GB"/>
        </w:rPr>
        <w:t>public</w:t>
      </w:r>
      <w:r w:rsidRPr="007D725B">
        <w:rPr>
          <w:rFonts w:ascii="Consolas" w:hAnsi="Consolas" w:cs="Consolas"/>
          <w:color w:val="000000"/>
          <w:szCs w:val="15"/>
          <w:highlight w:val="white"/>
          <w:lang w:eastAsia="en-GB"/>
        </w:rPr>
        <w:t xml:space="preserve"> JobserveChannel(</w:t>
      </w:r>
      <w:r w:rsidRPr="007D725B">
        <w:rPr>
          <w:rFonts w:ascii="Consolas" w:hAnsi="Consolas" w:cs="Consolas"/>
          <w:color w:val="2B91AF"/>
          <w:szCs w:val="15"/>
          <w:highlight w:val="white"/>
          <w:lang w:eastAsia="en-GB"/>
        </w:rPr>
        <w:t>IChannelHost</w:t>
      </w:r>
      <w:r w:rsidRPr="007D725B">
        <w:rPr>
          <w:rFonts w:ascii="Consolas" w:hAnsi="Consolas" w:cs="Consolas"/>
          <w:color w:val="000000"/>
          <w:szCs w:val="15"/>
          <w:highlight w:val="white"/>
          <w:lang w:eastAsia="en-GB"/>
        </w:rPr>
        <w:t xml:space="preserve"> host, </w:t>
      </w:r>
      <w:r w:rsidRPr="007D725B">
        <w:rPr>
          <w:rFonts w:ascii="Consolas" w:hAnsi="Consolas" w:cs="Consolas"/>
          <w:color w:val="2B91AF"/>
          <w:szCs w:val="15"/>
          <w:highlight w:val="white"/>
          <w:lang w:eastAsia="en-GB"/>
        </w:rPr>
        <w:t>PostProperties</w:t>
      </w:r>
      <w:r w:rsidRPr="007D725B">
        <w:rPr>
          <w:rFonts w:ascii="Consolas" w:hAnsi="Consolas" w:cs="Consolas"/>
          <w:color w:val="000000"/>
          <w:szCs w:val="15"/>
          <w:highlight w:val="white"/>
          <w:lang w:eastAsia="en-GB"/>
        </w:rPr>
        <w:t xml:space="preserve"> postProperties, </w:t>
      </w:r>
      <w:r w:rsidRPr="007D725B">
        <w:rPr>
          <w:rFonts w:ascii="Consolas" w:hAnsi="Consolas" w:cs="Consolas"/>
          <w:color w:val="2B91AF"/>
          <w:szCs w:val="15"/>
          <w:highlight w:val="white"/>
          <w:lang w:eastAsia="en-GB"/>
        </w:rPr>
        <w:t>IJobserveWebClient</w:t>
      </w:r>
      <w:r w:rsidRPr="007D725B">
        <w:rPr>
          <w:rFonts w:ascii="Consolas" w:hAnsi="Consolas" w:cs="Consolas"/>
          <w:color w:val="000000"/>
          <w:szCs w:val="15"/>
          <w:highlight w:val="white"/>
          <w:lang w:eastAsia="en-GB"/>
        </w:rPr>
        <w:t xml:space="preserve"> webClient) : </w:t>
      </w:r>
      <w:r w:rsidRPr="007D725B">
        <w:rPr>
          <w:rFonts w:ascii="Consolas" w:hAnsi="Consolas" w:cs="Consolas"/>
          <w:color w:val="0000FF"/>
          <w:szCs w:val="15"/>
          <w:highlight w:val="white"/>
          <w:lang w:eastAsia="en-GB"/>
        </w:rPr>
        <w:t>base</w:t>
      </w:r>
      <w:r w:rsidRPr="007D725B">
        <w:rPr>
          <w:rFonts w:ascii="Consolas" w:hAnsi="Consolas" w:cs="Consolas"/>
          <w:color w:val="000000"/>
          <w:szCs w:val="15"/>
          <w:highlight w:val="white"/>
          <w:lang w:eastAsia="en-GB"/>
        </w:rPr>
        <w:t>(host, postProperties)</w:t>
      </w:r>
    </w:p>
    <w:p w:rsidR="007D725B" w:rsidRPr="007D725B" w:rsidRDefault="007D725B" w:rsidP="007D725B">
      <w:pPr>
        <w:autoSpaceDE w:val="0"/>
        <w:autoSpaceDN w:val="0"/>
        <w:adjustRightInd w:val="0"/>
        <w:spacing w:after="0"/>
        <w:rPr>
          <w:rFonts w:ascii="Consolas" w:hAnsi="Consolas" w:cs="Consolas"/>
          <w:color w:val="000000"/>
          <w:szCs w:val="15"/>
          <w:highlight w:val="white"/>
          <w:lang w:eastAsia="en-GB"/>
        </w:rPr>
      </w:pPr>
      <w:r w:rsidRPr="007D725B">
        <w:rPr>
          <w:rFonts w:ascii="Consolas" w:hAnsi="Consolas" w:cs="Consolas"/>
          <w:color w:val="000000"/>
          <w:szCs w:val="15"/>
          <w:highlight w:val="white"/>
          <w:lang w:eastAsia="en-GB"/>
        </w:rPr>
        <w:t>{</w:t>
      </w:r>
    </w:p>
    <w:p w:rsidR="007D725B" w:rsidRPr="007D725B" w:rsidRDefault="007D725B" w:rsidP="007D725B">
      <w:pPr>
        <w:autoSpaceDE w:val="0"/>
        <w:autoSpaceDN w:val="0"/>
        <w:adjustRightInd w:val="0"/>
        <w:spacing w:after="0"/>
        <w:rPr>
          <w:rFonts w:ascii="Consolas" w:hAnsi="Consolas" w:cs="Consolas"/>
          <w:color w:val="000000"/>
          <w:szCs w:val="15"/>
          <w:highlight w:val="white"/>
          <w:lang w:eastAsia="en-GB"/>
        </w:rPr>
      </w:pPr>
      <w:r w:rsidRPr="007D725B">
        <w:rPr>
          <w:rFonts w:ascii="Consolas" w:hAnsi="Consolas" w:cs="Consolas"/>
          <w:color w:val="000000"/>
          <w:szCs w:val="15"/>
          <w:highlight w:val="white"/>
          <w:lang w:eastAsia="en-GB"/>
        </w:rPr>
        <w:t xml:space="preserve">    </w:t>
      </w:r>
      <w:r w:rsidRPr="007D725B">
        <w:rPr>
          <w:rFonts w:ascii="Consolas" w:hAnsi="Consolas" w:cs="Consolas"/>
          <w:color w:val="0000FF"/>
          <w:szCs w:val="15"/>
          <w:highlight w:val="white"/>
          <w:lang w:eastAsia="en-GB"/>
        </w:rPr>
        <w:t>this</w:t>
      </w:r>
      <w:r w:rsidRPr="007D725B">
        <w:rPr>
          <w:rFonts w:ascii="Consolas" w:hAnsi="Consolas" w:cs="Consolas"/>
          <w:color w:val="000000"/>
          <w:szCs w:val="15"/>
          <w:highlight w:val="white"/>
          <w:lang w:eastAsia="en-GB"/>
        </w:rPr>
        <w:t>.webClient = webClient;</w:t>
      </w:r>
    </w:p>
    <w:p w:rsidR="007D725B" w:rsidRDefault="007D725B" w:rsidP="007D725B">
      <w:pPr>
        <w:rPr>
          <w:rFonts w:ascii="Consolas" w:hAnsi="Consolas" w:cs="Consolas"/>
          <w:color w:val="000000"/>
          <w:szCs w:val="15"/>
          <w:lang w:eastAsia="en-GB"/>
        </w:rPr>
      </w:pPr>
      <w:r w:rsidRPr="007D725B">
        <w:rPr>
          <w:rFonts w:ascii="Consolas" w:hAnsi="Consolas" w:cs="Consolas"/>
          <w:color w:val="000000"/>
          <w:szCs w:val="15"/>
          <w:highlight w:val="white"/>
          <w:lang w:eastAsia="en-GB"/>
        </w:rPr>
        <w:lastRenderedPageBreak/>
        <w:t>}</w:t>
      </w:r>
    </w:p>
    <w:p w:rsidR="00A27A4D" w:rsidRDefault="00A27A4D" w:rsidP="007D725B">
      <w:pPr>
        <w:rPr>
          <w:rFonts w:ascii="Consolas" w:hAnsi="Consolas" w:cs="Consolas"/>
          <w:color w:val="000000"/>
          <w:szCs w:val="15"/>
          <w:lang w:eastAsia="en-GB"/>
        </w:rPr>
      </w:pPr>
    </w:p>
    <w:p w:rsidR="00A27A4D" w:rsidRDefault="00A27A4D" w:rsidP="007D725B">
      <w:r>
        <w:t>This has to be chained to a constructor in the base class.</w:t>
      </w:r>
    </w:p>
    <w:p w:rsidR="00A27A4D" w:rsidRDefault="00A27A4D" w:rsidP="007D725B"/>
    <w:p w:rsidR="00A27A4D" w:rsidRDefault="00A27A4D" w:rsidP="00A27A4D">
      <w:pPr>
        <w:pStyle w:val="Heading3"/>
      </w:pPr>
      <w:bookmarkStart w:id="95" w:name="_Toc8028436"/>
      <w:r>
        <w:t>Amending the Original Constructor</w:t>
      </w:r>
      <w:bookmarkEnd w:id="95"/>
    </w:p>
    <w:p w:rsidR="00A27A4D" w:rsidRDefault="00A27A4D" w:rsidP="00A27A4D">
      <w:r>
        <w:t xml:space="preserve">A new constructor is required for testing. It will take a </w:t>
      </w:r>
      <w:r w:rsidRPr="00A27A4D">
        <w:rPr>
          <w:rStyle w:val="CodeSampleChar"/>
        </w:rPr>
        <w:t>IChannelHost</w:t>
      </w:r>
      <w:r>
        <w:t xml:space="preserve">, </w:t>
      </w:r>
      <w:r w:rsidRPr="00A27A4D">
        <w:rPr>
          <w:rStyle w:val="CodeSampleChar"/>
        </w:rPr>
        <w:t>PostProperties</w:t>
      </w:r>
      <w:r>
        <w:t xml:space="preserve"> and also a third parameter will create a new instance of the HTTP poster which is then chained to the constructor we amended.</w:t>
      </w:r>
    </w:p>
    <w:p w:rsidR="00A27A4D" w:rsidRPr="00A27A4D" w:rsidRDefault="00A27A4D" w:rsidP="00A27A4D">
      <w:pPr>
        <w:rPr>
          <w:sz w:val="22"/>
        </w:rPr>
      </w:pPr>
    </w:p>
    <w:p w:rsidR="00A27A4D" w:rsidRPr="00A27A4D" w:rsidRDefault="00A27A4D" w:rsidP="00A27A4D">
      <w:pPr>
        <w:autoSpaceDE w:val="0"/>
        <w:autoSpaceDN w:val="0"/>
        <w:adjustRightInd w:val="0"/>
        <w:spacing w:after="0"/>
        <w:rPr>
          <w:rFonts w:ascii="Consolas" w:hAnsi="Consolas" w:cs="Consolas"/>
          <w:color w:val="000000"/>
          <w:szCs w:val="15"/>
          <w:highlight w:val="white"/>
          <w:lang w:eastAsia="en-GB"/>
        </w:rPr>
      </w:pPr>
      <w:r w:rsidRPr="00A27A4D">
        <w:rPr>
          <w:rFonts w:ascii="Consolas" w:hAnsi="Consolas" w:cs="Consolas"/>
          <w:color w:val="0000FF"/>
          <w:szCs w:val="15"/>
          <w:highlight w:val="white"/>
          <w:lang w:eastAsia="en-GB"/>
        </w:rPr>
        <w:t>public</w:t>
      </w:r>
      <w:r w:rsidRPr="00A27A4D">
        <w:rPr>
          <w:rFonts w:ascii="Consolas" w:hAnsi="Consolas" w:cs="Consolas"/>
          <w:color w:val="000000"/>
          <w:szCs w:val="15"/>
          <w:highlight w:val="white"/>
          <w:lang w:eastAsia="en-GB"/>
        </w:rPr>
        <w:t xml:space="preserve"> JobserveChannel(</w:t>
      </w:r>
      <w:r w:rsidRPr="00A27A4D">
        <w:rPr>
          <w:rFonts w:ascii="Consolas" w:hAnsi="Consolas" w:cs="Consolas"/>
          <w:color w:val="2B91AF"/>
          <w:szCs w:val="15"/>
          <w:highlight w:val="white"/>
          <w:lang w:eastAsia="en-GB"/>
        </w:rPr>
        <w:t>IChannelHost</w:t>
      </w:r>
      <w:r w:rsidRPr="00A27A4D">
        <w:rPr>
          <w:rFonts w:ascii="Consolas" w:hAnsi="Consolas" w:cs="Consolas"/>
          <w:color w:val="000000"/>
          <w:szCs w:val="15"/>
          <w:highlight w:val="white"/>
          <w:lang w:eastAsia="en-GB"/>
        </w:rPr>
        <w:t xml:space="preserve"> host, </w:t>
      </w:r>
      <w:r w:rsidRPr="00A27A4D">
        <w:rPr>
          <w:rFonts w:ascii="Consolas" w:hAnsi="Consolas" w:cs="Consolas"/>
          <w:color w:val="2B91AF"/>
          <w:szCs w:val="15"/>
          <w:highlight w:val="white"/>
          <w:lang w:eastAsia="en-GB"/>
        </w:rPr>
        <w:t>PostProperties</w:t>
      </w:r>
      <w:r w:rsidRPr="00A27A4D">
        <w:rPr>
          <w:rFonts w:ascii="Consolas" w:hAnsi="Consolas" w:cs="Consolas"/>
          <w:color w:val="000000"/>
          <w:szCs w:val="15"/>
          <w:highlight w:val="white"/>
          <w:lang w:eastAsia="en-GB"/>
        </w:rPr>
        <w:t xml:space="preserve"> postProperties)</w:t>
      </w:r>
    </w:p>
    <w:p w:rsidR="00A27A4D" w:rsidRPr="00A27A4D" w:rsidRDefault="00A27A4D" w:rsidP="00A27A4D">
      <w:pPr>
        <w:autoSpaceDE w:val="0"/>
        <w:autoSpaceDN w:val="0"/>
        <w:adjustRightInd w:val="0"/>
        <w:spacing w:after="0"/>
        <w:rPr>
          <w:rFonts w:ascii="Consolas" w:hAnsi="Consolas" w:cs="Consolas"/>
          <w:color w:val="000000"/>
          <w:szCs w:val="15"/>
          <w:highlight w:val="white"/>
          <w:lang w:eastAsia="en-GB"/>
        </w:rPr>
      </w:pPr>
      <w:r w:rsidRPr="00A27A4D">
        <w:rPr>
          <w:rFonts w:ascii="Consolas" w:hAnsi="Consolas" w:cs="Consolas"/>
          <w:color w:val="000000"/>
          <w:szCs w:val="15"/>
          <w:highlight w:val="white"/>
          <w:lang w:eastAsia="en-GB"/>
        </w:rPr>
        <w:t xml:space="preserve">    : </w:t>
      </w:r>
      <w:r w:rsidRPr="00A27A4D">
        <w:rPr>
          <w:rFonts w:ascii="Consolas" w:hAnsi="Consolas" w:cs="Consolas"/>
          <w:color w:val="0000FF"/>
          <w:szCs w:val="15"/>
          <w:highlight w:val="white"/>
          <w:lang w:eastAsia="en-GB"/>
        </w:rPr>
        <w:t>this</w:t>
      </w:r>
      <w:r w:rsidRPr="00A27A4D">
        <w:rPr>
          <w:rFonts w:ascii="Consolas" w:hAnsi="Consolas" w:cs="Consolas"/>
          <w:color w:val="000000"/>
          <w:szCs w:val="15"/>
          <w:highlight w:val="white"/>
          <w:lang w:eastAsia="en-GB"/>
        </w:rPr>
        <w:t xml:space="preserve">(host, postProperties, </w:t>
      </w:r>
      <w:r w:rsidRPr="00A27A4D">
        <w:rPr>
          <w:rFonts w:ascii="Consolas" w:hAnsi="Consolas" w:cs="Consolas"/>
          <w:color w:val="0000FF"/>
          <w:szCs w:val="15"/>
          <w:highlight w:val="white"/>
          <w:lang w:eastAsia="en-GB"/>
        </w:rPr>
        <w:t>new</w:t>
      </w:r>
      <w:r w:rsidRPr="00A27A4D">
        <w:rPr>
          <w:rFonts w:ascii="Consolas" w:hAnsi="Consolas" w:cs="Consolas"/>
          <w:color w:val="000000"/>
          <w:szCs w:val="15"/>
          <w:highlight w:val="white"/>
          <w:lang w:eastAsia="en-GB"/>
        </w:rPr>
        <w:t xml:space="preserve"> </w:t>
      </w:r>
      <w:r w:rsidRPr="00A27A4D">
        <w:rPr>
          <w:rFonts w:ascii="Consolas" w:hAnsi="Consolas" w:cs="Consolas"/>
          <w:color w:val="2B91AF"/>
          <w:szCs w:val="15"/>
          <w:highlight w:val="white"/>
          <w:lang w:eastAsia="en-GB"/>
        </w:rPr>
        <w:t>JobserveWebClient</w:t>
      </w:r>
      <w:r w:rsidRPr="00A27A4D">
        <w:rPr>
          <w:rFonts w:ascii="Consolas" w:hAnsi="Consolas" w:cs="Consolas"/>
          <w:color w:val="000000"/>
          <w:szCs w:val="15"/>
          <w:highlight w:val="white"/>
          <w:lang w:eastAsia="en-GB"/>
        </w:rPr>
        <w:t>())</w:t>
      </w:r>
    </w:p>
    <w:p w:rsidR="00A27A4D" w:rsidRPr="00A27A4D" w:rsidRDefault="00A27A4D" w:rsidP="00A27A4D">
      <w:pPr>
        <w:autoSpaceDE w:val="0"/>
        <w:autoSpaceDN w:val="0"/>
        <w:adjustRightInd w:val="0"/>
        <w:spacing w:after="0"/>
        <w:rPr>
          <w:rFonts w:ascii="Consolas" w:hAnsi="Consolas" w:cs="Consolas"/>
          <w:color w:val="000000"/>
          <w:szCs w:val="15"/>
          <w:highlight w:val="white"/>
          <w:lang w:eastAsia="en-GB"/>
        </w:rPr>
      </w:pPr>
      <w:r w:rsidRPr="00A27A4D">
        <w:rPr>
          <w:rFonts w:ascii="Consolas" w:hAnsi="Consolas" w:cs="Consolas"/>
          <w:color w:val="000000"/>
          <w:szCs w:val="15"/>
          <w:highlight w:val="white"/>
          <w:lang w:eastAsia="en-GB"/>
        </w:rPr>
        <w:t>{</w:t>
      </w:r>
    </w:p>
    <w:p w:rsidR="00A27A4D" w:rsidRPr="00A27A4D" w:rsidRDefault="00A27A4D" w:rsidP="00A27A4D">
      <w:pPr>
        <w:rPr>
          <w:sz w:val="22"/>
        </w:rPr>
      </w:pPr>
      <w:r w:rsidRPr="00A27A4D">
        <w:rPr>
          <w:rFonts w:ascii="Consolas" w:hAnsi="Consolas" w:cs="Consolas"/>
          <w:color w:val="000000"/>
          <w:szCs w:val="15"/>
          <w:highlight w:val="white"/>
          <w:lang w:eastAsia="en-GB"/>
        </w:rPr>
        <w:t>}</w:t>
      </w:r>
    </w:p>
    <w:p w:rsidR="007D725B" w:rsidRDefault="007D725B" w:rsidP="007D725B">
      <w:pPr>
        <w:pStyle w:val="Heading2"/>
      </w:pPr>
      <w:bookmarkStart w:id="96" w:name="_Toc8028437"/>
      <w:r>
        <w:t xml:space="preserve">Logging the </w:t>
      </w:r>
      <w:r w:rsidR="00A27A4D">
        <w:t>Request</w:t>
      </w:r>
      <w:bookmarkEnd w:id="96"/>
    </w:p>
    <w:p w:rsidR="00A27A4D" w:rsidRDefault="00A27A4D" w:rsidP="007D725B">
      <w:r>
        <w:t>We’ll need a convenience method to log the request and to also set the request to the public property we created in the last section.</w:t>
      </w:r>
    </w:p>
    <w:p w:rsidR="00A27A4D" w:rsidRDefault="00A27A4D" w:rsidP="007D725B"/>
    <w:p w:rsidR="00A27A4D" w:rsidRPr="00A27A4D" w:rsidRDefault="00A27A4D" w:rsidP="00A27A4D">
      <w:pPr>
        <w:autoSpaceDE w:val="0"/>
        <w:autoSpaceDN w:val="0"/>
        <w:adjustRightInd w:val="0"/>
        <w:spacing w:after="0"/>
        <w:rPr>
          <w:rFonts w:ascii="Consolas" w:hAnsi="Consolas" w:cs="Consolas"/>
          <w:color w:val="000000"/>
          <w:szCs w:val="15"/>
          <w:highlight w:val="white"/>
          <w:lang w:eastAsia="en-GB"/>
        </w:rPr>
      </w:pPr>
      <w:r w:rsidRPr="00A27A4D">
        <w:rPr>
          <w:rFonts w:ascii="Consolas" w:hAnsi="Consolas" w:cs="Consolas"/>
          <w:color w:val="0000FF"/>
          <w:szCs w:val="15"/>
          <w:highlight w:val="white"/>
          <w:lang w:eastAsia="en-GB"/>
        </w:rPr>
        <w:t>private</w:t>
      </w:r>
      <w:r w:rsidRPr="00A27A4D">
        <w:rPr>
          <w:rFonts w:ascii="Consolas" w:hAnsi="Consolas" w:cs="Consolas"/>
          <w:color w:val="000000"/>
          <w:szCs w:val="15"/>
          <w:highlight w:val="white"/>
          <w:lang w:eastAsia="en-GB"/>
        </w:rPr>
        <w:t xml:space="preserve"> </w:t>
      </w:r>
      <w:r w:rsidRPr="00A27A4D">
        <w:rPr>
          <w:rFonts w:ascii="Consolas" w:hAnsi="Consolas" w:cs="Consolas"/>
          <w:color w:val="0000FF"/>
          <w:szCs w:val="15"/>
          <w:highlight w:val="white"/>
          <w:lang w:eastAsia="en-GB"/>
        </w:rPr>
        <w:t>void</w:t>
      </w:r>
      <w:r w:rsidRPr="00A27A4D">
        <w:rPr>
          <w:rFonts w:ascii="Consolas" w:hAnsi="Consolas" w:cs="Consolas"/>
          <w:color w:val="000000"/>
          <w:szCs w:val="15"/>
          <w:highlight w:val="white"/>
          <w:lang w:eastAsia="en-GB"/>
        </w:rPr>
        <w:t xml:space="preserve"> LogRequest(</w:t>
      </w:r>
      <w:r w:rsidRPr="00A27A4D">
        <w:rPr>
          <w:rFonts w:ascii="Consolas" w:hAnsi="Consolas" w:cs="Consolas"/>
          <w:color w:val="0000FF"/>
          <w:szCs w:val="15"/>
          <w:highlight w:val="white"/>
          <w:lang w:eastAsia="en-GB"/>
        </w:rPr>
        <w:t>string</w:t>
      </w:r>
      <w:r w:rsidRPr="00A27A4D">
        <w:rPr>
          <w:rFonts w:ascii="Consolas" w:hAnsi="Consolas" w:cs="Consolas"/>
          <w:color w:val="000000"/>
          <w:szCs w:val="15"/>
          <w:highlight w:val="white"/>
          <w:lang w:eastAsia="en-GB"/>
        </w:rPr>
        <w:t xml:space="preserve"> request)</w:t>
      </w:r>
    </w:p>
    <w:p w:rsidR="00A27A4D" w:rsidRPr="00A27A4D" w:rsidRDefault="00A27A4D" w:rsidP="00A27A4D">
      <w:pPr>
        <w:autoSpaceDE w:val="0"/>
        <w:autoSpaceDN w:val="0"/>
        <w:adjustRightInd w:val="0"/>
        <w:spacing w:after="0"/>
        <w:rPr>
          <w:rFonts w:ascii="Consolas" w:hAnsi="Consolas" w:cs="Consolas"/>
          <w:color w:val="000000"/>
          <w:szCs w:val="15"/>
          <w:highlight w:val="white"/>
          <w:lang w:eastAsia="en-GB"/>
        </w:rPr>
      </w:pPr>
      <w:r w:rsidRPr="00A27A4D">
        <w:rPr>
          <w:rFonts w:ascii="Consolas" w:hAnsi="Consolas" w:cs="Consolas"/>
          <w:color w:val="000000"/>
          <w:szCs w:val="15"/>
          <w:highlight w:val="white"/>
          <w:lang w:eastAsia="en-GB"/>
        </w:rPr>
        <w:t>{</w:t>
      </w:r>
    </w:p>
    <w:p w:rsidR="00A27A4D" w:rsidRPr="00A27A4D" w:rsidRDefault="00A27A4D" w:rsidP="00A27A4D">
      <w:pPr>
        <w:autoSpaceDE w:val="0"/>
        <w:autoSpaceDN w:val="0"/>
        <w:adjustRightInd w:val="0"/>
        <w:spacing w:after="0"/>
        <w:rPr>
          <w:rFonts w:ascii="Consolas" w:hAnsi="Consolas" w:cs="Consolas"/>
          <w:color w:val="000000"/>
          <w:szCs w:val="15"/>
          <w:highlight w:val="white"/>
          <w:lang w:eastAsia="en-GB"/>
        </w:rPr>
      </w:pPr>
      <w:r w:rsidRPr="00A27A4D">
        <w:rPr>
          <w:rFonts w:ascii="Consolas" w:hAnsi="Consolas" w:cs="Consolas"/>
          <w:color w:val="000000"/>
          <w:szCs w:val="15"/>
          <w:highlight w:val="white"/>
          <w:lang w:eastAsia="en-GB"/>
        </w:rPr>
        <w:t xml:space="preserve">    </w:t>
      </w:r>
      <w:r w:rsidRPr="00A27A4D">
        <w:rPr>
          <w:rFonts w:ascii="Consolas" w:hAnsi="Consolas" w:cs="Consolas"/>
          <w:color w:val="0000FF"/>
          <w:szCs w:val="15"/>
          <w:highlight w:val="white"/>
          <w:lang w:eastAsia="en-GB"/>
        </w:rPr>
        <w:t>this</w:t>
      </w:r>
      <w:r w:rsidRPr="00A27A4D">
        <w:rPr>
          <w:rFonts w:ascii="Consolas" w:hAnsi="Consolas" w:cs="Consolas"/>
          <w:color w:val="000000"/>
          <w:szCs w:val="15"/>
          <w:highlight w:val="white"/>
          <w:lang w:eastAsia="en-GB"/>
        </w:rPr>
        <w:t>.JobserveRequest = request;</w:t>
      </w:r>
    </w:p>
    <w:p w:rsidR="00A27A4D" w:rsidRPr="00A27A4D" w:rsidRDefault="00A27A4D" w:rsidP="00A27A4D">
      <w:pPr>
        <w:autoSpaceDE w:val="0"/>
        <w:autoSpaceDN w:val="0"/>
        <w:adjustRightInd w:val="0"/>
        <w:spacing w:after="0"/>
        <w:rPr>
          <w:rFonts w:ascii="Consolas" w:hAnsi="Consolas" w:cs="Consolas"/>
          <w:color w:val="000000"/>
          <w:szCs w:val="15"/>
          <w:highlight w:val="white"/>
          <w:lang w:eastAsia="en-GB"/>
        </w:rPr>
      </w:pPr>
      <w:r w:rsidRPr="00A27A4D">
        <w:rPr>
          <w:rFonts w:ascii="Consolas" w:hAnsi="Consolas" w:cs="Consolas"/>
          <w:color w:val="000000"/>
          <w:szCs w:val="15"/>
          <w:highlight w:val="white"/>
          <w:lang w:eastAsia="en-GB"/>
        </w:rPr>
        <w:t xml:space="preserve">    </w:t>
      </w:r>
      <w:r w:rsidRPr="00A27A4D">
        <w:rPr>
          <w:rFonts w:ascii="Consolas" w:hAnsi="Consolas" w:cs="Consolas"/>
          <w:color w:val="0000FF"/>
          <w:szCs w:val="15"/>
          <w:highlight w:val="white"/>
          <w:lang w:eastAsia="en-GB"/>
        </w:rPr>
        <w:t>this</w:t>
      </w:r>
      <w:r w:rsidRPr="00A27A4D">
        <w:rPr>
          <w:rFonts w:ascii="Consolas" w:hAnsi="Consolas" w:cs="Consolas"/>
          <w:color w:val="000000"/>
          <w:szCs w:val="15"/>
          <w:highlight w:val="white"/>
          <w:lang w:eastAsia="en-GB"/>
        </w:rPr>
        <w:t>.Host.Trace(request);</w:t>
      </w:r>
    </w:p>
    <w:p w:rsidR="00A27A4D" w:rsidRPr="00A27A4D" w:rsidRDefault="00A27A4D" w:rsidP="00A27A4D">
      <w:pPr>
        <w:autoSpaceDE w:val="0"/>
        <w:autoSpaceDN w:val="0"/>
        <w:adjustRightInd w:val="0"/>
        <w:spacing w:after="0"/>
        <w:rPr>
          <w:rFonts w:ascii="Consolas" w:hAnsi="Consolas" w:cs="Consolas"/>
          <w:color w:val="000000"/>
          <w:szCs w:val="15"/>
          <w:highlight w:val="white"/>
          <w:lang w:eastAsia="en-GB"/>
        </w:rPr>
      </w:pPr>
      <w:r w:rsidRPr="00A27A4D">
        <w:rPr>
          <w:rFonts w:ascii="Consolas" w:hAnsi="Consolas" w:cs="Consolas"/>
          <w:color w:val="000000"/>
          <w:szCs w:val="15"/>
          <w:highlight w:val="white"/>
          <w:lang w:eastAsia="en-GB"/>
        </w:rPr>
        <w:t xml:space="preserve">    </w:t>
      </w:r>
      <w:r w:rsidRPr="00A27A4D">
        <w:rPr>
          <w:rFonts w:ascii="Consolas" w:hAnsi="Consolas" w:cs="Consolas"/>
          <w:color w:val="0000FF"/>
          <w:szCs w:val="15"/>
          <w:highlight w:val="white"/>
          <w:lang w:eastAsia="en-GB"/>
        </w:rPr>
        <w:t>this</w:t>
      </w:r>
      <w:r w:rsidRPr="00A27A4D">
        <w:rPr>
          <w:rFonts w:ascii="Consolas" w:hAnsi="Consolas" w:cs="Consolas"/>
          <w:color w:val="000000"/>
          <w:szCs w:val="15"/>
          <w:highlight w:val="white"/>
          <w:lang w:eastAsia="en-GB"/>
        </w:rPr>
        <w:t>.Host.Trace(</w:t>
      </w:r>
      <w:r w:rsidRPr="00A27A4D">
        <w:rPr>
          <w:rFonts w:ascii="Consolas" w:hAnsi="Consolas" w:cs="Consolas"/>
          <w:color w:val="2B91AF"/>
          <w:szCs w:val="15"/>
          <w:highlight w:val="white"/>
          <w:lang w:eastAsia="en-GB"/>
        </w:rPr>
        <w:t>Environment</w:t>
      </w:r>
      <w:r w:rsidRPr="00A27A4D">
        <w:rPr>
          <w:rFonts w:ascii="Consolas" w:hAnsi="Consolas" w:cs="Consolas"/>
          <w:color w:val="000000"/>
          <w:szCs w:val="15"/>
          <w:highlight w:val="white"/>
          <w:lang w:eastAsia="en-GB"/>
        </w:rPr>
        <w:t>.NewLine);</w:t>
      </w:r>
    </w:p>
    <w:p w:rsidR="00A27A4D" w:rsidRPr="00A27A4D" w:rsidRDefault="00A27A4D" w:rsidP="00A27A4D">
      <w:pPr>
        <w:rPr>
          <w:sz w:val="22"/>
        </w:rPr>
      </w:pPr>
      <w:r w:rsidRPr="00A27A4D">
        <w:rPr>
          <w:rFonts w:ascii="Consolas" w:hAnsi="Consolas" w:cs="Consolas"/>
          <w:color w:val="000000"/>
          <w:szCs w:val="15"/>
          <w:highlight w:val="white"/>
          <w:lang w:eastAsia="en-GB"/>
        </w:rPr>
        <w:t>}</w:t>
      </w:r>
    </w:p>
    <w:p w:rsidR="007D725B" w:rsidRDefault="007D725B" w:rsidP="007D725B">
      <w:pPr>
        <w:pStyle w:val="Heading2"/>
      </w:pPr>
      <w:bookmarkStart w:id="97" w:name="_Toc8028438"/>
      <w:r>
        <w:t xml:space="preserve">Logging the </w:t>
      </w:r>
      <w:r w:rsidR="00A27A4D">
        <w:t>Response</w:t>
      </w:r>
      <w:bookmarkEnd w:id="97"/>
    </w:p>
    <w:p w:rsidR="00A27A4D" w:rsidRDefault="00A27A4D" w:rsidP="00A27A4D">
      <w:r>
        <w:t>We’ll need a convenience method to log the response and to also set the response to the public property we created in the last section.</w:t>
      </w:r>
    </w:p>
    <w:p w:rsidR="00A27A4D" w:rsidRDefault="00A27A4D" w:rsidP="00A27A4D"/>
    <w:p w:rsidR="00A27A4D" w:rsidRPr="00A27A4D" w:rsidRDefault="00A27A4D" w:rsidP="00A27A4D">
      <w:pPr>
        <w:autoSpaceDE w:val="0"/>
        <w:autoSpaceDN w:val="0"/>
        <w:adjustRightInd w:val="0"/>
        <w:spacing w:after="0"/>
        <w:rPr>
          <w:rFonts w:ascii="Consolas" w:hAnsi="Consolas" w:cs="Consolas"/>
          <w:color w:val="000000"/>
          <w:szCs w:val="15"/>
          <w:highlight w:val="white"/>
          <w:lang w:eastAsia="en-GB"/>
        </w:rPr>
      </w:pPr>
      <w:r w:rsidRPr="00A27A4D">
        <w:rPr>
          <w:rFonts w:ascii="Consolas" w:hAnsi="Consolas" w:cs="Consolas"/>
          <w:color w:val="0000FF"/>
          <w:szCs w:val="15"/>
          <w:highlight w:val="white"/>
          <w:lang w:eastAsia="en-GB"/>
        </w:rPr>
        <w:t>private</w:t>
      </w:r>
      <w:r w:rsidRPr="00A27A4D">
        <w:rPr>
          <w:rFonts w:ascii="Consolas" w:hAnsi="Consolas" w:cs="Consolas"/>
          <w:color w:val="000000"/>
          <w:szCs w:val="15"/>
          <w:highlight w:val="white"/>
          <w:lang w:eastAsia="en-GB"/>
        </w:rPr>
        <w:t xml:space="preserve"> </w:t>
      </w:r>
      <w:r w:rsidRPr="00A27A4D">
        <w:rPr>
          <w:rFonts w:ascii="Consolas" w:hAnsi="Consolas" w:cs="Consolas"/>
          <w:color w:val="0000FF"/>
          <w:szCs w:val="15"/>
          <w:highlight w:val="white"/>
          <w:lang w:eastAsia="en-GB"/>
        </w:rPr>
        <w:t>void</w:t>
      </w:r>
      <w:r w:rsidRPr="00A27A4D">
        <w:rPr>
          <w:rFonts w:ascii="Consolas" w:hAnsi="Consolas" w:cs="Consolas"/>
          <w:color w:val="000000"/>
          <w:szCs w:val="15"/>
          <w:highlight w:val="white"/>
          <w:lang w:eastAsia="en-GB"/>
        </w:rPr>
        <w:t xml:space="preserve"> LogResponse(</w:t>
      </w:r>
      <w:r w:rsidRPr="00A27A4D">
        <w:rPr>
          <w:rFonts w:ascii="Consolas" w:hAnsi="Consolas" w:cs="Consolas"/>
          <w:color w:val="0000FF"/>
          <w:szCs w:val="15"/>
          <w:highlight w:val="white"/>
          <w:lang w:eastAsia="en-GB"/>
        </w:rPr>
        <w:t>string</w:t>
      </w:r>
      <w:r w:rsidRPr="00A27A4D">
        <w:rPr>
          <w:rFonts w:ascii="Consolas" w:hAnsi="Consolas" w:cs="Consolas"/>
          <w:color w:val="000000"/>
          <w:szCs w:val="15"/>
          <w:highlight w:val="white"/>
          <w:lang w:eastAsia="en-GB"/>
        </w:rPr>
        <w:t xml:space="preserve"> response)</w:t>
      </w:r>
    </w:p>
    <w:p w:rsidR="00A27A4D" w:rsidRPr="00A27A4D" w:rsidRDefault="00A27A4D" w:rsidP="00A27A4D">
      <w:pPr>
        <w:autoSpaceDE w:val="0"/>
        <w:autoSpaceDN w:val="0"/>
        <w:adjustRightInd w:val="0"/>
        <w:spacing w:after="0"/>
        <w:rPr>
          <w:rFonts w:ascii="Consolas" w:hAnsi="Consolas" w:cs="Consolas"/>
          <w:color w:val="000000"/>
          <w:szCs w:val="15"/>
          <w:highlight w:val="white"/>
          <w:lang w:eastAsia="en-GB"/>
        </w:rPr>
      </w:pPr>
      <w:r w:rsidRPr="00A27A4D">
        <w:rPr>
          <w:rFonts w:ascii="Consolas" w:hAnsi="Consolas" w:cs="Consolas"/>
          <w:color w:val="000000"/>
          <w:szCs w:val="15"/>
          <w:highlight w:val="white"/>
          <w:lang w:eastAsia="en-GB"/>
        </w:rPr>
        <w:t>{</w:t>
      </w:r>
    </w:p>
    <w:p w:rsidR="00A27A4D" w:rsidRPr="00A27A4D" w:rsidRDefault="00A27A4D" w:rsidP="00A27A4D">
      <w:pPr>
        <w:autoSpaceDE w:val="0"/>
        <w:autoSpaceDN w:val="0"/>
        <w:adjustRightInd w:val="0"/>
        <w:spacing w:after="0"/>
        <w:rPr>
          <w:rFonts w:ascii="Consolas" w:hAnsi="Consolas" w:cs="Consolas"/>
          <w:color w:val="000000"/>
          <w:szCs w:val="15"/>
          <w:highlight w:val="white"/>
          <w:lang w:eastAsia="en-GB"/>
        </w:rPr>
      </w:pPr>
      <w:r w:rsidRPr="00A27A4D">
        <w:rPr>
          <w:rFonts w:ascii="Consolas" w:hAnsi="Consolas" w:cs="Consolas"/>
          <w:color w:val="000000"/>
          <w:szCs w:val="15"/>
          <w:highlight w:val="white"/>
          <w:lang w:eastAsia="en-GB"/>
        </w:rPr>
        <w:t xml:space="preserve">    </w:t>
      </w:r>
      <w:r w:rsidRPr="00A27A4D">
        <w:rPr>
          <w:rFonts w:ascii="Consolas" w:hAnsi="Consolas" w:cs="Consolas"/>
          <w:color w:val="0000FF"/>
          <w:szCs w:val="15"/>
          <w:highlight w:val="white"/>
          <w:lang w:eastAsia="en-GB"/>
        </w:rPr>
        <w:t>this</w:t>
      </w:r>
      <w:r w:rsidRPr="00A27A4D">
        <w:rPr>
          <w:rFonts w:ascii="Consolas" w:hAnsi="Consolas" w:cs="Consolas"/>
          <w:color w:val="000000"/>
          <w:szCs w:val="15"/>
          <w:highlight w:val="white"/>
          <w:lang w:eastAsia="en-GB"/>
        </w:rPr>
        <w:t>.JobserveResponse = response;</w:t>
      </w:r>
    </w:p>
    <w:p w:rsidR="00A27A4D" w:rsidRPr="00A27A4D" w:rsidRDefault="00A27A4D" w:rsidP="00A27A4D">
      <w:pPr>
        <w:autoSpaceDE w:val="0"/>
        <w:autoSpaceDN w:val="0"/>
        <w:adjustRightInd w:val="0"/>
        <w:spacing w:after="0"/>
        <w:rPr>
          <w:rFonts w:ascii="Consolas" w:hAnsi="Consolas" w:cs="Consolas"/>
          <w:color w:val="000000"/>
          <w:szCs w:val="15"/>
          <w:highlight w:val="white"/>
          <w:lang w:eastAsia="en-GB"/>
        </w:rPr>
      </w:pPr>
      <w:r w:rsidRPr="00A27A4D">
        <w:rPr>
          <w:rFonts w:ascii="Consolas" w:hAnsi="Consolas" w:cs="Consolas"/>
          <w:color w:val="000000"/>
          <w:szCs w:val="15"/>
          <w:highlight w:val="white"/>
          <w:lang w:eastAsia="en-GB"/>
        </w:rPr>
        <w:t xml:space="preserve">    </w:t>
      </w:r>
      <w:r w:rsidRPr="00A27A4D">
        <w:rPr>
          <w:rFonts w:ascii="Consolas" w:hAnsi="Consolas" w:cs="Consolas"/>
          <w:color w:val="0000FF"/>
          <w:szCs w:val="15"/>
          <w:highlight w:val="white"/>
          <w:lang w:eastAsia="en-GB"/>
        </w:rPr>
        <w:t>this</w:t>
      </w:r>
      <w:r w:rsidRPr="00A27A4D">
        <w:rPr>
          <w:rFonts w:ascii="Consolas" w:hAnsi="Consolas" w:cs="Consolas"/>
          <w:color w:val="000000"/>
          <w:szCs w:val="15"/>
          <w:highlight w:val="white"/>
          <w:lang w:eastAsia="en-GB"/>
        </w:rPr>
        <w:t>.Host.Trace(response);</w:t>
      </w:r>
    </w:p>
    <w:p w:rsidR="00A27A4D" w:rsidRPr="00A27A4D" w:rsidRDefault="00A27A4D" w:rsidP="00A27A4D">
      <w:pPr>
        <w:autoSpaceDE w:val="0"/>
        <w:autoSpaceDN w:val="0"/>
        <w:adjustRightInd w:val="0"/>
        <w:spacing w:after="0"/>
        <w:rPr>
          <w:rFonts w:ascii="Consolas" w:hAnsi="Consolas" w:cs="Consolas"/>
          <w:color w:val="000000"/>
          <w:szCs w:val="15"/>
          <w:highlight w:val="white"/>
          <w:lang w:eastAsia="en-GB"/>
        </w:rPr>
      </w:pPr>
      <w:r w:rsidRPr="00A27A4D">
        <w:rPr>
          <w:rFonts w:ascii="Consolas" w:hAnsi="Consolas" w:cs="Consolas"/>
          <w:color w:val="000000"/>
          <w:szCs w:val="15"/>
          <w:highlight w:val="white"/>
          <w:lang w:eastAsia="en-GB"/>
        </w:rPr>
        <w:t xml:space="preserve">    </w:t>
      </w:r>
      <w:r w:rsidRPr="00A27A4D">
        <w:rPr>
          <w:rFonts w:ascii="Consolas" w:hAnsi="Consolas" w:cs="Consolas"/>
          <w:color w:val="0000FF"/>
          <w:szCs w:val="15"/>
          <w:highlight w:val="white"/>
          <w:lang w:eastAsia="en-GB"/>
        </w:rPr>
        <w:t>this</w:t>
      </w:r>
      <w:r w:rsidRPr="00A27A4D">
        <w:rPr>
          <w:rFonts w:ascii="Consolas" w:hAnsi="Consolas" w:cs="Consolas"/>
          <w:color w:val="000000"/>
          <w:szCs w:val="15"/>
          <w:highlight w:val="white"/>
          <w:lang w:eastAsia="en-GB"/>
        </w:rPr>
        <w:t>.Host.Trace(</w:t>
      </w:r>
      <w:r w:rsidRPr="00A27A4D">
        <w:rPr>
          <w:rFonts w:ascii="Consolas" w:hAnsi="Consolas" w:cs="Consolas"/>
          <w:color w:val="2B91AF"/>
          <w:szCs w:val="15"/>
          <w:highlight w:val="white"/>
          <w:lang w:eastAsia="en-GB"/>
        </w:rPr>
        <w:t>Environment</w:t>
      </w:r>
      <w:r w:rsidRPr="00A27A4D">
        <w:rPr>
          <w:rFonts w:ascii="Consolas" w:hAnsi="Consolas" w:cs="Consolas"/>
          <w:color w:val="000000"/>
          <w:szCs w:val="15"/>
          <w:highlight w:val="white"/>
          <w:lang w:eastAsia="en-GB"/>
        </w:rPr>
        <w:t>.NewLine);</w:t>
      </w:r>
    </w:p>
    <w:p w:rsidR="007D725B" w:rsidRPr="00A27A4D" w:rsidRDefault="00A27A4D" w:rsidP="00A27A4D">
      <w:pPr>
        <w:rPr>
          <w:sz w:val="22"/>
        </w:rPr>
      </w:pPr>
      <w:r w:rsidRPr="00A27A4D">
        <w:rPr>
          <w:rFonts w:ascii="Consolas" w:hAnsi="Consolas" w:cs="Consolas"/>
          <w:color w:val="000000"/>
          <w:szCs w:val="15"/>
          <w:highlight w:val="white"/>
          <w:lang w:eastAsia="en-GB"/>
        </w:rPr>
        <w:t>}</w:t>
      </w:r>
    </w:p>
    <w:p w:rsidR="007D725B" w:rsidRDefault="007D725B" w:rsidP="007D725B">
      <w:pPr>
        <w:pStyle w:val="Heading2"/>
      </w:pPr>
      <w:bookmarkStart w:id="98" w:name="_Toc8028439"/>
      <w:r>
        <w:t>Sending the Request and Parsing the Response</w:t>
      </w:r>
      <w:bookmarkEnd w:id="98"/>
    </w:p>
    <w:p w:rsidR="00E85127" w:rsidRPr="00E85127" w:rsidRDefault="00E85127" w:rsidP="00E85127">
      <w:r>
        <w:t xml:space="preserve">We’ll need a convenience method to be responsible for sending the </w:t>
      </w:r>
      <w:r w:rsidR="00D72770">
        <w:t xml:space="preserve">request, extracting the job id (for which we already have a method for called </w:t>
      </w:r>
      <w:r w:rsidR="00D72770" w:rsidRPr="00D72770">
        <w:rPr>
          <w:rStyle w:val="CodeSampleChar"/>
        </w:rPr>
        <w:t>ExtractJobIdFromResponse</w:t>
      </w:r>
      <w:r w:rsidR="00D72770">
        <w:t>) and to run the response parser, which will find any errors for us.</w:t>
      </w:r>
    </w:p>
    <w:p w:rsidR="003B1A4F" w:rsidRDefault="003B1A4F" w:rsidP="00644C83">
      <w:pPr>
        <w:spacing w:after="0"/>
      </w:pPr>
    </w:p>
    <w:p w:rsidR="00D72770" w:rsidRDefault="00D72770" w:rsidP="00644C83">
      <w:pPr>
        <w:spacing w:after="0"/>
      </w:pPr>
      <w:r>
        <w:t xml:space="preserve">If the channel is running in debug mode, then we want to extract the fake response from the </w:t>
      </w:r>
      <w:r w:rsidRPr="00D72770">
        <w:rPr>
          <w:rStyle w:val="CodeSampleChar"/>
        </w:rPr>
        <w:t>GetDebugResponse</w:t>
      </w:r>
      <w:r>
        <w:t xml:space="preserve"> method.</w:t>
      </w:r>
    </w:p>
    <w:p w:rsidR="006C1426" w:rsidRDefault="006C1426" w:rsidP="00644C83">
      <w:pPr>
        <w:spacing w:after="0"/>
      </w:pPr>
    </w:p>
    <w:p w:rsidR="006C1426" w:rsidRDefault="006C1426" w:rsidP="00644C83">
      <w:pPr>
        <w:spacing w:after="0"/>
      </w:pPr>
      <w:r>
        <w:t xml:space="preserve">We also want to put the call to </w:t>
      </w:r>
      <w:r w:rsidRPr="006C1426">
        <w:rPr>
          <w:rStyle w:val="CodeSampleChar"/>
        </w:rPr>
        <w:t>SendRequest</w:t>
      </w:r>
      <w:r>
        <w:t xml:space="preserve"> inside a try..catch block to ensure we get to know about any issues.</w:t>
      </w:r>
    </w:p>
    <w:p w:rsidR="00D72770" w:rsidRDefault="00D72770" w:rsidP="00644C83">
      <w:pPr>
        <w:spacing w:after="0"/>
      </w:pPr>
    </w:p>
    <w:p w:rsidR="00D72770" w:rsidRDefault="00D72770" w:rsidP="00644C83">
      <w:pPr>
        <w:spacing w:after="0"/>
      </w:pPr>
      <w:r>
        <w:t>Note that the post URL is taken from the settings factory.</w:t>
      </w:r>
    </w:p>
    <w:p w:rsidR="00D72770" w:rsidRDefault="00D72770" w:rsidP="00644C83">
      <w:pPr>
        <w:spacing w:after="0"/>
      </w:pP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FF"/>
          <w:szCs w:val="15"/>
          <w:highlight w:val="white"/>
          <w:lang w:eastAsia="en-GB"/>
        </w:rPr>
        <w:t>private</w:t>
      </w:r>
      <w:r w:rsidRPr="00D72770">
        <w:rPr>
          <w:rFonts w:ascii="Consolas" w:hAnsi="Consolas" w:cs="Consolas"/>
          <w:color w:val="000000"/>
          <w:szCs w:val="15"/>
          <w:highlight w:val="white"/>
          <w:lang w:eastAsia="en-GB"/>
        </w:rPr>
        <w:t xml:space="preserve"> </w:t>
      </w:r>
      <w:r w:rsidRPr="00D72770">
        <w:rPr>
          <w:rFonts w:ascii="Consolas" w:hAnsi="Consolas" w:cs="Consolas"/>
          <w:color w:val="0000FF"/>
          <w:szCs w:val="15"/>
          <w:highlight w:val="white"/>
          <w:lang w:eastAsia="en-GB"/>
        </w:rPr>
        <w:t>void</w:t>
      </w:r>
      <w:r w:rsidRPr="00D72770">
        <w:rPr>
          <w:rFonts w:ascii="Consolas" w:hAnsi="Consolas" w:cs="Consolas"/>
          <w:color w:val="000000"/>
          <w:szCs w:val="15"/>
          <w:highlight w:val="white"/>
          <w:lang w:eastAsia="en-GB"/>
        </w:rPr>
        <w:t xml:space="preserve"> SendRequestAndProcessResponse(</w:t>
      </w:r>
      <w:r w:rsidRPr="00D72770">
        <w:rPr>
          <w:rFonts w:ascii="Consolas" w:hAnsi="Consolas" w:cs="Consolas"/>
          <w:color w:val="2B91AF"/>
          <w:szCs w:val="15"/>
          <w:highlight w:val="white"/>
          <w:lang w:eastAsia="en-GB"/>
        </w:rPr>
        <w:t>JobserveRequestType</w:t>
      </w:r>
      <w:r w:rsidRPr="00D72770">
        <w:rPr>
          <w:rFonts w:ascii="Consolas" w:hAnsi="Consolas" w:cs="Consolas"/>
          <w:color w:val="000000"/>
          <w:szCs w:val="15"/>
          <w:highlight w:val="white"/>
          <w:lang w:eastAsia="en-GB"/>
        </w:rPr>
        <w:t xml:space="preserve"> requestType, </w:t>
      </w:r>
      <w:r w:rsidRPr="00D72770">
        <w:rPr>
          <w:rFonts w:ascii="Consolas" w:hAnsi="Consolas" w:cs="Consolas"/>
          <w:color w:val="0000FF"/>
          <w:szCs w:val="15"/>
          <w:highlight w:val="white"/>
          <w:lang w:eastAsia="en-GB"/>
        </w:rPr>
        <w:t>string</w:t>
      </w:r>
      <w:r w:rsidRPr="00D72770">
        <w:rPr>
          <w:rFonts w:ascii="Consolas" w:hAnsi="Consolas" w:cs="Consolas"/>
          <w:color w:val="000000"/>
          <w:szCs w:val="15"/>
          <w:highlight w:val="white"/>
          <w:lang w:eastAsia="en-GB"/>
        </w:rPr>
        <w:t xml:space="preserve"> request)</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 xml:space="preserve">    </w:t>
      </w:r>
      <w:r w:rsidRPr="00D72770">
        <w:rPr>
          <w:rFonts w:ascii="Consolas" w:hAnsi="Consolas" w:cs="Consolas"/>
          <w:color w:val="2B91AF"/>
          <w:szCs w:val="15"/>
          <w:highlight w:val="white"/>
          <w:lang w:eastAsia="en-GB"/>
        </w:rPr>
        <w:t>JobserveResponse</w:t>
      </w:r>
      <w:r w:rsidRPr="00D72770">
        <w:rPr>
          <w:rFonts w:ascii="Consolas" w:hAnsi="Consolas" w:cs="Consolas"/>
          <w:color w:val="000000"/>
          <w:szCs w:val="15"/>
          <w:highlight w:val="white"/>
          <w:lang w:eastAsia="en-GB"/>
        </w:rPr>
        <w:t xml:space="preserve"> response;</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 xml:space="preserve">    </w:t>
      </w:r>
      <w:r w:rsidRPr="00D72770">
        <w:rPr>
          <w:rFonts w:ascii="Consolas" w:hAnsi="Consolas" w:cs="Consolas"/>
          <w:color w:val="0000FF"/>
          <w:szCs w:val="15"/>
          <w:highlight w:val="white"/>
          <w:lang w:eastAsia="en-GB"/>
        </w:rPr>
        <w:t>string</w:t>
      </w:r>
      <w:r w:rsidRPr="00D72770">
        <w:rPr>
          <w:rFonts w:ascii="Consolas" w:hAnsi="Consolas" w:cs="Consolas"/>
          <w:color w:val="000000"/>
          <w:szCs w:val="15"/>
          <w:highlight w:val="white"/>
          <w:lang w:eastAsia="en-GB"/>
        </w:rPr>
        <w:t xml:space="preserve"> postUrl = Host.SettingsFactory[</w:t>
      </w:r>
      <w:r w:rsidRPr="00D72770">
        <w:rPr>
          <w:rFonts w:ascii="Consolas" w:hAnsi="Consolas" w:cs="Consolas"/>
          <w:color w:val="2B91AF"/>
          <w:szCs w:val="15"/>
          <w:highlight w:val="white"/>
          <w:lang w:eastAsia="en-GB"/>
        </w:rPr>
        <w:t>JobserveSettingsFactory</w:t>
      </w:r>
      <w:r w:rsidRPr="00D72770">
        <w:rPr>
          <w:rFonts w:ascii="Consolas" w:hAnsi="Consolas" w:cs="Consolas"/>
          <w:color w:val="000000"/>
          <w:szCs w:val="15"/>
          <w:highlight w:val="white"/>
          <w:lang w:eastAsia="en-GB"/>
        </w:rPr>
        <w:t>.WebPostUrl];</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 xml:space="preserve">    </w:t>
      </w:r>
      <w:r w:rsidRPr="00D72770">
        <w:rPr>
          <w:rFonts w:ascii="Consolas" w:hAnsi="Consolas" w:cs="Consolas"/>
          <w:color w:val="0000FF"/>
          <w:szCs w:val="15"/>
          <w:highlight w:val="white"/>
          <w:lang w:eastAsia="en-GB"/>
        </w:rPr>
        <w:t>this</w:t>
      </w:r>
      <w:r w:rsidRPr="00D72770">
        <w:rPr>
          <w:rFonts w:ascii="Consolas" w:hAnsi="Consolas" w:cs="Consolas"/>
          <w:color w:val="000000"/>
          <w:szCs w:val="15"/>
          <w:highlight w:val="white"/>
          <w:lang w:eastAsia="en-GB"/>
        </w:rPr>
        <w:t>.Host.Trace(</w:t>
      </w:r>
      <w:r w:rsidRPr="00D72770">
        <w:rPr>
          <w:rFonts w:ascii="Consolas" w:hAnsi="Consolas" w:cs="Consolas"/>
          <w:color w:val="0000FF"/>
          <w:szCs w:val="15"/>
          <w:highlight w:val="white"/>
          <w:lang w:eastAsia="en-GB"/>
        </w:rPr>
        <w:t>string</w:t>
      </w:r>
      <w:r w:rsidRPr="00D72770">
        <w:rPr>
          <w:rFonts w:ascii="Consolas" w:hAnsi="Consolas" w:cs="Consolas"/>
          <w:color w:val="000000"/>
          <w:szCs w:val="15"/>
          <w:highlight w:val="white"/>
          <w:lang w:eastAsia="en-GB"/>
        </w:rPr>
        <w:t>.Format(</w:t>
      </w:r>
      <w:r w:rsidRPr="00D72770">
        <w:rPr>
          <w:rFonts w:ascii="Consolas" w:hAnsi="Consolas" w:cs="Consolas"/>
          <w:color w:val="A31515"/>
          <w:szCs w:val="15"/>
          <w:highlight w:val="white"/>
          <w:lang w:eastAsia="en-GB"/>
        </w:rPr>
        <w:t xml:space="preserve">"Posting to: </w:t>
      </w:r>
      <w:r w:rsidRPr="00D72770">
        <w:rPr>
          <w:rFonts w:ascii="Consolas" w:hAnsi="Consolas" w:cs="Consolas"/>
          <w:color w:val="3CB371"/>
          <w:szCs w:val="15"/>
          <w:highlight w:val="white"/>
          <w:lang w:eastAsia="en-GB"/>
        </w:rPr>
        <w:t>{0}</w:t>
      </w:r>
      <w:r w:rsidRPr="00D72770">
        <w:rPr>
          <w:rFonts w:ascii="Consolas" w:hAnsi="Consolas" w:cs="Consolas"/>
          <w:color w:val="A31515"/>
          <w:szCs w:val="15"/>
          <w:highlight w:val="white"/>
          <w:lang w:eastAsia="en-GB"/>
        </w:rPr>
        <w:t>"</w:t>
      </w:r>
      <w:r w:rsidRPr="00D72770">
        <w:rPr>
          <w:rFonts w:ascii="Consolas" w:hAnsi="Consolas" w:cs="Consolas"/>
          <w:color w:val="000000"/>
          <w:szCs w:val="15"/>
          <w:highlight w:val="white"/>
          <w:lang w:eastAsia="en-GB"/>
        </w:rPr>
        <w:t>, postUrl));</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 xml:space="preserve">    </w:t>
      </w:r>
      <w:r w:rsidRPr="00D72770">
        <w:rPr>
          <w:rFonts w:ascii="Consolas" w:hAnsi="Consolas" w:cs="Consolas"/>
          <w:color w:val="0000FF"/>
          <w:szCs w:val="15"/>
          <w:highlight w:val="white"/>
          <w:lang w:eastAsia="en-GB"/>
        </w:rPr>
        <w:t>this</w:t>
      </w:r>
      <w:r w:rsidRPr="00D72770">
        <w:rPr>
          <w:rFonts w:ascii="Consolas" w:hAnsi="Consolas" w:cs="Consolas"/>
          <w:color w:val="000000"/>
          <w:szCs w:val="15"/>
          <w:highlight w:val="white"/>
          <w:lang w:eastAsia="en-GB"/>
        </w:rPr>
        <w:t>.Host.Trace(</w:t>
      </w:r>
      <w:r w:rsidRPr="00D72770">
        <w:rPr>
          <w:rFonts w:ascii="Consolas" w:hAnsi="Consolas" w:cs="Consolas"/>
          <w:color w:val="2B91AF"/>
          <w:szCs w:val="15"/>
          <w:highlight w:val="white"/>
          <w:lang w:eastAsia="en-GB"/>
        </w:rPr>
        <w:t>Environment</w:t>
      </w:r>
      <w:r w:rsidRPr="00D72770">
        <w:rPr>
          <w:rFonts w:ascii="Consolas" w:hAnsi="Consolas" w:cs="Consolas"/>
          <w:color w:val="000000"/>
          <w:szCs w:val="15"/>
          <w:highlight w:val="white"/>
          <w:lang w:eastAsia="en-GB"/>
        </w:rPr>
        <w:t>.NewLine);</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 xml:space="preserve">    </w:t>
      </w:r>
      <w:r w:rsidRPr="00D72770">
        <w:rPr>
          <w:rFonts w:ascii="Consolas" w:hAnsi="Consolas" w:cs="Consolas"/>
          <w:color w:val="0000FF"/>
          <w:szCs w:val="15"/>
          <w:highlight w:val="white"/>
          <w:lang w:eastAsia="en-GB"/>
        </w:rPr>
        <w:t>if</w:t>
      </w:r>
      <w:r w:rsidRPr="00D72770">
        <w:rPr>
          <w:rFonts w:ascii="Consolas" w:hAnsi="Consolas" w:cs="Consolas"/>
          <w:color w:val="000000"/>
          <w:szCs w:val="15"/>
          <w:highlight w:val="white"/>
          <w:lang w:eastAsia="en-GB"/>
        </w:rPr>
        <w:t xml:space="preserve"> (Host.ExecutionMode == </w:t>
      </w:r>
      <w:r w:rsidRPr="00D72770">
        <w:rPr>
          <w:rFonts w:ascii="Consolas" w:hAnsi="Consolas" w:cs="Consolas"/>
          <w:color w:val="2B91AF"/>
          <w:szCs w:val="15"/>
          <w:highlight w:val="white"/>
          <w:lang w:eastAsia="en-GB"/>
        </w:rPr>
        <w:t>ChannelExecutionMode</w:t>
      </w:r>
      <w:r w:rsidRPr="00D72770">
        <w:rPr>
          <w:rFonts w:ascii="Consolas" w:hAnsi="Consolas" w:cs="Consolas"/>
          <w:color w:val="000000"/>
          <w:szCs w:val="15"/>
          <w:highlight w:val="white"/>
          <w:lang w:eastAsia="en-GB"/>
        </w:rPr>
        <w:t>.Debug)</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 xml:space="preserve">    {</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lastRenderedPageBreak/>
        <w:t xml:space="preserve">        </w:t>
      </w:r>
      <w:r w:rsidRPr="00D72770">
        <w:rPr>
          <w:rFonts w:ascii="Consolas" w:hAnsi="Consolas" w:cs="Consolas"/>
          <w:color w:val="0000FF"/>
          <w:szCs w:val="15"/>
          <w:highlight w:val="white"/>
          <w:lang w:eastAsia="en-GB"/>
        </w:rPr>
        <w:t>string</w:t>
      </w:r>
      <w:r w:rsidRPr="00D72770">
        <w:rPr>
          <w:rFonts w:ascii="Consolas" w:hAnsi="Consolas" w:cs="Consolas"/>
          <w:color w:val="000000"/>
          <w:szCs w:val="15"/>
          <w:highlight w:val="white"/>
          <w:lang w:eastAsia="en-GB"/>
        </w:rPr>
        <w:t xml:space="preserve"> responseStr = </w:t>
      </w:r>
      <w:r w:rsidRPr="00D72770">
        <w:rPr>
          <w:rFonts w:ascii="Consolas" w:hAnsi="Consolas" w:cs="Consolas"/>
          <w:color w:val="0000FF"/>
          <w:szCs w:val="15"/>
          <w:highlight w:val="white"/>
          <w:lang w:eastAsia="en-GB"/>
        </w:rPr>
        <w:t>this</w:t>
      </w:r>
      <w:r w:rsidRPr="00D72770">
        <w:rPr>
          <w:rFonts w:ascii="Consolas" w:hAnsi="Consolas" w:cs="Consolas"/>
          <w:color w:val="000000"/>
          <w:szCs w:val="15"/>
          <w:highlight w:val="white"/>
          <w:lang w:eastAsia="en-GB"/>
        </w:rPr>
        <w:t>.GetDebugResponse();</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 xml:space="preserve">        response = </w:t>
      </w:r>
      <w:r w:rsidRPr="00D72770">
        <w:rPr>
          <w:rFonts w:ascii="Consolas" w:hAnsi="Consolas" w:cs="Consolas"/>
          <w:color w:val="0000FF"/>
          <w:szCs w:val="15"/>
          <w:highlight w:val="white"/>
          <w:lang w:eastAsia="en-GB"/>
        </w:rPr>
        <w:t>new</w:t>
      </w:r>
      <w:r w:rsidRPr="00D72770">
        <w:rPr>
          <w:rFonts w:ascii="Consolas" w:hAnsi="Consolas" w:cs="Consolas"/>
          <w:color w:val="000000"/>
          <w:szCs w:val="15"/>
          <w:highlight w:val="white"/>
          <w:lang w:eastAsia="en-GB"/>
        </w:rPr>
        <w:t xml:space="preserve"> </w:t>
      </w:r>
      <w:r w:rsidRPr="00D72770">
        <w:rPr>
          <w:rFonts w:ascii="Consolas" w:hAnsi="Consolas" w:cs="Consolas"/>
          <w:color w:val="2B91AF"/>
          <w:szCs w:val="15"/>
          <w:highlight w:val="white"/>
          <w:lang w:eastAsia="en-GB"/>
        </w:rPr>
        <w:t>JobserveResponse</w:t>
      </w:r>
      <w:r w:rsidRPr="00D72770">
        <w:rPr>
          <w:rFonts w:ascii="Consolas" w:hAnsi="Consolas" w:cs="Consolas"/>
          <w:color w:val="000000"/>
          <w:szCs w:val="15"/>
          <w:highlight w:val="white"/>
          <w:lang w:eastAsia="en-GB"/>
        </w:rPr>
        <w:t>(</w:t>
      </w:r>
      <w:r w:rsidRPr="00D72770">
        <w:rPr>
          <w:rFonts w:ascii="Consolas" w:hAnsi="Consolas" w:cs="Consolas"/>
          <w:color w:val="0000FF"/>
          <w:szCs w:val="15"/>
          <w:highlight w:val="white"/>
          <w:lang w:eastAsia="en-GB"/>
        </w:rPr>
        <w:t>true</w:t>
      </w:r>
      <w:r w:rsidRPr="00D72770">
        <w:rPr>
          <w:rFonts w:ascii="Consolas" w:hAnsi="Consolas" w:cs="Consolas"/>
          <w:color w:val="000000"/>
          <w:szCs w:val="15"/>
          <w:highlight w:val="white"/>
          <w:lang w:eastAsia="en-GB"/>
        </w:rPr>
        <w:t>, responseStr);</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 xml:space="preserve">    }</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 xml:space="preserve">    </w:t>
      </w:r>
      <w:r w:rsidRPr="00D72770">
        <w:rPr>
          <w:rFonts w:ascii="Consolas" w:hAnsi="Consolas" w:cs="Consolas"/>
          <w:color w:val="0000FF"/>
          <w:szCs w:val="15"/>
          <w:highlight w:val="white"/>
          <w:lang w:eastAsia="en-GB"/>
        </w:rPr>
        <w:t>else</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 xml:space="preserve">    {</w:t>
      </w:r>
    </w:p>
    <w:p w:rsidR="003E7A13" w:rsidRPr="003E7A13" w:rsidRDefault="003E7A13" w:rsidP="003E7A13">
      <w:pPr>
        <w:autoSpaceDE w:val="0"/>
        <w:autoSpaceDN w:val="0"/>
        <w:adjustRightInd w:val="0"/>
        <w:spacing w:after="0"/>
        <w:ind w:left="720"/>
        <w:rPr>
          <w:rFonts w:ascii="Consolas" w:hAnsi="Consolas" w:cs="Consolas"/>
          <w:color w:val="000000"/>
          <w:szCs w:val="15"/>
          <w:highlight w:val="white"/>
          <w:lang w:eastAsia="en-GB"/>
        </w:rPr>
      </w:pPr>
      <w:r w:rsidRPr="003E7A13">
        <w:rPr>
          <w:rFonts w:ascii="Consolas" w:hAnsi="Consolas" w:cs="Consolas"/>
          <w:color w:val="0000FF"/>
          <w:szCs w:val="15"/>
          <w:highlight w:val="white"/>
          <w:lang w:eastAsia="en-GB"/>
        </w:rPr>
        <w:t>try</w:t>
      </w:r>
    </w:p>
    <w:p w:rsidR="003E7A13" w:rsidRPr="003E7A13" w:rsidRDefault="003E7A13" w:rsidP="003E7A13">
      <w:pPr>
        <w:autoSpaceDE w:val="0"/>
        <w:autoSpaceDN w:val="0"/>
        <w:adjustRightInd w:val="0"/>
        <w:spacing w:after="0"/>
        <w:ind w:left="720"/>
        <w:rPr>
          <w:rFonts w:ascii="Consolas" w:hAnsi="Consolas" w:cs="Consolas"/>
          <w:color w:val="000000"/>
          <w:szCs w:val="15"/>
          <w:highlight w:val="white"/>
          <w:lang w:eastAsia="en-GB"/>
        </w:rPr>
      </w:pPr>
      <w:r w:rsidRPr="003E7A13">
        <w:rPr>
          <w:rFonts w:ascii="Consolas" w:hAnsi="Consolas" w:cs="Consolas"/>
          <w:color w:val="000000"/>
          <w:szCs w:val="15"/>
          <w:highlight w:val="white"/>
          <w:lang w:eastAsia="en-GB"/>
        </w:rPr>
        <w:t>{</w:t>
      </w:r>
    </w:p>
    <w:p w:rsidR="003E7A13" w:rsidRPr="003E7A13" w:rsidRDefault="003E7A13" w:rsidP="003E7A13">
      <w:pPr>
        <w:autoSpaceDE w:val="0"/>
        <w:autoSpaceDN w:val="0"/>
        <w:adjustRightInd w:val="0"/>
        <w:spacing w:after="0"/>
        <w:ind w:left="720"/>
        <w:rPr>
          <w:rFonts w:ascii="Consolas" w:hAnsi="Consolas" w:cs="Consolas"/>
          <w:color w:val="000000"/>
          <w:szCs w:val="15"/>
          <w:highlight w:val="white"/>
          <w:lang w:eastAsia="en-GB"/>
        </w:rPr>
      </w:pPr>
      <w:r w:rsidRPr="003E7A13">
        <w:rPr>
          <w:rFonts w:ascii="Consolas" w:hAnsi="Consolas" w:cs="Consolas"/>
          <w:color w:val="000000"/>
          <w:szCs w:val="15"/>
          <w:highlight w:val="white"/>
          <w:lang w:eastAsia="en-GB"/>
        </w:rPr>
        <w:t xml:space="preserve">    response = webClient.SendRequest(Host.SettingsFactory[</w:t>
      </w:r>
      <w:r w:rsidRPr="003E7A13">
        <w:rPr>
          <w:rFonts w:ascii="Consolas" w:hAnsi="Consolas" w:cs="Consolas"/>
          <w:color w:val="2B91AF"/>
          <w:szCs w:val="15"/>
          <w:highlight w:val="white"/>
          <w:lang w:eastAsia="en-GB"/>
        </w:rPr>
        <w:t>JobserveSettingsFactory</w:t>
      </w:r>
      <w:r w:rsidRPr="003E7A13">
        <w:rPr>
          <w:rFonts w:ascii="Consolas" w:hAnsi="Consolas" w:cs="Consolas"/>
          <w:color w:val="000000"/>
          <w:szCs w:val="15"/>
          <w:highlight w:val="white"/>
          <w:lang w:eastAsia="en-GB"/>
        </w:rPr>
        <w:t>.WebPostUrl], requestType, request);</w:t>
      </w:r>
    </w:p>
    <w:p w:rsidR="003E7A13" w:rsidRPr="003E7A13" w:rsidRDefault="003E7A13" w:rsidP="003E7A13">
      <w:pPr>
        <w:autoSpaceDE w:val="0"/>
        <w:autoSpaceDN w:val="0"/>
        <w:adjustRightInd w:val="0"/>
        <w:spacing w:after="0"/>
        <w:ind w:left="720"/>
        <w:rPr>
          <w:rFonts w:ascii="Consolas" w:hAnsi="Consolas" w:cs="Consolas"/>
          <w:color w:val="000000"/>
          <w:szCs w:val="15"/>
          <w:highlight w:val="white"/>
          <w:lang w:eastAsia="en-GB"/>
        </w:rPr>
      </w:pPr>
      <w:r w:rsidRPr="003E7A13">
        <w:rPr>
          <w:rFonts w:ascii="Consolas" w:hAnsi="Consolas" w:cs="Consolas"/>
          <w:color w:val="000000"/>
          <w:szCs w:val="15"/>
          <w:highlight w:val="white"/>
          <w:lang w:eastAsia="en-GB"/>
        </w:rPr>
        <w:t>}</w:t>
      </w:r>
    </w:p>
    <w:p w:rsidR="003E7A13" w:rsidRPr="003E7A13" w:rsidRDefault="003E7A13" w:rsidP="003E7A13">
      <w:pPr>
        <w:autoSpaceDE w:val="0"/>
        <w:autoSpaceDN w:val="0"/>
        <w:adjustRightInd w:val="0"/>
        <w:spacing w:after="0"/>
        <w:ind w:left="720"/>
        <w:rPr>
          <w:rFonts w:ascii="Consolas" w:hAnsi="Consolas" w:cs="Consolas"/>
          <w:color w:val="000000"/>
          <w:szCs w:val="15"/>
          <w:highlight w:val="white"/>
          <w:lang w:eastAsia="en-GB"/>
        </w:rPr>
      </w:pPr>
      <w:r w:rsidRPr="003E7A13">
        <w:rPr>
          <w:rFonts w:ascii="Consolas" w:hAnsi="Consolas" w:cs="Consolas"/>
          <w:color w:val="0000FF"/>
          <w:szCs w:val="15"/>
          <w:highlight w:val="white"/>
          <w:lang w:eastAsia="en-GB"/>
        </w:rPr>
        <w:t>catch</w:t>
      </w:r>
      <w:r w:rsidRPr="003E7A13">
        <w:rPr>
          <w:rFonts w:ascii="Consolas" w:hAnsi="Consolas" w:cs="Consolas"/>
          <w:color w:val="000000"/>
          <w:szCs w:val="15"/>
          <w:highlight w:val="white"/>
          <w:lang w:eastAsia="en-GB"/>
        </w:rPr>
        <w:t xml:space="preserve"> (</w:t>
      </w:r>
      <w:r w:rsidRPr="003E7A13">
        <w:rPr>
          <w:rFonts w:ascii="Consolas" w:hAnsi="Consolas" w:cs="Consolas"/>
          <w:color w:val="2B91AF"/>
          <w:szCs w:val="15"/>
          <w:highlight w:val="white"/>
          <w:lang w:eastAsia="en-GB"/>
        </w:rPr>
        <w:t>WebException</w:t>
      </w:r>
      <w:r w:rsidRPr="003E7A13">
        <w:rPr>
          <w:rFonts w:ascii="Consolas" w:hAnsi="Consolas" w:cs="Consolas"/>
          <w:color w:val="000000"/>
          <w:szCs w:val="15"/>
          <w:highlight w:val="white"/>
          <w:lang w:eastAsia="en-GB"/>
        </w:rPr>
        <w:t xml:space="preserve"> webException)</w:t>
      </w:r>
    </w:p>
    <w:p w:rsidR="003E7A13" w:rsidRPr="003E7A13" w:rsidRDefault="003E7A13" w:rsidP="003E7A13">
      <w:pPr>
        <w:autoSpaceDE w:val="0"/>
        <w:autoSpaceDN w:val="0"/>
        <w:adjustRightInd w:val="0"/>
        <w:spacing w:after="0"/>
        <w:ind w:left="720"/>
        <w:rPr>
          <w:rFonts w:ascii="Consolas" w:hAnsi="Consolas" w:cs="Consolas"/>
          <w:color w:val="000000"/>
          <w:szCs w:val="15"/>
          <w:highlight w:val="white"/>
          <w:lang w:eastAsia="en-GB"/>
        </w:rPr>
      </w:pPr>
      <w:r w:rsidRPr="003E7A13">
        <w:rPr>
          <w:rFonts w:ascii="Consolas" w:hAnsi="Consolas" w:cs="Consolas"/>
          <w:color w:val="000000"/>
          <w:szCs w:val="15"/>
          <w:highlight w:val="white"/>
          <w:lang w:eastAsia="en-GB"/>
        </w:rPr>
        <w:t>{</w:t>
      </w:r>
    </w:p>
    <w:p w:rsidR="003E7A13" w:rsidRPr="003E7A13" w:rsidRDefault="003E7A13" w:rsidP="003E7A13">
      <w:pPr>
        <w:autoSpaceDE w:val="0"/>
        <w:autoSpaceDN w:val="0"/>
        <w:adjustRightInd w:val="0"/>
        <w:spacing w:after="0"/>
        <w:ind w:left="720"/>
        <w:rPr>
          <w:rFonts w:ascii="Consolas" w:hAnsi="Consolas" w:cs="Consolas"/>
          <w:color w:val="000000"/>
          <w:szCs w:val="15"/>
          <w:highlight w:val="white"/>
          <w:lang w:eastAsia="en-GB"/>
        </w:rPr>
      </w:pPr>
      <w:r w:rsidRPr="003E7A13">
        <w:rPr>
          <w:rFonts w:ascii="Consolas" w:hAnsi="Consolas" w:cs="Consolas"/>
          <w:color w:val="000000"/>
          <w:szCs w:val="15"/>
          <w:highlight w:val="white"/>
          <w:lang w:eastAsia="en-GB"/>
        </w:rPr>
        <w:t xml:space="preserve">    </w:t>
      </w:r>
      <w:r w:rsidRPr="003E7A13">
        <w:rPr>
          <w:rFonts w:ascii="Consolas" w:hAnsi="Consolas" w:cs="Consolas"/>
          <w:color w:val="0000FF"/>
          <w:szCs w:val="15"/>
          <w:highlight w:val="white"/>
          <w:lang w:eastAsia="en-GB"/>
        </w:rPr>
        <w:t>if</w:t>
      </w:r>
      <w:r w:rsidRPr="003E7A13">
        <w:rPr>
          <w:rFonts w:ascii="Consolas" w:hAnsi="Consolas" w:cs="Consolas"/>
          <w:color w:val="000000"/>
          <w:szCs w:val="15"/>
          <w:highlight w:val="white"/>
          <w:lang w:eastAsia="en-GB"/>
        </w:rPr>
        <w:t xml:space="preserve"> (webException.Status == </w:t>
      </w:r>
      <w:r w:rsidRPr="003E7A13">
        <w:rPr>
          <w:rFonts w:ascii="Consolas" w:hAnsi="Consolas" w:cs="Consolas"/>
          <w:color w:val="2B91AF"/>
          <w:szCs w:val="15"/>
          <w:highlight w:val="white"/>
          <w:lang w:eastAsia="en-GB"/>
        </w:rPr>
        <w:t>WebExceptionStatus</w:t>
      </w:r>
      <w:r w:rsidRPr="003E7A13">
        <w:rPr>
          <w:rFonts w:ascii="Consolas" w:hAnsi="Consolas" w:cs="Consolas"/>
          <w:color w:val="000000"/>
          <w:szCs w:val="15"/>
          <w:highlight w:val="white"/>
          <w:lang w:eastAsia="en-GB"/>
        </w:rPr>
        <w:t>.ConnectFailure</w:t>
      </w:r>
    </w:p>
    <w:p w:rsidR="003E7A13" w:rsidRPr="003E7A13" w:rsidRDefault="003E7A13" w:rsidP="003E7A13">
      <w:pPr>
        <w:autoSpaceDE w:val="0"/>
        <w:autoSpaceDN w:val="0"/>
        <w:adjustRightInd w:val="0"/>
        <w:spacing w:after="0"/>
        <w:ind w:left="720"/>
        <w:rPr>
          <w:rFonts w:ascii="Consolas" w:hAnsi="Consolas" w:cs="Consolas"/>
          <w:color w:val="000000"/>
          <w:szCs w:val="15"/>
          <w:highlight w:val="white"/>
          <w:lang w:eastAsia="en-GB"/>
        </w:rPr>
      </w:pPr>
      <w:r w:rsidRPr="003E7A13">
        <w:rPr>
          <w:rFonts w:ascii="Consolas" w:hAnsi="Consolas" w:cs="Consolas"/>
          <w:color w:val="000000"/>
          <w:szCs w:val="15"/>
          <w:highlight w:val="white"/>
          <w:lang w:eastAsia="en-GB"/>
        </w:rPr>
        <w:t xml:space="preserve">        || webException.Status == </w:t>
      </w:r>
      <w:r w:rsidRPr="003E7A13">
        <w:rPr>
          <w:rFonts w:ascii="Consolas" w:hAnsi="Consolas" w:cs="Consolas"/>
          <w:color w:val="2B91AF"/>
          <w:szCs w:val="15"/>
          <w:highlight w:val="white"/>
          <w:lang w:eastAsia="en-GB"/>
        </w:rPr>
        <w:t>WebExceptionStatus</w:t>
      </w:r>
      <w:r w:rsidRPr="003E7A13">
        <w:rPr>
          <w:rFonts w:ascii="Consolas" w:hAnsi="Consolas" w:cs="Consolas"/>
          <w:color w:val="000000"/>
          <w:szCs w:val="15"/>
          <w:highlight w:val="white"/>
          <w:lang w:eastAsia="en-GB"/>
        </w:rPr>
        <w:t>.NameResolutionFailure)</w:t>
      </w:r>
    </w:p>
    <w:p w:rsidR="003E7A13" w:rsidRPr="003E7A13" w:rsidRDefault="003E7A13" w:rsidP="003E7A13">
      <w:pPr>
        <w:autoSpaceDE w:val="0"/>
        <w:autoSpaceDN w:val="0"/>
        <w:adjustRightInd w:val="0"/>
        <w:spacing w:after="0"/>
        <w:ind w:left="720"/>
        <w:rPr>
          <w:rFonts w:ascii="Consolas" w:hAnsi="Consolas" w:cs="Consolas"/>
          <w:color w:val="000000"/>
          <w:szCs w:val="15"/>
          <w:highlight w:val="white"/>
          <w:lang w:eastAsia="en-GB"/>
        </w:rPr>
      </w:pPr>
      <w:r w:rsidRPr="003E7A13">
        <w:rPr>
          <w:rFonts w:ascii="Consolas" w:hAnsi="Consolas" w:cs="Consolas"/>
          <w:color w:val="000000"/>
          <w:szCs w:val="15"/>
          <w:highlight w:val="white"/>
          <w:lang w:eastAsia="en-GB"/>
        </w:rPr>
        <w:t xml:space="preserve">    {</w:t>
      </w:r>
    </w:p>
    <w:p w:rsidR="003E7A13" w:rsidRPr="003E7A13" w:rsidRDefault="003E7A13" w:rsidP="003E7A13">
      <w:pPr>
        <w:autoSpaceDE w:val="0"/>
        <w:autoSpaceDN w:val="0"/>
        <w:adjustRightInd w:val="0"/>
        <w:spacing w:after="0"/>
        <w:ind w:left="720"/>
        <w:rPr>
          <w:rFonts w:ascii="Consolas" w:hAnsi="Consolas" w:cs="Consolas"/>
          <w:color w:val="000000"/>
          <w:szCs w:val="15"/>
          <w:highlight w:val="white"/>
          <w:lang w:eastAsia="en-GB"/>
        </w:rPr>
      </w:pPr>
      <w:r w:rsidRPr="003E7A13">
        <w:rPr>
          <w:rFonts w:ascii="Consolas" w:hAnsi="Consolas" w:cs="Consolas"/>
          <w:color w:val="000000"/>
          <w:szCs w:val="15"/>
          <w:highlight w:val="white"/>
          <w:lang w:eastAsia="en-GB"/>
        </w:rPr>
        <w:t xml:space="preserve">        </w:t>
      </w:r>
      <w:r w:rsidRPr="003E7A13">
        <w:rPr>
          <w:rFonts w:ascii="Consolas" w:hAnsi="Consolas" w:cs="Consolas"/>
          <w:color w:val="0000FF"/>
          <w:szCs w:val="15"/>
          <w:highlight w:val="white"/>
          <w:lang w:eastAsia="en-GB"/>
        </w:rPr>
        <w:t>throw</w:t>
      </w:r>
      <w:r w:rsidRPr="003E7A13">
        <w:rPr>
          <w:rFonts w:ascii="Consolas" w:hAnsi="Consolas" w:cs="Consolas"/>
          <w:color w:val="000000"/>
          <w:szCs w:val="15"/>
          <w:highlight w:val="white"/>
          <w:lang w:eastAsia="en-GB"/>
        </w:rPr>
        <w:t xml:space="preserve"> </w:t>
      </w:r>
      <w:r w:rsidRPr="003E7A13">
        <w:rPr>
          <w:rFonts w:ascii="Consolas" w:hAnsi="Consolas" w:cs="Consolas"/>
          <w:color w:val="0000FF"/>
          <w:szCs w:val="15"/>
          <w:highlight w:val="white"/>
          <w:lang w:eastAsia="en-GB"/>
        </w:rPr>
        <w:t>new</w:t>
      </w:r>
      <w:r w:rsidRPr="003E7A13">
        <w:rPr>
          <w:rFonts w:ascii="Consolas" w:hAnsi="Consolas" w:cs="Consolas"/>
          <w:color w:val="000000"/>
          <w:szCs w:val="15"/>
          <w:highlight w:val="white"/>
          <w:lang w:eastAsia="en-GB"/>
        </w:rPr>
        <w:t xml:space="preserve"> </w:t>
      </w:r>
      <w:r w:rsidRPr="003E7A13">
        <w:rPr>
          <w:rFonts w:ascii="Consolas" w:hAnsi="Consolas" w:cs="Consolas"/>
          <w:color w:val="2B91AF"/>
          <w:szCs w:val="15"/>
          <w:highlight w:val="white"/>
          <w:lang w:eastAsia="en-GB"/>
        </w:rPr>
        <w:t>ChannelDownException</w:t>
      </w:r>
      <w:r w:rsidRPr="003E7A13">
        <w:rPr>
          <w:rFonts w:ascii="Consolas" w:hAnsi="Consolas" w:cs="Consolas"/>
          <w:color w:val="000000"/>
          <w:szCs w:val="15"/>
          <w:highlight w:val="white"/>
          <w:lang w:eastAsia="en-GB"/>
        </w:rPr>
        <w:t>(</w:t>
      </w:r>
      <w:r w:rsidRPr="003E7A13">
        <w:rPr>
          <w:rFonts w:ascii="Consolas" w:hAnsi="Consolas" w:cs="Consolas"/>
          <w:color w:val="A31515"/>
          <w:szCs w:val="15"/>
          <w:highlight w:val="white"/>
          <w:lang w:eastAsia="en-GB"/>
        </w:rPr>
        <w:t>"Jobserve channel is not available"</w:t>
      </w:r>
      <w:r w:rsidRPr="003E7A13">
        <w:rPr>
          <w:rFonts w:ascii="Consolas" w:hAnsi="Consolas" w:cs="Consolas"/>
          <w:color w:val="000000"/>
          <w:szCs w:val="15"/>
          <w:highlight w:val="white"/>
          <w:lang w:eastAsia="en-GB"/>
        </w:rPr>
        <w:t>, webException);</w:t>
      </w:r>
    </w:p>
    <w:p w:rsidR="003E7A13" w:rsidRPr="003E7A13" w:rsidRDefault="003E7A13" w:rsidP="003E7A13">
      <w:pPr>
        <w:autoSpaceDE w:val="0"/>
        <w:autoSpaceDN w:val="0"/>
        <w:adjustRightInd w:val="0"/>
        <w:spacing w:after="0"/>
        <w:ind w:left="720"/>
        <w:rPr>
          <w:rFonts w:ascii="Consolas" w:hAnsi="Consolas" w:cs="Consolas"/>
          <w:color w:val="000000"/>
          <w:szCs w:val="15"/>
          <w:highlight w:val="white"/>
          <w:lang w:eastAsia="en-GB"/>
        </w:rPr>
      </w:pPr>
      <w:r w:rsidRPr="003E7A13">
        <w:rPr>
          <w:rFonts w:ascii="Consolas" w:hAnsi="Consolas" w:cs="Consolas"/>
          <w:color w:val="000000"/>
          <w:szCs w:val="15"/>
          <w:highlight w:val="white"/>
          <w:lang w:eastAsia="en-GB"/>
        </w:rPr>
        <w:t xml:space="preserve">    }</w:t>
      </w:r>
    </w:p>
    <w:p w:rsidR="003E7A13" w:rsidRPr="003E7A13" w:rsidRDefault="003E7A13" w:rsidP="003E7A13">
      <w:pPr>
        <w:autoSpaceDE w:val="0"/>
        <w:autoSpaceDN w:val="0"/>
        <w:adjustRightInd w:val="0"/>
        <w:spacing w:after="0"/>
        <w:ind w:left="720"/>
        <w:rPr>
          <w:rFonts w:ascii="Consolas" w:hAnsi="Consolas" w:cs="Consolas"/>
          <w:color w:val="000000"/>
          <w:szCs w:val="15"/>
          <w:highlight w:val="white"/>
          <w:lang w:eastAsia="en-GB"/>
        </w:rPr>
      </w:pPr>
    </w:p>
    <w:p w:rsidR="003E7A13" w:rsidRPr="003E7A13" w:rsidRDefault="003E7A13" w:rsidP="003E7A13">
      <w:pPr>
        <w:autoSpaceDE w:val="0"/>
        <w:autoSpaceDN w:val="0"/>
        <w:adjustRightInd w:val="0"/>
        <w:spacing w:after="0"/>
        <w:ind w:left="720"/>
        <w:rPr>
          <w:rFonts w:ascii="Consolas" w:hAnsi="Consolas" w:cs="Consolas"/>
          <w:color w:val="000000"/>
          <w:szCs w:val="15"/>
          <w:highlight w:val="white"/>
          <w:lang w:eastAsia="en-GB"/>
        </w:rPr>
      </w:pPr>
      <w:r w:rsidRPr="003E7A13">
        <w:rPr>
          <w:rFonts w:ascii="Consolas" w:hAnsi="Consolas" w:cs="Consolas"/>
          <w:color w:val="000000"/>
          <w:szCs w:val="15"/>
          <w:highlight w:val="white"/>
          <w:lang w:eastAsia="en-GB"/>
        </w:rPr>
        <w:t xml:space="preserve">    </w:t>
      </w:r>
      <w:r w:rsidRPr="003E7A13">
        <w:rPr>
          <w:rFonts w:ascii="Consolas" w:hAnsi="Consolas" w:cs="Consolas"/>
          <w:color w:val="0000FF"/>
          <w:szCs w:val="15"/>
          <w:highlight w:val="white"/>
          <w:lang w:eastAsia="en-GB"/>
        </w:rPr>
        <w:t>throw</w:t>
      </w:r>
      <w:r w:rsidRPr="003E7A13">
        <w:rPr>
          <w:rFonts w:ascii="Consolas" w:hAnsi="Consolas" w:cs="Consolas"/>
          <w:color w:val="000000"/>
          <w:szCs w:val="15"/>
          <w:highlight w:val="white"/>
          <w:lang w:eastAsia="en-GB"/>
        </w:rPr>
        <w:t xml:space="preserve"> </w:t>
      </w:r>
      <w:r w:rsidRPr="003E7A13">
        <w:rPr>
          <w:rFonts w:ascii="Consolas" w:hAnsi="Consolas" w:cs="Consolas"/>
          <w:color w:val="0000FF"/>
          <w:szCs w:val="15"/>
          <w:highlight w:val="white"/>
          <w:lang w:eastAsia="en-GB"/>
        </w:rPr>
        <w:t>new</w:t>
      </w:r>
      <w:r w:rsidRPr="003E7A13">
        <w:rPr>
          <w:rFonts w:ascii="Consolas" w:hAnsi="Consolas" w:cs="Consolas"/>
          <w:color w:val="000000"/>
          <w:szCs w:val="15"/>
          <w:highlight w:val="white"/>
          <w:lang w:eastAsia="en-GB"/>
        </w:rPr>
        <w:t xml:space="preserve"> </w:t>
      </w:r>
      <w:r w:rsidRPr="003E7A13">
        <w:rPr>
          <w:rFonts w:ascii="Consolas" w:hAnsi="Consolas" w:cs="Consolas"/>
          <w:color w:val="2B91AF"/>
          <w:szCs w:val="15"/>
          <w:highlight w:val="white"/>
          <w:lang w:eastAsia="en-GB"/>
        </w:rPr>
        <w:t>WebException</w:t>
      </w:r>
      <w:r w:rsidRPr="003E7A13">
        <w:rPr>
          <w:rFonts w:ascii="Consolas" w:hAnsi="Consolas" w:cs="Consolas"/>
          <w:color w:val="000000"/>
          <w:szCs w:val="15"/>
          <w:highlight w:val="white"/>
          <w:lang w:eastAsia="en-GB"/>
        </w:rPr>
        <w:t>(</w:t>
      </w:r>
      <w:r w:rsidRPr="003E7A13">
        <w:rPr>
          <w:rFonts w:ascii="Consolas" w:hAnsi="Consolas" w:cs="Consolas"/>
          <w:color w:val="A31515"/>
          <w:szCs w:val="15"/>
          <w:highlight w:val="white"/>
          <w:lang w:eastAsia="en-GB"/>
        </w:rPr>
        <w:t>"An error occurred whilst connection to Jobserve"</w:t>
      </w:r>
      <w:r w:rsidRPr="003E7A13">
        <w:rPr>
          <w:rFonts w:ascii="Consolas" w:hAnsi="Consolas" w:cs="Consolas"/>
          <w:color w:val="000000"/>
          <w:szCs w:val="15"/>
          <w:highlight w:val="white"/>
          <w:lang w:eastAsia="en-GB"/>
        </w:rPr>
        <w:t>, webException);</w:t>
      </w:r>
    </w:p>
    <w:p w:rsidR="007459D8" w:rsidRDefault="003E7A13" w:rsidP="003E7A13">
      <w:pPr>
        <w:autoSpaceDE w:val="0"/>
        <w:autoSpaceDN w:val="0"/>
        <w:adjustRightInd w:val="0"/>
        <w:spacing w:after="0"/>
        <w:ind w:left="1440"/>
        <w:rPr>
          <w:rFonts w:ascii="Consolas" w:hAnsi="Consolas" w:cs="Consolas"/>
          <w:color w:val="000000"/>
          <w:szCs w:val="15"/>
          <w:highlight w:val="white"/>
          <w:lang w:eastAsia="en-GB"/>
        </w:rPr>
      </w:pPr>
      <w:r w:rsidRPr="003E7A13">
        <w:rPr>
          <w:rFonts w:ascii="Consolas" w:hAnsi="Consolas" w:cs="Consolas"/>
          <w:color w:val="000000"/>
          <w:szCs w:val="15"/>
          <w:highlight w:val="white"/>
          <w:lang w:eastAsia="en-GB"/>
        </w:rPr>
        <w:t>}</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 xml:space="preserve">    }</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 xml:space="preserve">    </w:t>
      </w:r>
      <w:r w:rsidRPr="00D72770">
        <w:rPr>
          <w:rFonts w:ascii="Consolas" w:hAnsi="Consolas" w:cs="Consolas"/>
          <w:color w:val="0000FF"/>
          <w:szCs w:val="15"/>
          <w:highlight w:val="white"/>
          <w:lang w:eastAsia="en-GB"/>
        </w:rPr>
        <w:t>this</w:t>
      </w:r>
      <w:r w:rsidRPr="00D72770">
        <w:rPr>
          <w:rFonts w:ascii="Consolas" w:hAnsi="Consolas" w:cs="Consolas"/>
          <w:color w:val="000000"/>
          <w:szCs w:val="15"/>
          <w:highlight w:val="white"/>
          <w:lang w:eastAsia="en-GB"/>
        </w:rPr>
        <w:t>.LogResponse(response.ResponseMessage);</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 xml:space="preserve">    </w:t>
      </w:r>
      <w:r w:rsidRPr="00D72770">
        <w:rPr>
          <w:rFonts w:ascii="Consolas" w:hAnsi="Consolas" w:cs="Consolas"/>
          <w:color w:val="0000FF"/>
          <w:szCs w:val="15"/>
          <w:highlight w:val="white"/>
          <w:lang w:eastAsia="en-GB"/>
        </w:rPr>
        <w:t>if</w:t>
      </w:r>
      <w:r w:rsidRPr="00D72770">
        <w:rPr>
          <w:rFonts w:ascii="Consolas" w:hAnsi="Consolas" w:cs="Consolas"/>
          <w:color w:val="000000"/>
          <w:szCs w:val="15"/>
          <w:highlight w:val="white"/>
          <w:lang w:eastAsia="en-GB"/>
        </w:rPr>
        <w:t xml:space="preserve"> (requestType != </w:t>
      </w:r>
      <w:r w:rsidRPr="00D72770">
        <w:rPr>
          <w:rFonts w:ascii="Consolas" w:hAnsi="Consolas" w:cs="Consolas"/>
          <w:color w:val="2B91AF"/>
          <w:szCs w:val="15"/>
          <w:highlight w:val="white"/>
          <w:lang w:eastAsia="en-GB"/>
        </w:rPr>
        <w:t>JobserveRequestType</w:t>
      </w:r>
      <w:r w:rsidRPr="00D72770">
        <w:rPr>
          <w:rFonts w:ascii="Consolas" w:hAnsi="Consolas" w:cs="Consolas"/>
          <w:color w:val="000000"/>
          <w:szCs w:val="15"/>
          <w:highlight w:val="white"/>
          <w:lang w:eastAsia="en-GB"/>
        </w:rPr>
        <w:t xml:space="preserve">.DeleteAdvert &amp;&amp; requestType != </w:t>
      </w:r>
      <w:r w:rsidRPr="00D72770">
        <w:rPr>
          <w:rFonts w:ascii="Consolas" w:hAnsi="Consolas" w:cs="Consolas"/>
          <w:color w:val="2B91AF"/>
          <w:szCs w:val="15"/>
          <w:highlight w:val="white"/>
          <w:lang w:eastAsia="en-GB"/>
        </w:rPr>
        <w:t>JobserveRequestType</w:t>
      </w:r>
      <w:r w:rsidRPr="00D72770">
        <w:rPr>
          <w:rFonts w:ascii="Consolas" w:hAnsi="Consolas" w:cs="Consolas"/>
          <w:color w:val="000000"/>
          <w:szCs w:val="15"/>
          <w:highlight w:val="white"/>
          <w:lang w:eastAsia="en-GB"/>
        </w:rPr>
        <w:t>.VerifyAccount)</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 xml:space="preserve">    {</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 xml:space="preserve">        </w:t>
      </w:r>
      <w:r w:rsidRPr="00D72770">
        <w:rPr>
          <w:rFonts w:ascii="Consolas" w:hAnsi="Consolas" w:cs="Consolas"/>
          <w:color w:val="0000FF"/>
          <w:szCs w:val="15"/>
          <w:highlight w:val="white"/>
          <w:lang w:eastAsia="en-GB"/>
        </w:rPr>
        <w:t>this</w:t>
      </w:r>
      <w:r w:rsidRPr="00D72770">
        <w:rPr>
          <w:rFonts w:ascii="Consolas" w:hAnsi="Consolas" w:cs="Consolas"/>
          <w:color w:val="000000"/>
          <w:szCs w:val="15"/>
          <w:highlight w:val="white"/>
          <w:lang w:eastAsia="en-GB"/>
        </w:rPr>
        <w:t>.ExtractJobIdFromResponse(response.ResponseMessage);</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 xml:space="preserve">    }</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 xml:space="preserve">    </w:t>
      </w:r>
      <w:r w:rsidRPr="00D72770">
        <w:rPr>
          <w:rFonts w:ascii="Consolas" w:hAnsi="Consolas" w:cs="Consolas"/>
          <w:color w:val="2B91AF"/>
          <w:szCs w:val="15"/>
          <w:highlight w:val="white"/>
          <w:lang w:eastAsia="en-GB"/>
        </w:rPr>
        <w:t>JobserveResponseParser</w:t>
      </w:r>
      <w:r w:rsidRPr="00D72770">
        <w:rPr>
          <w:rFonts w:ascii="Consolas" w:hAnsi="Consolas" w:cs="Consolas"/>
          <w:color w:val="000000"/>
          <w:szCs w:val="15"/>
          <w:highlight w:val="white"/>
          <w:lang w:eastAsia="en-GB"/>
        </w:rPr>
        <w:t xml:space="preserve"> responseParser = </w:t>
      </w:r>
      <w:r w:rsidRPr="00D72770">
        <w:rPr>
          <w:rFonts w:ascii="Consolas" w:hAnsi="Consolas" w:cs="Consolas"/>
          <w:color w:val="0000FF"/>
          <w:szCs w:val="15"/>
          <w:highlight w:val="white"/>
          <w:lang w:eastAsia="en-GB"/>
        </w:rPr>
        <w:t>new</w:t>
      </w:r>
      <w:r w:rsidRPr="00D72770">
        <w:rPr>
          <w:rFonts w:ascii="Consolas" w:hAnsi="Consolas" w:cs="Consolas"/>
          <w:color w:val="000000"/>
          <w:szCs w:val="15"/>
          <w:highlight w:val="white"/>
          <w:lang w:eastAsia="en-GB"/>
        </w:rPr>
        <w:t xml:space="preserve"> </w:t>
      </w:r>
      <w:r w:rsidRPr="00D72770">
        <w:rPr>
          <w:rFonts w:ascii="Consolas" w:hAnsi="Consolas" w:cs="Consolas"/>
          <w:color w:val="2B91AF"/>
          <w:szCs w:val="15"/>
          <w:highlight w:val="white"/>
          <w:lang w:eastAsia="en-GB"/>
        </w:rPr>
        <w:t>JobserveResponseParser</w:t>
      </w:r>
      <w:r w:rsidRPr="00D72770">
        <w:rPr>
          <w:rFonts w:ascii="Consolas" w:hAnsi="Consolas" w:cs="Consolas"/>
          <w:color w:val="000000"/>
          <w:szCs w:val="15"/>
          <w:highlight w:val="white"/>
          <w:lang w:eastAsia="en-GB"/>
        </w:rPr>
        <w:t>(response);</w:t>
      </w:r>
    </w:p>
    <w:p w:rsidR="00D72770" w:rsidRPr="00D72770" w:rsidRDefault="00D72770" w:rsidP="00D72770">
      <w:pPr>
        <w:autoSpaceDE w:val="0"/>
        <w:autoSpaceDN w:val="0"/>
        <w:adjustRightInd w:val="0"/>
        <w:spacing w:after="0"/>
        <w:rPr>
          <w:rFonts w:ascii="Consolas" w:hAnsi="Consolas" w:cs="Consolas"/>
          <w:color w:val="000000"/>
          <w:szCs w:val="15"/>
          <w:highlight w:val="white"/>
          <w:lang w:eastAsia="en-GB"/>
        </w:rPr>
      </w:pPr>
      <w:r w:rsidRPr="00D72770">
        <w:rPr>
          <w:rFonts w:ascii="Consolas" w:hAnsi="Consolas" w:cs="Consolas"/>
          <w:color w:val="000000"/>
          <w:szCs w:val="15"/>
          <w:highlight w:val="white"/>
          <w:lang w:eastAsia="en-GB"/>
        </w:rPr>
        <w:t xml:space="preserve">    responseParser.FindAnyErrorsAndThrow();</w:t>
      </w:r>
    </w:p>
    <w:p w:rsidR="00D72770" w:rsidRDefault="00D72770" w:rsidP="00D72770">
      <w:pPr>
        <w:spacing w:after="0"/>
        <w:rPr>
          <w:rFonts w:ascii="Consolas" w:hAnsi="Consolas" w:cs="Consolas"/>
          <w:color w:val="000000"/>
          <w:szCs w:val="15"/>
          <w:lang w:eastAsia="en-GB"/>
        </w:rPr>
      </w:pPr>
      <w:r w:rsidRPr="00D72770">
        <w:rPr>
          <w:rFonts w:ascii="Consolas" w:hAnsi="Consolas" w:cs="Consolas"/>
          <w:color w:val="000000"/>
          <w:szCs w:val="15"/>
          <w:highlight w:val="white"/>
          <w:lang w:eastAsia="en-GB"/>
        </w:rPr>
        <w:t>}</w:t>
      </w:r>
    </w:p>
    <w:p w:rsidR="00181266" w:rsidRDefault="00181266" w:rsidP="00D72770">
      <w:pPr>
        <w:spacing w:after="0"/>
        <w:rPr>
          <w:rFonts w:ascii="Consolas" w:hAnsi="Consolas" w:cs="Consolas"/>
          <w:color w:val="000000"/>
          <w:szCs w:val="15"/>
          <w:lang w:eastAsia="en-GB"/>
        </w:rPr>
      </w:pPr>
    </w:p>
    <w:p w:rsidR="00181266" w:rsidRDefault="00181266" w:rsidP="007433C4">
      <w:pPr>
        <w:pStyle w:val="Heading1"/>
      </w:pPr>
      <w:bookmarkStart w:id="99" w:name="_Toc8028440"/>
      <w:r>
        <w:t>Expanding Unit Tests</w:t>
      </w:r>
      <w:bookmarkEnd w:id="99"/>
    </w:p>
    <w:p w:rsidR="00181266" w:rsidRDefault="00181266" w:rsidP="00181266"/>
    <w:p w:rsidR="000059B7" w:rsidRDefault="000059B7" w:rsidP="00181266">
      <w:r>
        <w:t>Now we have all our code in place, we must now turn our attention to expanding upon our unit tests to ensure everything is working as we expect.</w:t>
      </w:r>
      <w:r w:rsidR="00D15712">
        <w:t xml:space="preserve"> Each unit test class should at least Post, Update (if applicable), Repost and Delete a vacancy.</w:t>
      </w:r>
    </w:p>
    <w:p w:rsidR="00D15712" w:rsidRDefault="00D15712" w:rsidP="00181266"/>
    <w:p w:rsidR="00D15712" w:rsidRDefault="00D15712" w:rsidP="00181266">
      <w:r>
        <w:t>It may be a good idea to include a convenience unit test to go through each of the operations in one go, so we can see the job Id being returned by the job board, and to see the subsequent update using that same job Id.</w:t>
      </w:r>
    </w:p>
    <w:p w:rsidR="00D15712" w:rsidRDefault="00D15712" w:rsidP="00181266"/>
    <w:p w:rsidR="00D15712" w:rsidRPr="00D15712" w:rsidRDefault="00D15712" w:rsidP="00D15712">
      <w:pPr>
        <w:autoSpaceDE w:val="0"/>
        <w:autoSpaceDN w:val="0"/>
        <w:adjustRightInd w:val="0"/>
        <w:spacing w:after="0"/>
        <w:rPr>
          <w:rFonts w:ascii="Consolas" w:hAnsi="Consolas" w:cs="Consolas"/>
          <w:color w:val="000000"/>
          <w:szCs w:val="15"/>
          <w:highlight w:val="white"/>
          <w:lang w:eastAsia="en-GB"/>
        </w:rPr>
      </w:pPr>
      <w:r w:rsidRPr="00D15712">
        <w:rPr>
          <w:rFonts w:ascii="Consolas" w:hAnsi="Consolas" w:cs="Consolas"/>
          <w:color w:val="000000"/>
          <w:szCs w:val="15"/>
          <w:highlight w:val="white"/>
          <w:lang w:eastAsia="en-GB"/>
        </w:rPr>
        <w:t>[</w:t>
      </w:r>
      <w:r w:rsidRPr="00D15712">
        <w:rPr>
          <w:rFonts w:ascii="Consolas" w:hAnsi="Consolas" w:cs="Consolas"/>
          <w:color w:val="2B91AF"/>
          <w:szCs w:val="15"/>
          <w:highlight w:val="white"/>
          <w:lang w:eastAsia="en-GB"/>
        </w:rPr>
        <w:t>Test</w:t>
      </w:r>
      <w:r w:rsidRPr="00D15712">
        <w:rPr>
          <w:rFonts w:ascii="Consolas" w:hAnsi="Consolas" w:cs="Consolas"/>
          <w:color w:val="000000"/>
          <w:szCs w:val="15"/>
          <w:highlight w:val="white"/>
          <w:lang w:eastAsia="en-GB"/>
        </w:rPr>
        <w:t>]</w:t>
      </w:r>
    </w:p>
    <w:p w:rsidR="00D15712" w:rsidRPr="00D15712" w:rsidRDefault="00D15712" w:rsidP="00D15712">
      <w:pPr>
        <w:autoSpaceDE w:val="0"/>
        <w:autoSpaceDN w:val="0"/>
        <w:adjustRightInd w:val="0"/>
        <w:spacing w:after="0"/>
        <w:rPr>
          <w:rFonts w:ascii="Consolas" w:hAnsi="Consolas" w:cs="Consolas"/>
          <w:color w:val="000000"/>
          <w:szCs w:val="15"/>
          <w:highlight w:val="white"/>
          <w:lang w:eastAsia="en-GB"/>
        </w:rPr>
      </w:pPr>
      <w:r w:rsidRPr="00D15712">
        <w:rPr>
          <w:rFonts w:ascii="Consolas" w:hAnsi="Consolas" w:cs="Consolas"/>
          <w:color w:val="000000"/>
          <w:szCs w:val="15"/>
          <w:highlight w:val="white"/>
          <w:lang w:eastAsia="en-GB"/>
        </w:rPr>
        <w:t>[</w:t>
      </w:r>
      <w:r w:rsidRPr="00D15712">
        <w:rPr>
          <w:rFonts w:ascii="Consolas" w:hAnsi="Consolas" w:cs="Consolas"/>
          <w:color w:val="2B91AF"/>
          <w:szCs w:val="15"/>
          <w:highlight w:val="white"/>
          <w:lang w:eastAsia="en-GB"/>
        </w:rPr>
        <w:t>Ignore</w:t>
      </w:r>
      <w:r w:rsidRPr="00D15712">
        <w:rPr>
          <w:rFonts w:ascii="Consolas" w:hAnsi="Consolas" w:cs="Consolas"/>
          <w:color w:val="000000"/>
          <w:szCs w:val="15"/>
          <w:highlight w:val="white"/>
          <w:lang w:eastAsia="en-GB"/>
        </w:rPr>
        <w:t>]</w:t>
      </w:r>
    </w:p>
    <w:p w:rsidR="00D15712" w:rsidRPr="00D15712" w:rsidRDefault="00D15712" w:rsidP="00D15712">
      <w:pPr>
        <w:autoSpaceDE w:val="0"/>
        <w:autoSpaceDN w:val="0"/>
        <w:adjustRightInd w:val="0"/>
        <w:spacing w:after="0"/>
        <w:rPr>
          <w:rFonts w:ascii="Consolas" w:hAnsi="Consolas" w:cs="Consolas"/>
          <w:color w:val="000000"/>
          <w:szCs w:val="15"/>
          <w:highlight w:val="white"/>
          <w:lang w:eastAsia="en-GB"/>
        </w:rPr>
      </w:pPr>
      <w:r w:rsidRPr="00D15712">
        <w:rPr>
          <w:rFonts w:ascii="Consolas" w:hAnsi="Consolas" w:cs="Consolas"/>
          <w:color w:val="0000FF"/>
          <w:szCs w:val="15"/>
          <w:highlight w:val="white"/>
          <w:lang w:eastAsia="en-GB"/>
        </w:rPr>
        <w:t>public</w:t>
      </w:r>
      <w:r w:rsidRPr="00D15712">
        <w:rPr>
          <w:rFonts w:ascii="Consolas" w:hAnsi="Consolas" w:cs="Consolas"/>
          <w:color w:val="000000"/>
          <w:szCs w:val="15"/>
          <w:highlight w:val="white"/>
          <w:lang w:eastAsia="en-GB"/>
        </w:rPr>
        <w:t xml:space="preserve"> </w:t>
      </w:r>
      <w:r w:rsidRPr="00D15712">
        <w:rPr>
          <w:rFonts w:ascii="Consolas" w:hAnsi="Consolas" w:cs="Consolas"/>
          <w:color w:val="0000FF"/>
          <w:szCs w:val="15"/>
          <w:highlight w:val="white"/>
          <w:lang w:eastAsia="en-GB"/>
        </w:rPr>
        <w:t>void</w:t>
      </w:r>
      <w:r w:rsidRPr="00D15712">
        <w:rPr>
          <w:rFonts w:ascii="Consolas" w:hAnsi="Consolas" w:cs="Consolas"/>
          <w:color w:val="000000"/>
          <w:szCs w:val="15"/>
          <w:highlight w:val="white"/>
          <w:lang w:eastAsia="en-GB"/>
        </w:rPr>
        <w:t xml:space="preserve"> TestVacancyLifeCycle()</w:t>
      </w:r>
    </w:p>
    <w:p w:rsidR="00D15712" w:rsidRPr="00D15712" w:rsidRDefault="00D15712" w:rsidP="00D15712">
      <w:pPr>
        <w:autoSpaceDE w:val="0"/>
        <w:autoSpaceDN w:val="0"/>
        <w:adjustRightInd w:val="0"/>
        <w:spacing w:after="0"/>
        <w:rPr>
          <w:rFonts w:ascii="Consolas" w:hAnsi="Consolas" w:cs="Consolas"/>
          <w:color w:val="000000"/>
          <w:szCs w:val="15"/>
          <w:highlight w:val="white"/>
          <w:lang w:eastAsia="en-GB"/>
        </w:rPr>
      </w:pPr>
      <w:r w:rsidRPr="00D15712">
        <w:rPr>
          <w:rFonts w:ascii="Consolas" w:hAnsi="Consolas" w:cs="Consolas"/>
          <w:color w:val="000000"/>
          <w:szCs w:val="15"/>
          <w:highlight w:val="white"/>
          <w:lang w:eastAsia="en-GB"/>
        </w:rPr>
        <w:t>{</w:t>
      </w:r>
    </w:p>
    <w:p w:rsidR="00D15712" w:rsidRPr="00D15712" w:rsidRDefault="00D15712" w:rsidP="00D15712">
      <w:pPr>
        <w:autoSpaceDE w:val="0"/>
        <w:autoSpaceDN w:val="0"/>
        <w:adjustRightInd w:val="0"/>
        <w:spacing w:after="0"/>
        <w:rPr>
          <w:rFonts w:ascii="Consolas" w:hAnsi="Consolas" w:cs="Consolas"/>
          <w:color w:val="000000"/>
          <w:szCs w:val="15"/>
          <w:highlight w:val="white"/>
          <w:lang w:eastAsia="en-GB"/>
        </w:rPr>
      </w:pPr>
      <w:r w:rsidRPr="00D15712">
        <w:rPr>
          <w:rFonts w:ascii="Consolas" w:hAnsi="Consolas" w:cs="Consolas"/>
          <w:color w:val="000000"/>
          <w:szCs w:val="15"/>
          <w:highlight w:val="white"/>
          <w:lang w:eastAsia="en-GB"/>
        </w:rPr>
        <w:t xml:space="preserve">    </w:t>
      </w:r>
      <w:r w:rsidRPr="00D15712">
        <w:rPr>
          <w:rFonts w:ascii="Consolas" w:hAnsi="Consolas" w:cs="Consolas"/>
          <w:color w:val="2B91AF"/>
          <w:szCs w:val="15"/>
          <w:highlight w:val="white"/>
          <w:lang w:eastAsia="en-GB"/>
        </w:rPr>
        <w:t>IChannel</w:t>
      </w:r>
      <w:r w:rsidRPr="00D15712">
        <w:rPr>
          <w:rFonts w:ascii="Consolas" w:hAnsi="Consolas" w:cs="Consolas"/>
          <w:color w:val="000000"/>
          <w:szCs w:val="15"/>
          <w:highlight w:val="white"/>
          <w:lang w:eastAsia="en-GB"/>
        </w:rPr>
        <w:t xml:space="preserve"> channel = </w:t>
      </w:r>
      <w:r w:rsidRPr="00D15712">
        <w:rPr>
          <w:rFonts w:ascii="Consolas" w:hAnsi="Consolas" w:cs="Consolas"/>
          <w:color w:val="0000FF"/>
          <w:szCs w:val="15"/>
          <w:highlight w:val="white"/>
          <w:lang w:eastAsia="en-GB"/>
        </w:rPr>
        <w:t>this</w:t>
      </w:r>
      <w:r w:rsidRPr="00D15712">
        <w:rPr>
          <w:rFonts w:ascii="Consolas" w:hAnsi="Consolas" w:cs="Consolas"/>
          <w:color w:val="000000"/>
          <w:szCs w:val="15"/>
          <w:highlight w:val="white"/>
          <w:lang w:eastAsia="en-GB"/>
        </w:rPr>
        <w:t>.CreateChannel(DefaultContent);</w:t>
      </w:r>
    </w:p>
    <w:p w:rsidR="00D15712" w:rsidRPr="00D15712" w:rsidRDefault="00D15712" w:rsidP="00D15712">
      <w:pPr>
        <w:autoSpaceDE w:val="0"/>
        <w:autoSpaceDN w:val="0"/>
        <w:adjustRightInd w:val="0"/>
        <w:spacing w:after="0"/>
        <w:rPr>
          <w:rFonts w:ascii="Consolas" w:hAnsi="Consolas" w:cs="Consolas"/>
          <w:color w:val="000000"/>
          <w:szCs w:val="15"/>
          <w:highlight w:val="white"/>
          <w:lang w:eastAsia="en-GB"/>
        </w:rPr>
      </w:pPr>
      <w:r w:rsidRPr="00D15712">
        <w:rPr>
          <w:rFonts w:ascii="Consolas" w:hAnsi="Consolas" w:cs="Consolas"/>
          <w:color w:val="000000"/>
          <w:szCs w:val="15"/>
          <w:highlight w:val="white"/>
          <w:lang w:eastAsia="en-GB"/>
        </w:rPr>
        <w:t xml:space="preserve">    channel.Post();</w:t>
      </w:r>
    </w:p>
    <w:p w:rsidR="00D15712" w:rsidRPr="00D15712" w:rsidRDefault="00D15712" w:rsidP="00D15712">
      <w:pPr>
        <w:autoSpaceDE w:val="0"/>
        <w:autoSpaceDN w:val="0"/>
        <w:adjustRightInd w:val="0"/>
        <w:spacing w:after="0"/>
        <w:rPr>
          <w:rFonts w:ascii="Consolas" w:hAnsi="Consolas" w:cs="Consolas"/>
          <w:color w:val="000000"/>
          <w:szCs w:val="15"/>
          <w:highlight w:val="white"/>
          <w:lang w:eastAsia="en-GB"/>
        </w:rPr>
      </w:pPr>
      <w:r w:rsidRPr="00D15712">
        <w:rPr>
          <w:rFonts w:ascii="Consolas" w:hAnsi="Consolas" w:cs="Consolas"/>
          <w:color w:val="000000"/>
          <w:szCs w:val="15"/>
          <w:highlight w:val="white"/>
          <w:lang w:eastAsia="en-GB"/>
        </w:rPr>
        <w:t xml:space="preserve">    channel.Update();</w:t>
      </w:r>
    </w:p>
    <w:p w:rsidR="00D15712" w:rsidRPr="00D15712" w:rsidRDefault="00D15712" w:rsidP="00D15712">
      <w:pPr>
        <w:autoSpaceDE w:val="0"/>
        <w:autoSpaceDN w:val="0"/>
        <w:adjustRightInd w:val="0"/>
        <w:spacing w:after="0"/>
        <w:rPr>
          <w:rFonts w:ascii="Consolas" w:hAnsi="Consolas" w:cs="Consolas"/>
          <w:color w:val="000000"/>
          <w:szCs w:val="15"/>
          <w:highlight w:val="white"/>
          <w:lang w:eastAsia="en-GB"/>
        </w:rPr>
      </w:pPr>
      <w:r w:rsidRPr="00D15712">
        <w:rPr>
          <w:rFonts w:ascii="Consolas" w:hAnsi="Consolas" w:cs="Consolas"/>
          <w:color w:val="000000"/>
          <w:szCs w:val="15"/>
          <w:highlight w:val="white"/>
          <w:lang w:eastAsia="en-GB"/>
        </w:rPr>
        <w:t xml:space="preserve">    channel.Repost();</w:t>
      </w:r>
    </w:p>
    <w:p w:rsidR="00D15712" w:rsidRPr="00D15712" w:rsidRDefault="00D15712" w:rsidP="00D15712">
      <w:pPr>
        <w:autoSpaceDE w:val="0"/>
        <w:autoSpaceDN w:val="0"/>
        <w:adjustRightInd w:val="0"/>
        <w:spacing w:after="0"/>
        <w:rPr>
          <w:rFonts w:ascii="Consolas" w:hAnsi="Consolas" w:cs="Consolas"/>
          <w:color w:val="000000"/>
          <w:szCs w:val="15"/>
          <w:highlight w:val="white"/>
          <w:lang w:eastAsia="en-GB"/>
        </w:rPr>
      </w:pPr>
      <w:r w:rsidRPr="00D15712">
        <w:rPr>
          <w:rFonts w:ascii="Consolas" w:hAnsi="Consolas" w:cs="Consolas"/>
          <w:color w:val="000000"/>
          <w:szCs w:val="15"/>
          <w:highlight w:val="white"/>
          <w:lang w:eastAsia="en-GB"/>
        </w:rPr>
        <w:t xml:space="preserve">    channel.Delete();</w:t>
      </w:r>
    </w:p>
    <w:p w:rsidR="00D15712" w:rsidRPr="007135E0" w:rsidRDefault="00D15712" w:rsidP="00181266">
      <w:pPr>
        <w:rPr>
          <w:sz w:val="22"/>
        </w:rPr>
      </w:pPr>
      <w:r w:rsidRPr="00D15712">
        <w:rPr>
          <w:rFonts w:ascii="Consolas" w:hAnsi="Consolas" w:cs="Consolas"/>
          <w:color w:val="000000"/>
          <w:szCs w:val="15"/>
          <w:highlight w:val="white"/>
          <w:lang w:eastAsia="en-GB"/>
        </w:rPr>
        <w:t>}</w:t>
      </w:r>
    </w:p>
    <w:p w:rsidR="000059B7" w:rsidRDefault="000059B7" w:rsidP="000059B7">
      <w:pPr>
        <w:pStyle w:val="Heading2"/>
      </w:pPr>
      <w:bookmarkStart w:id="100" w:name="_Toc8028441"/>
      <w:r>
        <w:t>Unit Tests for Debug Mode</w:t>
      </w:r>
      <w:bookmarkEnd w:id="100"/>
    </w:p>
    <w:p w:rsidR="000059B7" w:rsidRDefault="000059B7" w:rsidP="000059B7">
      <w:r>
        <w:t>Debug mode doesn’t physically send any requests to the job board, but we can test the structure of our requests and ensure it is valid. In section 8.1 we added public properties so hold the generated request.</w:t>
      </w:r>
    </w:p>
    <w:p w:rsidR="000059B7" w:rsidRDefault="000059B7" w:rsidP="000059B7"/>
    <w:p w:rsidR="002873C8" w:rsidRDefault="002873C8" w:rsidP="002873C8">
      <w:pPr>
        <w:pStyle w:val="Heading3"/>
      </w:pPr>
      <w:bookmarkStart w:id="101" w:name="_Toc8028442"/>
      <w:r>
        <w:t>Checking the Request for Part-Time Positions</w:t>
      </w:r>
      <w:bookmarkEnd w:id="101"/>
    </w:p>
    <w:p w:rsidR="002873C8" w:rsidRDefault="002873C8" w:rsidP="000059B7"/>
    <w:p w:rsidR="000059B7" w:rsidRDefault="000059B7" w:rsidP="000059B7">
      <w:r>
        <w:t>In terms of Jobserve, we can specify a job is part time with some XML such as:</w:t>
      </w:r>
    </w:p>
    <w:p w:rsidR="000059B7" w:rsidRDefault="000059B7" w:rsidP="000059B7"/>
    <w:p w:rsidR="000059B7" w:rsidRPr="002873C8" w:rsidRDefault="000059B7" w:rsidP="000059B7">
      <w:pPr>
        <w:rPr>
          <w:rFonts w:ascii="Courier New" w:hAnsi="Courier New" w:cs="Courier New"/>
        </w:rPr>
      </w:pPr>
      <w:r w:rsidRPr="002873C8">
        <w:rPr>
          <w:rFonts w:ascii="Courier New" w:hAnsi="Courier New" w:cs="Courier New"/>
        </w:rPr>
        <w:t>…</w:t>
      </w:r>
    </w:p>
    <w:p w:rsidR="000059B7" w:rsidRPr="002873C8" w:rsidRDefault="000059B7" w:rsidP="000059B7">
      <w:pPr>
        <w:rPr>
          <w:rFonts w:ascii="Courier New" w:hAnsi="Courier New" w:cs="Courier New"/>
        </w:rPr>
      </w:pPr>
      <w:r w:rsidRPr="002873C8">
        <w:rPr>
          <w:rFonts w:ascii="Courier New" w:hAnsi="Courier New" w:cs="Courier New"/>
        </w:rPr>
        <w:t>&lt;Categories&gt;</w:t>
      </w:r>
    </w:p>
    <w:p w:rsidR="000059B7" w:rsidRPr="002873C8" w:rsidRDefault="002873C8" w:rsidP="000059B7">
      <w:pPr>
        <w:rPr>
          <w:rFonts w:ascii="Courier New" w:hAnsi="Courier New" w:cs="Courier New"/>
        </w:rPr>
      </w:pPr>
      <w:r w:rsidRPr="002873C8">
        <w:rPr>
          <w:rFonts w:ascii="Courier New" w:hAnsi="Courier New" w:cs="Courier New"/>
        </w:rPr>
        <w:tab/>
        <w:t>&lt;Category&gt;Part-Time&lt;/Category&gt;</w:t>
      </w:r>
    </w:p>
    <w:p w:rsidR="000059B7" w:rsidRPr="002873C8" w:rsidRDefault="000059B7" w:rsidP="000059B7">
      <w:pPr>
        <w:rPr>
          <w:rFonts w:ascii="Courier New" w:hAnsi="Courier New" w:cs="Courier New"/>
        </w:rPr>
      </w:pPr>
      <w:r w:rsidRPr="002873C8">
        <w:rPr>
          <w:rFonts w:ascii="Courier New" w:hAnsi="Courier New" w:cs="Courier New"/>
        </w:rPr>
        <w:t>&lt;/Categories&gt;</w:t>
      </w:r>
    </w:p>
    <w:p w:rsidR="000059B7" w:rsidRPr="002873C8" w:rsidRDefault="000059B7" w:rsidP="000059B7">
      <w:pPr>
        <w:rPr>
          <w:rFonts w:ascii="Courier New" w:hAnsi="Courier New" w:cs="Courier New"/>
        </w:rPr>
      </w:pPr>
      <w:r w:rsidRPr="002873C8">
        <w:rPr>
          <w:rFonts w:ascii="Courier New" w:hAnsi="Courier New" w:cs="Courier New"/>
        </w:rPr>
        <w:t>…</w:t>
      </w:r>
    </w:p>
    <w:p w:rsidR="000059B7" w:rsidRDefault="000059B7" w:rsidP="000059B7"/>
    <w:p w:rsidR="002873C8" w:rsidRDefault="002873C8" w:rsidP="000059B7">
      <w:r>
        <w:t>We would probably want to make sure this element definitely exists if a vacancy is for a part-time position. Firstly, we’d write a convenience method to inspect the generated request using Linq-to-XML.</w:t>
      </w:r>
    </w:p>
    <w:p w:rsidR="002873C8" w:rsidRDefault="002873C8" w:rsidP="000059B7"/>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FF"/>
          <w:szCs w:val="15"/>
          <w:highlight w:val="white"/>
          <w:lang w:eastAsia="en-GB"/>
        </w:rPr>
        <w:t>private</w:t>
      </w:r>
      <w:r w:rsidRPr="002873C8">
        <w:rPr>
          <w:rFonts w:ascii="Consolas" w:hAnsi="Consolas" w:cs="Consolas"/>
          <w:color w:val="000000"/>
          <w:szCs w:val="15"/>
          <w:highlight w:val="white"/>
          <w:lang w:eastAsia="en-GB"/>
        </w:rPr>
        <w:t xml:space="preserve"> </w:t>
      </w:r>
      <w:r w:rsidRPr="002873C8">
        <w:rPr>
          <w:rFonts w:ascii="Consolas" w:hAnsi="Consolas" w:cs="Consolas"/>
          <w:color w:val="0000FF"/>
          <w:szCs w:val="15"/>
          <w:highlight w:val="white"/>
          <w:lang w:eastAsia="en-GB"/>
        </w:rPr>
        <w:t>void</w:t>
      </w:r>
      <w:r w:rsidRPr="002873C8">
        <w:rPr>
          <w:rFonts w:ascii="Consolas" w:hAnsi="Consolas" w:cs="Consolas"/>
          <w:color w:val="000000"/>
          <w:szCs w:val="15"/>
          <w:highlight w:val="white"/>
          <w:lang w:eastAsia="en-GB"/>
        </w:rPr>
        <w:t xml:space="preserve"> AssertXmlElementExists(</w:t>
      </w:r>
      <w:r w:rsidRPr="002873C8">
        <w:rPr>
          <w:rFonts w:ascii="Consolas" w:hAnsi="Consolas" w:cs="Consolas"/>
          <w:color w:val="0000FF"/>
          <w:szCs w:val="15"/>
          <w:highlight w:val="white"/>
          <w:lang w:eastAsia="en-GB"/>
        </w:rPr>
        <w:t>string</w:t>
      </w:r>
      <w:r w:rsidRPr="002873C8">
        <w:rPr>
          <w:rFonts w:ascii="Consolas" w:hAnsi="Consolas" w:cs="Consolas"/>
          <w:color w:val="000000"/>
          <w:szCs w:val="15"/>
          <w:highlight w:val="white"/>
          <w:lang w:eastAsia="en-GB"/>
        </w:rPr>
        <w:t xml:space="preserve"> xmlStr, </w:t>
      </w:r>
      <w:r w:rsidRPr="002873C8">
        <w:rPr>
          <w:rFonts w:ascii="Consolas" w:hAnsi="Consolas" w:cs="Consolas"/>
          <w:color w:val="0000FF"/>
          <w:szCs w:val="15"/>
          <w:highlight w:val="white"/>
          <w:lang w:eastAsia="en-GB"/>
        </w:rPr>
        <w:t>string</w:t>
      </w:r>
      <w:r w:rsidRPr="002873C8">
        <w:rPr>
          <w:rFonts w:ascii="Consolas" w:hAnsi="Consolas" w:cs="Consolas"/>
          <w:color w:val="000000"/>
          <w:szCs w:val="15"/>
          <w:highlight w:val="white"/>
          <w:lang w:eastAsia="en-GB"/>
        </w:rPr>
        <w:t xml:space="preserve"> elementName)</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 xml:space="preserve">    </w:t>
      </w:r>
      <w:r w:rsidRPr="002873C8">
        <w:rPr>
          <w:rFonts w:ascii="Consolas" w:hAnsi="Consolas" w:cs="Consolas"/>
          <w:color w:val="2B91AF"/>
          <w:szCs w:val="15"/>
          <w:highlight w:val="white"/>
          <w:lang w:eastAsia="en-GB"/>
        </w:rPr>
        <w:t>XDocument</w:t>
      </w:r>
      <w:r w:rsidRPr="002873C8">
        <w:rPr>
          <w:rFonts w:ascii="Consolas" w:hAnsi="Consolas" w:cs="Consolas"/>
          <w:color w:val="000000"/>
          <w:szCs w:val="15"/>
          <w:highlight w:val="white"/>
          <w:lang w:eastAsia="en-GB"/>
        </w:rPr>
        <w:t xml:space="preserve"> doc = </w:t>
      </w:r>
      <w:r w:rsidRPr="002873C8">
        <w:rPr>
          <w:rFonts w:ascii="Consolas" w:hAnsi="Consolas" w:cs="Consolas"/>
          <w:color w:val="2B91AF"/>
          <w:szCs w:val="15"/>
          <w:highlight w:val="white"/>
          <w:lang w:eastAsia="en-GB"/>
        </w:rPr>
        <w:t>XDocument</w:t>
      </w:r>
      <w:r w:rsidRPr="002873C8">
        <w:rPr>
          <w:rFonts w:ascii="Consolas" w:hAnsi="Consolas" w:cs="Consolas"/>
          <w:color w:val="000000"/>
          <w:szCs w:val="15"/>
          <w:highlight w:val="white"/>
          <w:lang w:eastAsia="en-GB"/>
        </w:rPr>
        <w:t>.Parse(xmlStr);</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 xml:space="preserve">    </w:t>
      </w:r>
      <w:r w:rsidRPr="002873C8">
        <w:rPr>
          <w:rFonts w:ascii="Consolas" w:hAnsi="Consolas" w:cs="Consolas"/>
          <w:color w:val="0000FF"/>
          <w:szCs w:val="15"/>
          <w:highlight w:val="white"/>
          <w:lang w:eastAsia="en-GB"/>
        </w:rPr>
        <w:t>bool</w:t>
      </w:r>
      <w:r w:rsidRPr="002873C8">
        <w:rPr>
          <w:rFonts w:ascii="Consolas" w:hAnsi="Consolas" w:cs="Consolas"/>
          <w:color w:val="000000"/>
          <w:szCs w:val="15"/>
          <w:highlight w:val="white"/>
          <w:lang w:eastAsia="en-GB"/>
        </w:rPr>
        <w:t xml:space="preserve"> elementExists = doc.Descendants().Any(e =&gt; e.Name.LocalName == elementName);</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 xml:space="preserve">    </w:t>
      </w:r>
      <w:r w:rsidRPr="002873C8">
        <w:rPr>
          <w:rFonts w:ascii="Consolas" w:hAnsi="Consolas" w:cs="Consolas"/>
          <w:color w:val="2B91AF"/>
          <w:szCs w:val="15"/>
          <w:highlight w:val="white"/>
          <w:lang w:eastAsia="en-GB"/>
        </w:rPr>
        <w:t>Assert</w:t>
      </w:r>
      <w:r w:rsidRPr="002873C8">
        <w:rPr>
          <w:rFonts w:ascii="Consolas" w:hAnsi="Consolas" w:cs="Consolas"/>
          <w:color w:val="000000"/>
          <w:szCs w:val="15"/>
          <w:highlight w:val="white"/>
          <w:lang w:eastAsia="en-GB"/>
        </w:rPr>
        <w:t xml:space="preserve">.IsTrue(elementExists, </w:t>
      </w:r>
      <w:r w:rsidRPr="002873C8">
        <w:rPr>
          <w:rFonts w:ascii="Consolas" w:hAnsi="Consolas" w:cs="Consolas"/>
          <w:color w:val="0000FF"/>
          <w:szCs w:val="15"/>
          <w:highlight w:val="white"/>
          <w:lang w:eastAsia="en-GB"/>
        </w:rPr>
        <w:t>string</w:t>
      </w:r>
      <w:r w:rsidRPr="002873C8">
        <w:rPr>
          <w:rFonts w:ascii="Consolas" w:hAnsi="Consolas" w:cs="Consolas"/>
          <w:color w:val="000000"/>
          <w:szCs w:val="15"/>
          <w:highlight w:val="white"/>
          <w:lang w:eastAsia="en-GB"/>
        </w:rPr>
        <w:t>.Format(</w:t>
      </w:r>
      <w:r w:rsidRPr="002873C8">
        <w:rPr>
          <w:rFonts w:ascii="Consolas" w:hAnsi="Consolas" w:cs="Consolas"/>
          <w:color w:val="A31515"/>
          <w:szCs w:val="15"/>
          <w:highlight w:val="white"/>
          <w:lang w:eastAsia="en-GB"/>
        </w:rPr>
        <w:t>"Could not find any element of &lt;</w:t>
      </w:r>
      <w:r w:rsidRPr="002873C8">
        <w:rPr>
          <w:rFonts w:ascii="Consolas" w:hAnsi="Consolas" w:cs="Consolas"/>
          <w:color w:val="3CB371"/>
          <w:szCs w:val="15"/>
          <w:highlight w:val="white"/>
          <w:lang w:eastAsia="en-GB"/>
        </w:rPr>
        <w:t>{0}</w:t>
      </w:r>
      <w:r w:rsidRPr="002873C8">
        <w:rPr>
          <w:rFonts w:ascii="Consolas" w:hAnsi="Consolas" w:cs="Consolas"/>
          <w:color w:val="A31515"/>
          <w:szCs w:val="15"/>
          <w:highlight w:val="white"/>
          <w:lang w:eastAsia="en-GB"/>
        </w:rPr>
        <w:t>&gt; in the XML."</w:t>
      </w:r>
      <w:r w:rsidRPr="002873C8">
        <w:rPr>
          <w:rFonts w:ascii="Consolas" w:hAnsi="Consolas" w:cs="Consolas"/>
          <w:color w:val="000000"/>
          <w:szCs w:val="15"/>
          <w:highlight w:val="white"/>
          <w:lang w:eastAsia="en-GB"/>
        </w:rPr>
        <w:t>, elementName));</w:t>
      </w:r>
    </w:p>
    <w:p w:rsidR="002873C8" w:rsidRDefault="002873C8" w:rsidP="002873C8">
      <w:pPr>
        <w:rPr>
          <w:rFonts w:ascii="Consolas" w:hAnsi="Consolas" w:cs="Consolas"/>
          <w:color w:val="000000"/>
          <w:szCs w:val="15"/>
          <w:lang w:eastAsia="en-GB"/>
        </w:rPr>
      </w:pPr>
      <w:r w:rsidRPr="002873C8">
        <w:rPr>
          <w:rFonts w:ascii="Consolas" w:hAnsi="Consolas" w:cs="Consolas"/>
          <w:color w:val="000000"/>
          <w:szCs w:val="15"/>
          <w:highlight w:val="white"/>
          <w:lang w:eastAsia="en-GB"/>
        </w:rPr>
        <w:t>}</w:t>
      </w:r>
    </w:p>
    <w:p w:rsidR="002873C8" w:rsidRDefault="002873C8" w:rsidP="002873C8">
      <w:pPr>
        <w:rPr>
          <w:rFonts w:ascii="Consolas" w:hAnsi="Consolas" w:cs="Consolas"/>
          <w:color w:val="000000"/>
          <w:szCs w:val="15"/>
          <w:lang w:eastAsia="en-GB"/>
        </w:rPr>
      </w:pPr>
    </w:p>
    <w:p w:rsidR="002873C8" w:rsidRDefault="002873C8" w:rsidP="002873C8">
      <w:r>
        <w:t>Our unit test would make a slight change to the default vacancy as defined in JobserveContent.cs and ensure a part-time position is specified.</w:t>
      </w:r>
    </w:p>
    <w:p w:rsidR="002873C8" w:rsidRDefault="002873C8" w:rsidP="002873C8"/>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w:t>
      </w:r>
      <w:r w:rsidRPr="002873C8">
        <w:rPr>
          <w:rFonts w:ascii="Consolas" w:hAnsi="Consolas" w:cs="Consolas"/>
          <w:color w:val="2B91AF"/>
          <w:szCs w:val="15"/>
          <w:highlight w:val="white"/>
          <w:lang w:eastAsia="en-GB"/>
        </w:rPr>
        <w:t>Test</w:t>
      </w:r>
      <w:r w:rsidRPr="002873C8">
        <w:rPr>
          <w:rFonts w:ascii="Consolas" w:hAnsi="Consolas" w:cs="Consolas"/>
          <w:color w:val="000000"/>
          <w:szCs w:val="15"/>
          <w:highlight w:val="white"/>
          <w:lang w:eastAsia="en-GB"/>
        </w:rPr>
        <w:t>]</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FF"/>
          <w:szCs w:val="15"/>
          <w:highlight w:val="white"/>
          <w:lang w:eastAsia="en-GB"/>
        </w:rPr>
        <w:t>public</w:t>
      </w:r>
      <w:r w:rsidRPr="002873C8">
        <w:rPr>
          <w:rFonts w:ascii="Consolas" w:hAnsi="Consolas" w:cs="Consolas"/>
          <w:color w:val="000000"/>
          <w:szCs w:val="15"/>
          <w:highlight w:val="white"/>
          <w:lang w:eastAsia="en-GB"/>
        </w:rPr>
        <w:t xml:space="preserve"> </w:t>
      </w:r>
      <w:r w:rsidRPr="002873C8">
        <w:rPr>
          <w:rFonts w:ascii="Consolas" w:hAnsi="Consolas" w:cs="Consolas"/>
          <w:color w:val="0000FF"/>
          <w:szCs w:val="15"/>
          <w:highlight w:val="white"/>
          <w:lang w:eastAsia="en-GB"/>
        </w:rPr>
        <w:t>void</w:t>
      </w:r>
      <w:r w:rsidRPr="002873C8">
        <w:rPr>
          <w:rFonts w:ascii="Consolas" w:hAnsi="Consolas" w:cs="Consolas"/>
          <w:color w:val="000000"/>
          <w:szCs w:val="15"/>
          <w:highlight w:val="white"/>
          <w:lang w:eastAsia="en-GB"/>
        </w:rPr>
        <w:t xml:space="preserve"> TestPostWithPartTime()</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 xml:space="preserve">    </w:t>
      </w:r>
      <w:r w:rsidRPr="002873C8">
        <w:rPr>
          <w:rFonts w:ascii="Consolas" w:hAnsi="Consolas" w:cs="Consolas"/>
          <w:color w:val="2B91AF"/>
          <w:szCs w:val="15"/>
          <w:highlight w:val="white"/>
          <w:lang w:eastAsia="en-GB"/>
        </w:rPr>
        <w:t>JobserveContent</w:t>
      </w:r>
      <w:r w:rsidRPr="002873C8">
        <w:rPr>
          <w:rFonts w:ascii="Consolas" w:hAnsi="Consolas" w:cs="Consolas"/>
          <w:color w:val="000000"/>
          <w:szCs w:val="15"/>
          <w:highlight w:val="white"/>
          <w:lang w:eastAsia="en-GB"/>
        </w:rPr>
        <w:t xml:space="preserve"> content = DefaultContent;</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 xml:space="preserve">    content.Vacancy.WorkingHours = </w:t>
      </w:r>
      <w:r w:rsidRPr="002873C8">
        <w:rPr>
          <w:rFonts w:ascii="Consolas" w:hAnsi="Consolas" w:cs="Consolas"/>
          <w:color w:val="2B91AF"/>
          <w:szCs w:val="15"/>
          <w:highlight w:val="white"/>
          <w:lang w:eastAsia="en-GB"/>
        </w:rPr>
        <w:t>WorkingHours</w:t>
      </w:r>
      <w:r w:rsidRPr="002873C8">
        <w:rPr>
          <w:rFonts w:ascii="Consolas" w:hAnsi="Consolas" w:cs="Consolas"/>
          <w:color w:val="000000"/>
          <w:szCs w:val="15"/>
          <w:highlight w:val="white"/>
          <w:lang w:eastAsia="en-GB"/>
        </w:rPr>
        <w:t>.PartTime;</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 xml:space="preserve">    </w:t>
      </w:r>
      <w:r w:rsidRPr="002873C8">
        <w:rPr>
          <w:rFonts w:ascii="Consolas" w:hAnsi="Consolas" w:cs="Consolas"/>
          <w:color w:val="2B91AF"/>
          <w:szCs w:val="15"/>
          <w:highlight w:val="white"/>
          <w:lang w:eastAsia="en-GB"/>
        </w:rPr>
        <w:t>IChannel</w:t>
      </w:r>
      <w:r w:rsidRPr="002873C8">
        <w:rPr>
          <w:rFonts w:ascii="Consolas" w:hAnsi="Consolas" w:cs="Consolas"/>
          <w:color w:val="000000"/>
          <w:szCs w:val="15"/>
          <w:highlight w:val="white"/>
          <w:lang w:eastAsia="en-GB"/>
        </w:rPr>
        <w:t xml:space="preserve"> channel = </w:t>
      </w:r>
      <w:r w:rsidRPr="002873C8">
        <w:rPr>
          <w:rFonts w:ascii="Consolas" w:hAnsi="Consolas" w:cs="Consolas"/>
          <w:color w:val="0000FF"/>
          <w:szCs w:val="15"/>
          <w:highlight w:val="white"/>
          <w:lang w:eastAsia="en-GB"/>
        </w:rPr>
        <w:t>this</w:t>
      </w:r>
      <w:r w:rsidRPr="002873C8">
        <w:rPr>
          <w:rFonts w:ascii="Consolas" w:hAnsi="Consolas" w:cs="Consolas"/>
          <w:color w:val="000000"/>
          <w:szCs w:val="15"/>
          <w:highlight w:val="white"/>
          <w:lang w:eastAsia="en-GB"/>
        </w:rPr>
        <w:t>.CreateChannel(content);</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 xml:space="preserve">    channel.Post();</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 xml:space="preserve">    </w:t>
      </w:r>
      <w:r w:rsidRPr="002873C8">
        <w:rPr>
          <w:rFonts w:ascii="Consolas" w:hAnsi="Consolas" w:cs="Consolas"/>
          <w:color w:val="008000"/>
          <w:szCs w:val="15"/>
          <w:highlight w:val="white"/>
          <w:lang w:eastAsia="en-GB"/>
        </w:rPr>
        <w:t>// cast the interface to JobserveChannel so we can access the JobserveRequest public property</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 xml:space="preserve">    </w:t>
      </w:r>
      <w:r w:rsidRPr="002873C8">
        <w:rPr>
          <w:rFonts w:ascii="Consolas" w:hAnsi="Consolas" w:cs="Consolas"/>
          <w:color w:val="2B91AF"/>
          <w:szCs w:val="15"/>
          <w:highlight w:val="white"/>
          <w:lang w:eastAsia="en-GB"/>
        </w:rPr>
        <w:t>JobserveChannel</w:t>
      </w:r>
      <w:r w:rsidRPr="002873C8">
        <w:rPr>
          <w:rFonts w:ascii="Consolas" w:hAnsi="Consolas" w:cs="Consolas"/>
          <w:color w:val="000000"/>
          <w:szCs w:val="15"/>
          <w:highlight w:val="white"/>
          <w:lang w:eastAsia="en-GB"/>
        </w:rPr>
        <w:t xml:space="preserve"> jobserveChannel = (</w:t>
      </w:r>
      <w:r w:rsidRPr="002873C8">
        <w:rPr>
          <w:rFonts w:ascii="Consolas" w:hAnsi="Consolas" w:cs="Consolas"/>
          <w:color w:val="2B91AF"/>
          <w:szCs w:val="15"/>
          <w:highlight w:val="white"/>
          <w:lang w:eastAsia="en-GB"/>
        </w:rPr>
        <w:t>JobserveChannel</w:t>
      </w:r>
      <w:r w:rsidRPr="002873C8">
        <w:rPr>
          <w:rFonts w:ascii="Consolas" w:hAnsi="Consolas" w:cs="Consolas"/>
          <w:color w:val="000000"/>
          <w:szCs w:val="15"/>
          <w:highlight w:val="white"/>
          <w:lang w:eastAsia="en-GB"/>
        </w:rPr>
        <w:t xml:space="preserve">)channel; </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 xml:space="preserve">    </w:t>
      </w:r>
      <w:r w:rsidRPr="002873C8">
        <w:rPr>
          <w:rFonts w:ascii="Consolas" w:hAnsi="Consolas" w:cs="Consolas"/>
          <w:color w:val="0000FF"/>
          <w:szCs w:val="15"/>
          <w:highlight w:val="white"/>
          <w:lang w:eastAsia="en-GB"/>
        </w:rPr>
        <w:t>this</w:t>
      </w:r>
      <w:r w:rsidRPr="002873C8">
        <w:rPr>
          <w:rFonts w:ascii="Consolas" w:hAnsi="Consolas" w:cs="Consolas"/>
          <w:color w:val="000000"/>
          <w:szCs w:val="15"/>
          <w:highlight w:val="white"/>
          <w:lang w:eastAsia="en-GB"/>
        </w:rPr>
        <w:t xml:space="preserve">.AssertXmlElementExists(jobserveChannel.JobserveRequest, </w:t>
      </w:r>
      <w:r w:rsidRPr="002873C8">
        <w:rPr>
          <w:rFonts w:ascii="Consolas" w:hAnsi="Consolas" w:cs="Consolas"/>
          <w:color w:val="A31515"/>
          <w:szCs w:val="15"/>
          <w:highlight w:val="white"/>
          <w:lang w:eastAsia="en-GB"/>
        </w:rPr>
        <w:t>"Categories"</w:t>
      </w:r>
      <w:r w:rsidRPr="002873C8">
        <w:rPr>
          <w:rFonts w:ascii="Consolas" w:hAnsi="Consolas" w:cs="Consolas"/>
          <w:color w:val="000000"/>
          <w:szCs w:val="15"/>
          <w:highlight w:val="white"/>
          <w:lang w:eastAsia="en-GB"/>
        </w:rPr>
        <w:t>);</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 xml:space="preserve">    </w:t>
      </w:r>
      <w:r w:rsidRPr="002873C8">
        <w:rPr>
          <w:rFonts w:ascii="Consolas" w:hAnsi="Consolas" w:cs="Consolas"/>
          <w:color w:val="2B91AF"/>
          <w:szCs w:val="15"/>
          <w:highlight w:val="white"/>
          <w:lang w:eastAsia="en-GB"/>
        </w:rPr>
        <w:t>XDocument</w:t>
      </w:r>
      <w:r w:rsidRPr="002873C8">
        <w:rPr>
          <w:rFonts w:ascii="Consolas" w:hAnsi="Consolas" w:cs="Consolas"/>
          <w:color w:val="000000"/>
          <w:szCs w:val="15"/>
          <w:highlight w:val="white"/>
          <w:lang w:eastAsia="en-GB"/>
        </w:rPr>
        <w:t xml:space="preserve"> doc = </w:t>
      </w:r>
      <w:r w:rsidRPr="002873C8">
        <w:rPr>
          <w:rFonts w:ascii="Consolas" w:hAnsi="Consolas" w:cs="Consolas"/>
          <w:color w:val="2B91AF"/>
          <w:szCs w:val="15"/>
          <w:highlight w:val="white"/>
          <w:lang w:eastAsia="en-GB"/>
        </w:rPr>
        <w:t>XDocument</w:t>
      </w:r>
      <w:r w:rsidRPr="002873C8">
        <w:rPr>
          <w:rFonts w:ascii="Consolas" w:hAnsi="Consolas" w:cs="Consolas"/>
          <w:color w:val="000000"/>
          <w:szCs w:val="15"/>
          <w:highlight w:val="white"/>
          <w:lang w:eastAsia="en-GB"/>
        </w:rPr>
        <w:t>.Parse(jobserveChannel.JobserveRequest);</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 xml:space="preserve">    </w:t>
      </w:r>
      <w:r w:rsidRPr="002873C8">
        <w:rPr>
          <w:rFonts w:ascii="Consolas" w:hAnsi="Consolas" w:cs="Consolas"/>
          <w:color w:val="0000FF"/>
          <w:szCs w:val="15"/>
          <w:highlight w:val="white"/>
          <w:lang w:eastAsia="en-GB"/>
        </w:rPr>
        <w:t>string</w:t>
      </w:r>
      <w:r w:rsidRPr="002873C8">
        <w:rPr>
          <w:rFonts w:ascii="Consolas" w:hAnsi="Consolas" w:cs="Consolas"/>
          <w:color w:val="000000"/>
          <w:szCs w:val="15"/>
          <w:highlight w:val="white"/>
          <w:lang w:eastAsia="en-GB"/>
        </w:rPr>
        <w:t xml:space="preserve"> elementValue = doc.Descendants().Where(e =&gt; e.Name.LocalName == </w:t>
      </w:r>
      <w:r w:rsidRPr="002873C8">
        <w:rPr>
          <w:rFonts w:ascii="Consolas" w:hAnsi="Consolas" w:cs="Consolas"/>
          <w:color w:val="A31515"/>
          <w:szCs w:val="15"/>
          <w:highlight w:val="white"/>
          <w:lang w:eastAsia="en-GB"/>
        </w:rPr>
        <w:t>"Categories"</w:t>
      </w:r>
      <w:r w:rsidRPr="002873C8">
        <w:rPr>
          <w:rFonts w:ascii="Consolas" w:hAnsi="Consolas" w:cs="Consolas"/>
          <w:color w:val="000000"/>
          <w:szCs w:val="15"/>
          <w:highlight w:val="white"/>
          <w:lang w:eastAsia="en-GB"/>
        </w:rPr>
        <w:t>).Select(e =&gt; e.Value).FirstOrDefault();</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 xml:space="preserve">    </w:t>
      </w:r>
      <w:r w:rsidRPr="002873C8">
        <w:rPr>
          <w:rFonts w:ascii="Consolas" w:hAnsi="Consolas" w:cs="Consolas"/>
          <w:color w:val="2B91AF"/>
          <w:szCs w:val="15"/>
          <w:highlight w:val="white"/>
          <w:lang w:eastAsia="en-GB"/>
        </w:rPr>
        <w:t>Assert</w:t>
      </w:r>
      <w:r w:rsidRPr="002873C8">
        <w:rPr>
          <w:rFonts w:ascii="Consolas" w:hAnsi="Consolas" w:cs="Consolas"/>
          <w:color w:val="000000"/>
          <w:szCs w:val="15"/>
          <w:highlight w:val="white"/>
          <w:lang w:eastAsia="en-GB"/>
        </w:rPr>
        <w:t>.AreEqual(</w:t>
      </w:r>
      <w:r w:rsidRPr="002873C8">
        <w:rPr>
          <w:rFonts w:ascii="Consolas" w:hAnsi="Consolas" w:cs="Consolas"/>
          <w:color w:val="A31515"/>
          <w:szCs w:val="15"/>
          <w:highlight w:val="white"/>
          <w:lang w:eastAsia="en-GB"/>
        </w:rPr>
        <w:t>"Part Time"</w:t>
      </w:r>
      <w:r w:rsidRPr="002873C8">
        <w:rPr>
          <w:rFonts w:ascii="Consolas" w:hAnsi="Consolas" w:cs="Consolas"/>
          <w:color w:val="000000"/>
          <w:szCs w:val="15"/>
          <w:highlight w:val="white"/>
          <w:lang w:eastAsia="en-GB"/>
        </w:rPr>
        <w:t>, elementValue);</w:t>
      </w:r>
    </w:p>
    <w:p w:rsidR="002873C8" w:rsidRPr="002873C8" w:rsidRDefault="002873C8" w:rsidP="002873C8">
      <w:pPr>
        <w:rPr>
          <w:rFonts w:ascii="Consolas" w:hAnsi="Consolas" w:cs="Consolas"/>
          <w:color w:val="000000"/>
          <w:szCs w:val="15"/>
          <w:lang w:eastAsia="en-GB"/>
        </w:rPr>
      </w:pPr>
      <w:r w:rsidRPr="002873C8">
        <w:rPr>
          <w:rFonts w:ascii="Consolas" w:hAnsi="Consolas" w:cs="Consolas"/>
          <w:color w:val="000000"/>
          <w:szCs w:val="15"/>
          <w:highlight w:val="white"/>
          <w:lang w:eastAsia="en-GB"/>
        </w:rPr>
        <w:t>}</w:t>
      </w:r>
    </w:p>
    <w:p w:rsidR="002873C8" w:rsidRDefault="002873C8" w:rsidP="002873C8">
      <w:pPr>
        <w:rPr>
          <w:sz w:val="22"/>
        </w:rPr>
      </w:pPr>
    </w:p>
    <w:p w:rsidR="002873C8" w:rsidRDefault="002873C8" w:rsidP="002873C8">
      <w:pPr>
        <w:pStyle w:val="Heading3"/>
      </w:pPr>
      <w:bookmarkStart w:id="102" w:name="_Toc8028443"/>
      <w:r>
        <w:t>Checking the Request for Update, Repost and Delete Requests</w:t>
      </w:r>
      <w:bookmarkEnd w:id="102"/>
    </w:p>
    <w:p w:rsidR="002873C8" w:rsidRDefault="002873C8" w:rsidP="002873C8">
      <w:r>
        <w:t>Jobserve has different elements for updating, reposting and deleting. We can ensure our unit tests check the existence of such elements to ensure the XML generated is what we expect.</w:t>
      </w:r>
    </w:p>
    <w:p w:rsidR="002873C8" w:rsidRDefault="002873C8" w:rsidP="002873C8"/>
    <w:p w:rsidR="002873C8" w:rsidRDefault="002873C8" w:rsidP="002873C8">
      <w:r>
        <w:t>A post request can check to ensure the &lt;PostAdvert&gt; exists</w:t>
      </w:r>
    </w:p>
    <w:p w:rsidR="002873C8" w:rsidRDefault="002873C8" w:rsidP="002873C8"/>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w:t>
      </w:r>
      <w:r w:rsidRPr="002873C8">
        <w:rPr>
          <w:rFonts w:ascii="Consolas" w:hAnsi="Consolas" w:cs="Consolas"/>
          <w:color w:val="2B91AF"/>
          <w:szCs w:val="15"/>
          <w:highlight w:val="white"/>
          <w:lang w:eastAsia="en-GB"/>
        </w:rPr>
        <w:t>Test</w:t>
      </w:r>
      <w:r w:rsidRPr="002873C8">
        <w:rPr>
          <w:rFonts w:ascii="Consolas" w:hAnsi="Consolas" w:cs="Consolas"/>
          <w:color w:val="000000"/>
          <w:szCs w:val="15"/>
          <w:highlight w:val="white"/>
          <w:lang w:eastAsia="en-GB"/>
        </w:rPr>
        <w:t>]</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FF"/>
          <w:szCs w:val="15"/>
          <w:highlight w:val="white"/>
          <w:lang w:eastAsia="en-GB"/>
        </w:rPr>
        <w:t>public</w:t>
      </w:r>
      <w:r w:rsidRPr="002873C8">
        <w:rPr>
          <w:rFonts w:ascii="Consolas" w:hAnsi="Consolas" w:cs="Consolas"/>
          <w:color w:val="000000"/>
          <w:szCs w:val="15"/>
          <w:highlight w:val="white"/>
          <w:lang w:eastAsia="en-GB"/>
        </w:rPr>
        <w:t xml:space="preserve"> </w:t>
      </w:r>
      <w:r w:rsidRPr="002873C8">
        <w:rPr>
          <w:rFonts w:ascii="Consolas" w:hAnsi="Consolas" w:cs="Consolas"/>
          <w:color w:val="0000FF"/>
          <w:szCs w:val="15"/>
          <w:highlight w:val="white"/>
          <w:lang w:eastAsia="en-GB"/>
        </w:rPr>
        <w:t>void</w:t>
      </w:r>
      <w:r w:rsidRPr="002873C8">
        <w:rPr>
          <w:rFonts w:ascii="Consolas" w:hAnsi="Consolas" w:cs="Consolas"/>
          <w:color w:val="000000"/>
          <w:szCs w:val="15"/>
          <w:highlight w:val="white"/>
          <w:lang w:eastAsia="en-GB"/>
        </w:rPr>
        <w:t xml:space="preserve"> TestPost()</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 xml:space="preserve">    </w:t>
      </w:r>
      <w:r w:rsidRPr="002873C8">
        <w:rPr>
          <w:rFonts w:ascii="Consolas" w:hAnsi="Consolas" w:cs="Consolas"/>
          <w:color w:val="2B91AF"/>
          <w:szCs w:val="15"/>
          <w:highlight w:val="white"/>
          <w:lang w:eastAsia="en-GB"/>
        </w:rPr>
        <w:t>IChannel</w:t>
      </w:r>
      <w:r w:rsidRPr="002873C8">
        <w:rPr>
          <w:rFonts w:ascii="Consolas" w:hAnsi="Consolas" w:cs="Consolas"/>
          <w:color w:val="000000"/>
          <w:szCs w:val="15"/>
          <w:highlight w:val="white"/>
          <w:lang w:eastAsia="en-GB"/>
        </w:rPr>
        <w:t xml:space="preserve"> channel = </w:t>
      </w:r>
      <w:r w:rsidRPr="002873C8">
        <w:rPr>
          <w:rFonts w:ascii="Consolas" w:hAnsi="Consolas" w:cs="Consolas"/>
          <w:color w:val="0000FF"/>
          <w:szCs w:val="15"/>
          <w:highlight w:val="white"/>
          <w:lang w:eastAsia="en-GB"/>
        </w:rPr>
        <w:t>this</w:t>
      </w:r>
      <w:r w:rsidRPr="002873C8">
        <w:rPr>
          <w:rFonts w:ascii="Consolas" w:hAnsi="Consolas" w:cs="Consolas"/>
          <w:color w:val="000000"/>
          <w:szCs w:val="15"/>
          <w:highlight w:val="white"/>
          <w:lang w:eastAsia="en-GB"/>
        </w:rPr>
        <w:t>.CreateChannel(DefaultContent);</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 xml:space="preserve">    channel.Post();</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 xml:space="preserve">    </w:t>
      </w:r>
      <w:r w:rsidRPr="002873C8">
        <w:rPr>
          <w:rFonts w:ascii="Consolas" w:hAnsi="Consolas" w:cs="Consolas"/>
          <w:color w:val="2B91AF"/>
          <w:szCs w:val="15"/>
          <w:highlight w:val="white"/>
          <w:lang w:eastAsia="en-GB"/>
        </w:rPr>
        <w:t>JobserveChannel</w:t>
      </w:r>
      <w:r w:rsidRPr="002873C8">
        <w:rPr>
          <w:rFonts w:ascii="Consolas" w:hAnsi="Consolas" w:cs="Consolas"/>
          <w:color w:val="000000"/>
          <w:szCs w:val="15"/>
          <w:highlight w:val="white"/>
          <w:lang w:eastAsia="en-GB"/>
        </w:rPr>
        <w:t xml:space="preserve"> jobserveChannel = (</w:t>
      </w:r>
      <w:r w:rsidRPr="002873C8">
        <w:rPr>
          <w:rFonts w:ascii="Consolas" w:hAnsi="Consolas" w:cs="Consolas"/>
          <w:color w:val="2B91AF"/>
          <w:szCs w:val="15"/>
          <w:highlight w:val="white"/>
          <w:lang w:eastAsia="en-GB"/>
        </w:rPr>
        <w:t>JobserveChannel</w:t>
      </w:r>
      <w:r w:rsidRPr="002873C8">
        <w:rPr>
          <w:rFonts w:ascii="Consolas" w:hAnsi="Consolas" w:cs="Consolas"/>
          <w:color w:val="000000"/>
          <w:szCs w:val="15"/>
          <w:highlight w:val="white"/>
          <w:lang w:eastAsia="en-GB"/>
        </w:rPr>
        <w:t>)channel;</w:t>
      </w:r>
    </w:p>
    <w:p w:rsidR="002873C8" w:rsidRPr="002873C8" w:rsidRDefault="002873C8" w:rsidP="002873C8">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 xml:space="preserve">    </w:t>
      </w:r>
      <w:r w:rsidRPr="002873C8">
        <w:rPr>
          <w:rFonts w:ascii="Consolas" w:hAnsi="Consolas" w:cs="Consolas"/>
          <w:color w:val="0000FF"/>
          <w:szCs w:val="15"/>
          <w:highlight w:val="white"/>
          <w:lang w:eastAsia="en-GB"/>
        </w:rPr>
        <w:t>this</w:t>
      </w:r>
      <w:r w:rsidRPr="002873C8">
        <w:rPr>
          <w:rFonts w:ascii="Consolas" w:hAnsi="Consolas" w:cs="Consolas"/>
          <w:color w:val="000000"/>
          <w:szCs w:val="15"/>
          <w:highlight w:val="white"/>
          <w:lang w:eastAsia="en-GB"/>
        </w:rPr>
        <w:t xml:space="preserve">.AssertXmlElementExists(jobserveChannel.JobserveRequest, </w:t>
      </w:r>
      <w:r w:rsidRPr="002873C8">
        <w:rPr>
          <w:rFonts w:ascii="Consolas" w:hAnsi="Consolas" w:cs="Consolas"/>
          <w:color w:val="A31515"/>
          <w:szCs w:val="15"/>
          <w:highlight w:val="white"/>
          <w:lang w:eastAsia="en-GB"/>
        </w:rPr>
        <w:t>"PostAdvert"</w:t>
      </w:r>
      <w:r w:rsidRPr="002873C8">
        <w:rPr>
          <w:rFonts w:ascii="Consolas" w:hAnsi="Consolas" w:cs="Consolas"/>
          <w:color w:val="000000"/>
          <w:szCs w:val="15"/>
          <w:highlight w:val="white"/>
          <w:lang w:eastAsia="en-GB"/>
        </w:rPr>
        <w:t>);</w:t>
      </w:r>
    </w:p>
    <w:p w:rsidR="002873C8" w:rsidRDefault="002873C8" w:rsidP="007135E0">
      <w:pPr>
        <w:autoSpaceDE w:val="0"/>
        <w:autoSpaceDN w:val="0"/>
        <w:adjustRightInd w:val="0"/>
        <w:spacing w:after="0"/>
        <w:rPr>
          <w:rFonts w:ascii="Consolas" w:hAnsi="Consolas" w:cs="Consolas"/>
          <w:color w:val="000000"/>
          <w:szCs w:val="15"/>
          <w:highlight w:val="white"/>
          <w:lang w:eastAsia="en-GB"/>
        </w:rPr>
      </w:pPr>
      <w:r w:rsidRPr="002873C8">
        <w:rPr>
          <w:rFonts w:ascii="Consolas" w:hAnsi="Consolas" w:cs="Consolas"/>
          <w:color w:val="000000"/>
          <w:szCs w:val="15"/>
          <w:highlight w:val="white"/>
          <w:lang w:eastAsia="en-GB"/>
        </w:rPr>
        <w:t>}</w:t>
      </w:r>
    </w:p>
    <w:p w:rsidR="007A4F50" w:rsidRDefault="007A4F50" w:rsidP="007135E0">
      <w:pPr>
        <w:autoSpaceDE w:val="0"/>
        <w:autoSpaceDN w:val="0"/>
        <w:adjustRightInd w:val="0"/>
        <w:spacing w:after="0"/>
        <w:rPr>
          <w:rFonts w:ascii="Consolas" w:hAnsi="Consolas" w:cs="Consolas"/>
          <w:color w:val="000000"/>
          <w:szCs w:val="15"/>
          <w:highlight w:val="white"/>
          <w:lang w:eastAsia="en-GB"/>
        </w:rPr>
      </w:pPr>
    </w:p>
    <w:p w:rsidR="007A4F50" w:rsidRDefault="007A4F50" w:rsidP="007A4F50">
      <w:pPr>
        <w:pStyle w:val="Heading3"/>
      </w:pPr>
      <w:bookmarkStart w:id="103" w:name="_Toc8028444"/>
      <w:r>
        <w:t>Testing for Unknown Errors (and an introduction to Moq)</w:t>
      </w:r>
      <w:bookmarkEnd w:id="103"/>
    </w:p>
    <w:p w:rsidR="007A4F50" w:rsidRDefault="007A4F50" w:rsidP="007A4F50">
      <w:r>
        <w:t>In section 7.1 we created a response parser which would inspect the response received from the job board and throw an appropriate exception depending on the content. However, we can’t always be sure that we know what the error is in advance. The error messages returned may change, or new ones could be added. We need to know that our feed will fail in the event of an error message being returned that we don’t recognise.</w:t>
      </w:r>
      <w:r w:rsidR="00D23456">
        <w:t xml:space="preserve"> Any error that occurs in the feed should at least return a </w:t>
      </w:r>
      <w:r w:rsidR="00D23456" w:rsidRPr="00D23456">
        <w:rPr>
          <w:rStyle w:val="CodeSampleChar"/>
        </w:rPr>
        <w:t>RemoteChannelException</w:t>
      </w:r>
      <w:r w:rsidR="00D23456">
        <w:t xml:space="preserve"> if a suitable other exception wasn’t determined.</w:t>
      </w:r>
    </w:p>
    <w:p w:rsidR="007A4F50" w:rsidRDefault="007A4F50" w:rsidP="007A4F50"/>
    <w:p w:rsidR="007A4F50" w:rsidRDefault="007A4F50" w:rsidP="007A4F50">
      <w:r>
        <w:t xml:space="preserve">To help us do this, we are going to use Moq. This is a framework which lets us pretend we are sending requests to a job board. For example, we don’t really want to send anything, or even get the debug response back. Moq allows us to specify in a unit test that when we invoke the </w:t>
      </w:r>
      <w:r w:rsidRPr="007A4F50">
        <w:rPr>
          <w:rStyle w:val="CodeSampleChar"/>
        </w:rPr>
        <w:t>SendRequest</w:t>
      </w:r>
      <w:r>
        <w:t xml:space="preserve"> method of our HTTP poster, we can predetermine what is sent back.</w:t>
      </w:r>
    </w:p>
    <w:p w:rsidR="007A4F50" w:rsidRDefault="007A4F50" w:rsidP="007A4F50"/>
    <w:p w:rsidR="007A4F50" w:rsidRDefault="007A4F50" w:rsidP="007A4F50">
      <w:r>
        <w:t>Firstly, we want to create an instance of a response class with a generic error message like so:</w:t>
      </w:r>
    </w:p>
    <w:p w:rsidR="007A4F50" w:rsidRDefault="007A4F50" w:rsidP="007A4F50"/>
    <w:p w:rsidR="007A4F50" w:rsidRPr="007A4F50" w:rsidRDefault="007A4F50" w:rsidP="007A4F50">
      <w:r w:rsidRPr="007A4F50">
        <w:rPr>
          <w:rFonts w:ascii="Consolas" w:hAnsi="Consolas" w:cs="Consolas"/>
          <w:color w:val="2B91AF"/>
          <w:szCs w:val="15"/>
          <w:highlight w:val="white"/>
          <w:lang w:eastAsia="en-GB"/>
        </w:rPr>
        <w:t>JobserveResponse</w:t>
      </w:r>
      <w:r w:rsidRPr="007A4F50">
        <w:rPr>
          <w:rFonts w:ascii="Consolas" w:hAnsi="Consolas" w:cs="Consolas"/>
          <w:color w:val="000000"/>
          <w:szCs w:val="15"/>
          <w:highlight w:val="white"/>
          <w:lang w:eastAsia="en-GB"/>
        </w:rPr>
        <w:t xml:space="preserve"> response = </w:t>
      </w:r>
      <w:r w:rsidRPr="007A4F50">
        <w:rPr>
          <w:rFonts w:ascii="Consolas" w:hAnsi="Consolas" w:cs="Consolas"/>
          <w:color w:val="0000FF"/>
          <w:szCs w:val="15"/>
          <w:highlight w:val="white"/>
          <w:lang w:eastAsia="en-GB"/>
        </w:rPr>
        <w:t>new</w:t>
      </w:r>
      <w:r w:rsidRPr="007A4F50">
        <w:rPr>
          <w:rFonts w:ascii="Consolas" w:hAnsi="Consolas" w:cs="Consolas"/>
          <w:color w:val="000000"/>
          <w:szCs w:val="15"/>
          <w:highlight w:val="white"/>
          <w:lang w:eastAsia="en-GB"/>
        </w:rPr>
        <w:t xml:space="preserve"> </w:t>
      </w:r>
      <w:r w:rsidRPr="007A4F50">
        <w:rPr>
          <w:rFonts w:ascii="Consolas" w:hAnsi="Consolas" w:cs="Consolas"/>
          <w:color w:val="2B91AF"/>
          <w:szCs w:val="15"/>
          <w:highlight w:val="white"/>
          <w:lang w:eastAsia="en-GB"/>
        </w:rPr>
        <w:t>JobserveResponse</w:t>
      </w:r>
      <w:r w:rsidRPr="007A4F50">
        <w:rPr>
          <w:rFonts w:ascii="Consolas" w:hAnsi="Consolas" w:cs="Consolas"/>
          <w:color w:val="000000"/>
          <w:szCs w:val="15"/>
          <w:highlight w:val="white"/>
          <w:lang w:eastAsia="en-GB"/>
        </w:rPr>
        <w:t>(</w:t>
      </w:r>
      <w:r w:rsidRPr="007A4F50">
        <w:rPr>
          <w:rFonts w:ascii="Consolas" w:hAnsi="Consolas" w:cs="Consolas"/>
          <w:color w:val="0000FF"/>
          <w:szCs w:val="15"/>
          <w:highlight w:val="white"/>
          <w:lang w:eastAsia="en-GB"/>
        </w:rPr>
        <w:t>false</w:t>
      </w:r>
      <w:r w:rsidRPr="007A4F50">
        <w:rPr>
          <w:rFonts w:ascii="Consolas" w:hAnsi="Consolas" w:cs="Consolas"/>
          <w:color w:val="000000"/>
          <w:szCs w:val="15"/>
          <w:highlight w:val="white"/>
          <w:lang w:eastAsia="en-GB"/>
        </w:rPr>
        <w:t xml:space="preserve">, </w:t>
      </w:r>
      <w:r w:rsidRPr="007A4F50">
        <w:rPr>
          <w:rFonts w:ascii="Consolas" w:hAnsi="Consolas" w:cs="Consolas"/>
          <w:color w:val="A31515"/>
          <w:szCs w:val="15"/>
          <w:highlight w:val="white"/>
          <w:lang w:eastAsia="en-GB"/>
        </w:rPr>
        <w:t>"&lt;FakeResponse&gt;Something bad happened&lt;/FakeResponse&gt;"</w:t>
      </w:r>
      <w:r w:rsidRPr="007A4F50">
        <w:rPr>
          <w:rFonts w:ascii="Consolas" w:hAnsi="Consolas" w:cs="Consolas"/>
          <w:color w:val="000000"/>
          <w:szCs w:val="15"/>
          <w:highlight w:val="white"/>
          <w:lang w:eastAsia="en-GB"/>
        </w:rPr>
        <w:t>);</w:t>
      </w:r>
      <w:r>
        <w:t xml:space="preserve"> </w:t>
      </w:r>
    </w:p>
    <w:p w:rsidR="007A4F50" w:rsidRDefault="007A4F50" w:rsidP="007135E0">
      <w:pPr>
        <w:autoSpaceDE w:val="0"/>
        <w:autoSpaceDN w:val="0"/>
        <w:adjustRightInd w:val="0"/>
        <w:spacing w:after="0"/>
        <w:rPr>
          <w:rFonts w:ascii="Consolas" w:hAnsi="Consolas" w:cs="Consolas"/>
          <w:color w:val="000000"/>
          <w:szCs w:val="15"/>
          <w:highlight w:val="white"/>
          <w:lang w:eastAsia="en-GB"/>
        </w:rPr>
      </w:pPr>
    </w:p>
    <w:p w:rsidR="007A4F50" w:rsidRDefault="007A4F50" w:rsidP="007135E0">
      <w:pPr>
        <w:autoSpaceDE w:val="0"/>
        <w:autoSpaceDN w:val="0"/>
        <w:adjustRightInd w:val="0"/>
        <w:spacing w:after="0"/>
      </w:pPr>
      <w:r>
        <w:t>Then we create a skeleton instance of our web client HTTP poster using Moq:</w:t>
      </w:r>
    </w:p>
    <w:p w:rsidR="007A4F50" w:rsidRDefault="007A4F50" w:rsidP="007135E0">
      <w:pPr>
        <w:autoSpaceDE w:val="0"/>
        <w:autoSpaceDN w:val="0"/>
        <w:adjustRightInd w:val="0"/>
        <w:spacing w:after="0"/>
      </w:pPr>
    </w:p>
    <w:p w:rsidR="007A4F50" w:rsidRPr="007A4F50" w:rsidRDefault="007A4F50" w:rsidP="007135E0">
      <w:pPr>
        <w:autoSpaceDE w:val="0"/>
        <w:autoSpaceDN w:val="0"/>
        <w:adjustRightInd w:val="0"/>
        <w:spacing w:after="0"/>
        <w:rPr>
          <w:rFonts w:ascii="Consolas" w:hAnsi="Consolas" w:cs="Consolas"/>
          <w:color w:val="000000"/>
          <w:szCs w:val="15"/>
          <w:highlight w:val="white"/>
          <w:lang w:eastAsia="en-GB"/>
        </w:rPr>
      </w:pPr>
      <w:r w:rsidRPr="007A4F50">
        <w:rPr>
          <w:rFonts w:ascii="Consolas" w:hAnsi="Consolas" w:cs="Consolas"/>
          <w:color w:val="2B91AF"/>
          <w:szCs w:val="15"/>
          <w:highlight w:val="white"/>
          <w:lang w:eastAsia="en-GB"/>
        </w:rPr>
        <w:t>Mock</w:t>
      </w:r>
      <w:r w:rsidRPr="007A4F50">
        <w:rPr>
          <w:rFonts w:ascii="Consolas" w:hAnsi="Consolas" w:cs="Consolas"/>
          <w:color w:val="000000"/>
          <w:szCs w:val="15"/>
          <w:highlight w:val="white"/>
          <w:lang w:eastAsia="en-GB"/>
        </w:rPr>
        <w:t>&lt;</w:t>
      </w:r>
      <w:r w:rsidRPr="007A4F50">
        <w:rPr>
          <w:rFonts w:ascii="Consolas" w:hAnsi="Consolas" w:cs="Consolas"/>
          <w:color w:val="2B91AF"/>
          <w:szCs w:val="15"/>
          <w:highlight w:val="white"/>
          <w:lang w:eastAsia="en-GB"/>
        </w:rPr>
        <w:t>IJobserveWebClient</w:t>
      </w:r>
      <w:r w:rsidRPr="007A4F50">
        <w:rPr>
          <w:rFonts w:ascii="Consolas" w:hAnsi="Consolas" w:cs="Consolas"/>
          <w:color w:val="000000"/>
          <w:szCs w:val="15"/>
          <w:highlight w:val="white"/>
          <w:lang w:eastAsia="en-GB"/>
        </w:rPr>
        <w:t xml:space="preserve">&gt; webClient = </w:t>
      </w:r>
      <w:r w:rsidRPr="007A4F50">
        <w:rPr>
          <w:rFonts w:ascii="Consolas" w:hAnsi="Consolas" w:cs="Consolas"/>
          <w:color w:val="0000FF"/>
          <w:szCs w:val="15"/>
          <w:highlight w:val="white"/>
          <w:lang w:eastAsia="en-GB"/>
        </w:rPr>
        <w:t>new</w:t>
      </w:r>
      <w:r w:rsidRPr="007A4F50">
        <w:rPr>
          <w:rFonts w:ascii="Consolas" w:hAnsi="Consolas" w:cs="Consolas"/>
          <w:color w:val="000000"/>
          <w:szCs w:val="15"/>
          <w:highlight w:val="white"/>
          <w:lang w:eastAsia="en-GB"/>
        </w:rPr>
        <w:t xml:space="preserve"> </w:t>
      </w:r>
      <w:r w:rsidRPr="007A4F50">
        <w:rPr>
          <w:rFonts w:ascii="Consolas" w:hAnsi="Consolas" w:cs="Consolas"/>
          <w:color w:val="2B91AF"/>
          <w:szCs w:val="15"/>
          <w:highlight w:val="white"/>
          <w:lang w:eastAsia="en-GB"/>
        </w:rPr>
        <w:t>Mock</w:t>
      </w:r>
      <w:r w:rsidRPr="007A4F50">
        <w:rPr>
          <w:rFonts w:ascii="Consolas" w:hAnsi="Consolas" w:cs="Consolas"/>
          <w:color w:val="000000"/>
          <w:szCs w:val="15"/>
          <w:highlight w:val="white"/>
          <w:lang w:eastAsia="en-GB"/>
        </w:rPr>
        <w:t>&lt;</w:t>
      </w:r>
      <w:r w:rsidRPr="007A4F50">
        <w:rPr>
          <w:rFonts w:ascii="Consolas" w:hAnsi="Consolas" w:cs="Consolas"/>
          <w:color w:val="2B91AF"/>
          <w:szCs w:val="15"/>
          <w:highlight w:val="white"/>
          <w:lang w:eastAsia="en-GB"/>
        </w:rPr>
        <w:t>IJobserveWebClient</w:t>
      </w:r>
      <w:r w:rsidRPr="007A4F50">
        <w:rPr>
          <w:rFonts w:ascii="Consolas" w:hAnsi="Consolas" w:cs="Consolas"/>
          <w:color w:val="000000"/>
          <w:szCs w:val="15"/>
          <w:highlight w:val="white"/>
          <w:lang w:eastAsia="en-GB"/>
        </w:rPr>
        <w:t>&gt;();</w:t>
      </w:r>
    </w:p>
    <w:p w:rsidR="007A4F50" w:rsidRDefault="007A4F50" w:rsidP="007135E0">
      <w:pPr>
        <w:autoSpaceDE w:val="0"/>
        <w:autoSpaceDN w:val="0"/>
        <w:adjustRightInd w:val="0"/>
        <w:spacing w:after="0"/>
        <w:rPr>
          <w:rFonts w:ascii="Consolas" w:hAnsi="Consolas" w:cs="Consolas"/>
          <w:color w:val="000000"/>
          <w:sz w:val="15"/>
          <w:szCs w:val="15"/>
          <w:highlight w:val="white"/>
          <w:lang w:eastAsia="en-GB"/>
        </w:rPr>
      </w:pPr>
    </w:p>
    <w:p w:rsidR="007A4F50" w:rsidRDefault="007A4F50" w:rsidP="007135E0">
      <w:pPr>
        <w:autoSpaceDE w:val="0"/>
        <w:autoSpaceDN w:val="0"/>
        <w:adjustRightInd w:val="0"/>
        <w:spacing w:after="0"/>
      </w:pPr>
      <w:r>
        <w:t xml:space="preserve">Now we want to tell Moq, that when we invoke SendRequest in the HTTP poster, we want it to return an instance of the response class we created just above. </w:t>
      </w:r>
      <w:r w:rsidR="00C21989">
        <w:t>The parameters sent to the SendRequest method are placeholders, as we don’t care what we’re passing through to the method as we are not really calling it. We just want it to return a response that we have defined.</w:t>
      </w:r>
    </w:p>
    <w:p w:rsidR="007A4F50" w:rsidRDefault="007A4F50" w:rsidP="007135E0">
      <w:pPr>
        <w:autoSpaceDE w:val="0"/>
        <w:autoSpaceDN w:val="0"/>
        <w:adjustRightInd w:val="0"/>
        <w:spacing w:after="0"/>
      </w:pPr>
    </w:p>
    <w:p w:rsidR="007A4F50" w:rsidRPr="007A4F50" w:rsidRDefault="007A4F50" w:rsidP="007A4F50">
      <w:pPr>
        <w:autoSpaceDE w:val="0"/>
        <w:autoSpaceDN w:val="0"/>
        <w:adjustRightInd w:val="0"/>
        <w:spacing w:after="0"/>
        <w:rPr>
          <w:rFonts w:ascii="Consolas" w:hAnsi="Consolas" w:cs="Consolas"/>
          <w:color w:val="000000"/>
          <w:szCs w:val="15"/>
          <w:highlight w:val="white"/>
          <w:lang w:eastAsia="en-GB"/>
        </w:rPr>
      </w:pPr>
      <w:r w:rsidRPr="007A4F50">
        <w:rPr>
          <w:rFonts w:ascii="Consolas" w:hAnsi="Consolas" w:cs="Consolas"/>
          <w:color w:val="000000"/>
          <w:szCs w:val="15"/>
          <w:highlight w:val="white"/>
          <w:lang w:eastAsia="en-GB"/>
        </w:rPr>
        <w:t>webClient.Setup(x =&gt; x.SendRequest(</w:t>
      </w:r>
      <w:r w:rsidRPr="007A4F50">
        <w:rPr>
          <w:rFonts w:ascii="Consolas" w:hAnsi="Consolas" w:cs="Consolas"/>
          <w:color w:val="2B91AF"/>
          <w:szCs w:val="15"/>
          <w:highlight w:val="white"/>
          <w:lang w:eastAsia="en-GB"/>
        </w:rPr>
        <w:t>It</w:t>
      </w:r>
      <w:r w:rsidRPr="007A4F50">
        <w:rPr>
          <w:rFonts w:ascii="Consolas" w:hAnsi="Consolas" w:cs="Consolas"/>
          <w:color w:val="000000"/>
          <w:szCs w:val="15"/>
          <w:highlight w:val="white"/>
          <w:lang w:eastAsia="en-GB"/>
        </w:rPr>
        <w:t>.IsAny&lt;</w:t>
      </w:r>
      <w:r w:rsidRPr="007A4F50">
        <w:rPr>
          <w:rFonts w:ascii="Consolas" w:hAnsi="Consolas" w:cs="Consolas"/>
          <w:color w:val="0000FF"/>
          <w:szCs w:val="15"/>
          <w:highlight w:val="white"/>
          <w:lang w:eastAsia="en-GB"/>
        </w:rPr>
        <w:t>string</w:t>
      </w:r>
      <w:r w:rsidRPr="007A4F50">
        <w:rPr>
          <w:rFonts w:ascii="Consolas" w:hAnsi="Consolas" w:cs="Consolas"/>
          <w:color w:val="000000"/>
          <w:szCs w:val="15"/>
          <w:highlight w:val="white"/>
          <w:lang w:eastAsia="en-GB"/>
        </w:rPr>
        <w:t xml:space="preserve">&gt;(), </w:t>
      </w:r>
      <w:r w:rsidRPr="007A4F50">
        <w:rPr>
          <w:rFonts w:ascii="Consolas" w:hAnsi="Consolas" w:cs="Consolas"/>
          <w:color w:val="2B91AF"/>
          <w:szCs w:val="15"/>
          <w:highlight w:val="white"/>
          <w:lang w:eastAsia="en-GB"/>
        </w:rPr>
        <w:t>It</w:t>
      </w:r>
      <w:r w:rsidRPr="007A4F50">
        <w:rPr>
          <w:rFonts w:ascii="Consolas" w:hAnsi="Consolas" w:cs="Consolas"/>
          <w:color w:val="000000"/>
          <w:szCs w:val="15"/>
          <w:highlight w:val="white"/>
          <w:lang w:eastAsia="en-GB"/>
        </w:rPr>
        <w:t>.IsAny&lt;</w:t>
      </w:r>
      <w:r w:rsidRPr="007A4F50">
        <w:rPr>
          <w:rFonts w:ascii="Consolas" w:hAnsi="Consolas" w:cs="Consolas"/>
          <w:color w:val="2B91AF"/>
          <w:szCs w:val="15"/>
          <w:highlight w:val="white"/>
          <w:lang w:eastAsia="en-GB"/>
        </w:rPr>
        <w:t>JobserveRequestType</w:t>
      </w:r>
      <w:r w:rsidRPr="007A4F50">
        <w:rPr>
          <w:rFonts w:ascii="Consolas" w:hAnsi="Consolas" w:cs="Consolas"/>
          <w:color w:val="000000"/>
          <w:szCs w:val="15"/>
          <w:highlight w:val="white"/>
          <w:lang w:eastAsia="en-GB"/>
        </w:rPr>
        <w:t xml:space="preserve">&gt;(), </w:t>
      </w:r>
      <w:r w:rsidRPr="007A4F50">
        <w:rPr>
          <w:rFonts w:ascii="Consolas" w:hAnsi="Consolas" w:cs="Consolas"/>
          <w:color w:val="2B91AF"/>
          <w:szCs w:val="15"/>
          <w:highlight w:val="white"/>
          <w:lang w:eastAsia="en-GB"/>
        </w:rPr>
        <w:t>It</w:t>
      </w:r>
      <w:r w:rsidRPr="007A4F50">
        <w:rPr>
          <w:rFonts w:ascii="Consolas" w:hAnsi="Consolas" w:cs="Consolas"/>
          <w:color w:val="000000"/>
          <w:szCs w:val="15"/>
          <w:highlight w:val="white"/>
          <w:lang w:eastAsia="en-GB"/>
        </w:rPr>
        <w:t>.IsAny&lt;</w:t>
      </w:r>
      <w:r w:rsidRPr="007A4F50">
        <w:rPr>
          <w:rFonts w:ascii="Consolas" w:hAnsi="Consolas" w:cs="Consolas"/>
          <w:color w:val="0000FF"/>
          <w:szCs w:val="15"/>
          <w:highlight w:val="white"/>
          <w:lang w:eastAsia="en-GB"/>
        </w:rPr>
        <w:t>string</w:t>
      </w:r>
      <w:r>
        <w:rPr>
          <w:rFonts w:ascii="Consolas" w:hAnsi="Consolas" w:cs="Consolas"/>
          <w:color w:val="000000"/>
          <w:szCs w:val="15"/>
          <w:highlight w:val="white"/>
          <w:lang w:eastAsia="en-GB"/>
        </w:rPr>
        <w:t>&gt;()))</w:t>
      </w:r>
      <w:r w:rsidRPr="007A4F50">
        <w:rPr>
          <w:rFonts w:ascii="Consolas" w:hAnsi="Consolas" w:cs="Consolas"/>
          <w:color w:val="000000"/>
          <w:szCs w:val="15"/>
          <w:highlight w:val="white"/>
          <w:lang w:eastAsia="en-GB"/>
        </w:rPr>
        <w:t>.Returns(response);</w:t>
      </w:r>
    </w:p>
    <w:p w:rsidR="007A4F50" w:rsidRDefault="007A4F50" w:rsidP="007A4F50">
      <w:pPr>
        <w:autoSpaceDE w:val="0"/>
        <w:autoSpaceDN w:val="0"/>
        <w:adjustRightInd w:val="0"/>
        <w:spacing w:after="0"/>
        <w:rPr>
          <w:rFonts w:ascii="Consolas" w:hAnsi="Consolas" w:cs="Consolas"/>
          <w:color w:val="000000"/>
          <w:sz w:val="15"/>
          <w:szCs w:val="15"/>
          <w:highlight w:val="white"/>
          <w:lang w:eastAsia="en-GB"/>
        </w:rPr>
      </w:pPr>
    </w:p>
    <w:p w:rsidR="007A4F50" w:rsidRDefault="007A4F50" w:rsidP="007A4F50">
      <w:pPr>
        <w:autoSpaceDE w:val="0"/>
        <w:autoSpaceDN w:val="0"/>
        <w:adjustRightInd w:val="0"/>
        <w:spacing w:after="0"/>
      </w:pPr>
      <w:r>
        <w:t>Now we pass our “mocked up” instance of the HTTP poster to the channel class via construction dependency:</w:t>
      </w:r>
    </w:p>
    <w:p w:rsidR="007A4F50" w:rsidRDefault="007A4F50" w:rsidP="007A4F50">
      <w:pPr>
        <w:autoSpaceDE w:val="0"/>
        <w:autoSpaceDN w:val="0"/>
        <w:adjustRightInd w:val="0"/>
        <w:spacing w:after="0"/>
      </w:pPr>
    </w:p>
    <w:p w:rsidR="007A4F50" w:rsidRDefault="007A4F50" w:rsidP="007A4F50">
      <w:pPr>
        <w:autoSpaceDE w:val="0"/>
        <w:autoSpaceDN w:val="0"/>
        <w:adjustRightInd w:val="0"/>
        <w:spacing w:after="0"/>
        <w:rPr>
          <w:rFonts w:ascii="Consolas" w:hAnsi="Consolas" w:cs="Consolas"/>
          <w:color w:val="000000"/>
          <w:szCs w:val="15"/>
          <w:highlight w:val="white"/>
          <w:lang w:eastAsia="en-GB"/>
        </w:rPr>
      </w:pPr>
      <w:r w:rsidRPr="007A4F50">
        <w:rPr>
          <w:rFonts w:ascii="Consolas" w:hAnsi="Consolas" w:cs="Consolas"/>
          <w:color w:val="2B91AF"/>
          <w:szCs w:val="15"/>
          <w:highlight w:val="white"/>
          <w:lang w:eastAsia="en-GB"/>
        </w:rPr>
        <w:t>JobserveChannel</w:t>
      </w:r>
      <w:r w:rsidRPr="007A4F50">
        <w:rPr>
          <w:rFonts w:ascii="Consolas" w:hAnsi="Consolas" w:cs="Consolas"/>
          <w:color w:val="000000"/>
          <w:szCs w:val="15"/>
          <w:highlight w:val="white"/>
          <w:lang w:eastAsia="en-GB"/>
        </w:rPr>
        <w:t xml:space="preserve"> channel = </w:t>
      </w:r>
      <w:r w:rsidRPr="007A4F50">
        <w:rPr>
          <w:rFonts w:ascii="Consolas" w:hAnsi="Consolas" w:cs="Consolas"/>
          <w:color w:val="0000FF"/>
          <w:szCs w:val="15"/>
          <w:highlight w:val="white"/>
          <w:lang w:eastAsia="en-GB"/>
        </w:rPr>
        <w:t>new</w:t>
      </w:r>
      <w:r w:rsidRPr="007A4F50">
        <w:rPr>
          <w:rFonts w:ascii="Consolas" w:hAnsi="Consolas" w:cs="Consolas"/>
          <w:color w:val="000000"/>
          <w:szCs w:val="15"/>
          <w:highlight w:val="white"/>
          <w:lang w:eastAsia="en-GB"/>
        </w:rPr>
        <w:t xml:space="preserve"> </w:t>
      </w:r>
      <w:r w:rsidRPr="007A4F50">
        <w:rPr>
          <w:rFonts w:ascii="Consolas" w:hAnsi="Consolas" w:cs="Consolas"/>
          <w:color w:val="2B91AF"/>
          <w:szCs w:val="15"/>
          <w:highlight w:val="white"/>
          <w:lang w:eastAsia="en-GB"/>
        </w:rPr>
        <w:t>JobserveChannel</w:t>
      </w:r>
      <w:r w:rsidRPr="007A4F50">
        <w:rPr>
          <w:rFonts w:ascii="Consolas" w:hAnsi="Consolas" w:cs="Consolas"/>
          <w:color w:val="000000"/>
          <w:szCs w:val="15"/>
          <w:highlight w:val="white"/>
          <w:lang w:eastAsia="en-GB"/>
        </w:rPr>
        <w:t>(</w:t>
      </w:r>
      <w:r w:rsidRPr="007A4F50">
        <w:rPr>
          <w:rFonts w:ascii="Consolas" w:hAnsi="Consolas" w:cs="Consolas"/>
          <w:color w:val="0000FF"/>
          <w:szCs w:val="15"/>
          <w:highlight w:val="white"/>
          <w:lang w:eastAsia="en-GB"/>
        </w:rPr>
        <w:t>this</w:t>
      </w:r>
      <w:r w:rsidRPr="007A4F50">
        <w:rPr>
          <w:rFonts w:ascii="Consolas" w:hAnsi="Consolas" w:cs="Consolas"/>
          <w:color w:val="000000"/>
          <w:szCs w:val="15"/>
          <w:highlight w:val="white"/>
          <w:lang w:eastAsia="en-GB"/>
        </w:rPr>
        <w:t>.GetHost(), DefaultContent.PostProperties, webClient.Object);</w:t>
      </w:r>
    </w:p>
    <w:p w:rsidR="007A4F50" w:rsidRDefault="007A4F50" w:rsidP="007A4F50">
      <w:pPr>
        <w:autoSpaceDE w:val="0"/>
        <w:autoSpaceDN w:val="0"/>
        <w:adjustRightInd w:val="0"/>
        <w:spacing w:after="0"/>
        <w:rPr>
          <w:rFonts w:ascii="Consolas" w:hAnsi="Consolas" w:cs="Consolas"/>
          <w:color w:val="000000"/>
          <w:szCs w:val="15"/>
          <w:highlight w:val="white"/>
          <w:lang w:eastAsia="en-GB"/>
        </w:rPr>
      </w:pPr>
    </w:p>
    <w:p w:rsidR="007A4F50" w:rsidRDefault="007A4F50" w:rsidP="007A4F50">
      <w:pPr>
        <w:autoSpaceDE w:val="0"/>
        <w:autoSpaceDN w:val="0"/>
        <w:adjustRightInd w:val="0"/>
        <w:spacing w:after="0"/>
      </w:pPr>
      <w:r>
        <w:t>We then have to assign the VacancyData, Account</w:t>
      </w:r>
      <w:r w:rsidR="007209F9">
        <w:t xml:space="preserve">Data, CustomData and OutputData because we are not using the </w:t>
      </w:r>
      <w:r w:rsidR="007209F9" w:rsidRPr="007209F9">
        <w:rPr>
          <w:rStyle w:val="CodeSampleChar"/>
        </w:rPr>
        <w:t>CreateChannel</w:t>
      </w:r>
      <w:r w:rsidR="007209F9">
        <w:t xml:space="preserve"> convenience method.</w:t>
      </w:r>
    </w:p>
    <w:p w:rsidR="007209F9" w:rsidRDefault="007209F9" w:rsidP="007A4F50">
      <w:pPr>
        <w:autoSpaceDE w:val="0"/>
        <w:autoSpaceDN w:val="0"/>
        <w:adjustRightInd w:val="0"/>
        <w:spacing w:after="0"/>
      </w:pPr>
    </w:p>
    <w:p w:rsidR="007209F9" w:rsidRDefault="007209F9" w:rsidP="007A4F50">
      <w:pPr>
        <w:autoSpaceDE w:val="0"/>
        <w:autoSpaceDN w:val="0"/>
        <w:adjustRightInd w:val="0"/>
        <w:spacing w:after="0"/>
        <w:rPr>
          <w:rFonts w:ascii="Consolas" w:hAnsi="Consolas" w:cs="Consolas"/>
          <w:color w:val="000000"/>
          <w:szCs w:val="15"/>
          <w:highlight w:val="white"/>
          <w:lang w:eastAsia="en-GB"/>
        </w:rPr>
      </w:pPr>
      <w:r w:rsidRPr="007209F9">
        <w:rPr>
          <w:rFonts w:ascii="Consolas" w:hAnsi="Consolas" w:cs="Consolas"/>
          <w:color w:val="000000"/>
          <w:szCs w:val="15"/>
          <w:highlight w:val="white"/>
          <w:lang w:eastAsia="en-GB"/>
        </w:rPr>
        <w:t>AssignContentToChannel(channel, DefaultContent);</w:t>
      </w:r>
    </w:p>
    <w:p w:rsidR="007209F9" w:rsidRDefault="007209F9" w:rsidP="007A4F50">
      <w:pPr>
        <w:autoSpaceDE w:val="0"/>
        <w:autoSpaceDN w:val="0"/>
        <w:adjustRightInd w:val="0"/>
        <w:spacing w:after="0"/>
        <w:rPr>
          <w:rFonts w:ascii="Consolas" w:hAnsi="Consolas" w:cs="Consolas"/>
          <w:color w:val="000000"/>
          <w:szCs w:val="15"/>
          <w:highlight w:val="white"/>
          <w:lang w:eastAsia="en-GB"/>
        </w:rPr>
      </w:pPr>
    </w:p>
    <w:p w:rsidR="007209F9" w:rsidRDefault="007209F9" w:rsidP="007A4F50">
      <w:pPr>
        <w:autoSpaceDE w:val="0"/>
        <w:autoSpaceDN w:val="0"/>
        <w:adjustRightInd w:val="0"/>
        <w:spacing w:after="0"/>
      </w:pPr>
      <w:r>
        <w:t xml:space="preserve">Then finally, we can use NUnit’s </w:t>
      </w:r>
      <w:r w:rsidR="00D23456" w:rsidRPr="00D23456">
        <w:rPr>
          <w:rStyle w:val="CodeSampleChar"/>
        </w:rPr>
        <w:t>Throws</w:t>
      </w:r>
      <w:r w:rsidR="00D23456">
        <w:t xml:space="preserve"> extension method to check that the </w:t>
      </w:r>
      <w:r w:rsidR="00D23456" w:rsidRPr="00D23456">
        <w:rPr>
          <w:rStyle w:val="CodeSampleChar"/>
        </w:rPr>
        <w:t>RemoteChannelException</w:t>
      </w:r>
      <w:r w:rsidR="00D23456">
        <w:t xml:space="preserve"> was indeed thrown.</w:t>
      </w:r>
    </w:p>
    <w:p w:rsidR="00D23456" w:rsidRDefault="00D23456" w:rsidP="007A4F50">
      <w:pPr>
        <w:autoSpaceDE w:val="0"/>
        <w:autoSpaceDN w:val="0"/>
        <w:adjustRightInd w:val="0"/>
        <w:spacing w:after="0"/>
      </w:pPr>
    </w:p>
    <w:p w:rsidR="00D23456" w:rsidRDefault="00D23456" w:rsidP="007A4F50">
      <w:pPr>
        <w:autoSpaceDE w:val="0"/>
        <w:autoSpaceDN w:val="0"/>
        <w:adjustRightInd w:val="0"/>
        <w:spacing w:after="0"/>
        <w:rPr>
          <w:rFonts w:ascii="Consolas" w:hAnsi="Consolas" w:cs="Consolas"/>
          <w:color w:val="000000"/>
          <w:szCs w:val="15"/>
          <w:highlight w:val="white"/>
          <w:lang w:eastAsia="en-GB"/>
        </w:rPr>
      </w:pPr>
      <w:r w:rsidRPr="00D23456">
        <w:rPr>
          <w:rFonts w:ascii="Consolas" w:hAnsi="Consolas" w:cs="Consolas"/>
          <w:color w:val="2B91AF"/>
          <w:szCs w:val="15"/>
          <w:highlight w:val="white"/>
          <w:lang w:eastAsia="en-GB"/>
        </w:rPr>
        <w:t>Assert</w:t>
      </w:r>
      <w:r w:rsidRPr="00D23456">
        <w:rPr>
          <w:rFonts w:ascii="Consolas" w:hAnsi="Consolas" w:cs="Consolas"/>
          <w:color w:val="000000"/>
          <w:szCs w:val="15"/>
          <w:highlight w:val="white"/>
          <w:lang w:eastAsia="en-GB"/>
        </w:rPr>
        <w:t>.Throws&lt;</w:t>
      </w:r>
      <w:r w:rsidRPr="00D23456">
        <w:rPr>
          <w:rFonts w:ascii="Consolas" w:hAnsi="Consolas" w:cs="Consolas"/>
          <w:color w:val="2B91AF"/>
          <w:szCs w:val="15"/>
          <w:highlight w:val="white"/>
          <w:lang w:eastAsia="en-GB"/>
        </w:rPr>
        <w:t>RemoteChannelException</w:t>
      </w:r>
      <w:r w:rsidRPr="00D23456">
        <w:rPr>
          <w:rFonts w:ascii="Consolas" w:hAnsi="Consolas" w:cs="Consolas"/>
          <w:color w:val="000000"/>
          <w:szCs w:val="15"/>
          <w:highlight w:val="white"/>
          <w:lang w:eastAsia="en-GB"/>
        </w:rPr>
        <w:t>&gt;(channel.Post);</w:t>
      </w:r>
    </w:p>
    <w:p w:rsidR="00C21989" w:rsidRDefault="00C21989" w:rsidP="007A4F50">
      <w:pPr>
        <w:autoSpaceDE w:val="0"/>
        <w:autoSpaceDN w:val="0"/>
        <w:adjustRightInd w:val="0"/>
        <w:spacing w:after="0"/>
        <w:rPr>
          <w:rFonts w:ascii="Consolas" w:hAnsi="Consolas" w:cs="Consolas"/>
          <w:color w:val="000000"/>
          <w:szCs w:val="15"/>
          <w:highlight w:val="white"/>
          <w:lang w:eastAsia="en-GB"/>
        </w:rPr>
      </w:pPr>
    </w:p>
    <w:p w:rsidR="00D23456" w:rsidRDefault="00D23456" w:rsidP="00D23456">
      <w:pPr>
        <w:pStyle w:val="Heading3"/>
        <w:rPr>
          <w:highlight w:val="white"/>
          <w:lang w:eastAsia="en-GB"/>
        </w:rPr>
      </w:pPr>
      <w:bookmarkStart w:id="104" w:name="_Toc8028445"/>
      <w:r>
        <w:rPr>
          <w:highlight w:val="white"/>
          <w:lang w:eastAsia="en-GB"/>
        </w:rPr>
        <w:t>Testing for Web Exception</w:t>
      </w:r>
      <w:bookmarkEnd w:id="104"/>
    </w:p>
    <w:p w:rsidR="00D23456" w:rsidRDefault="00D23456" w:rsidP="00D23456">
      <w:pPr>
        <w:rPr>
          <w:highlight w:val="white"/>
          <w:lang w:eastAsia="en-GB"/>
        </w:rPr>
      </w:pPr>
      <w:r>
        <w:rPr>
          <w:highlight w:val="white"/>
          <w:lang w:eastAsia="en-GB"/>
        </w:rPr>
        <w:t xml:space="preserve">As we’ve used .NET’s </w:t>
      </w:r>
      <w:r w:rsidRPr="00D23456">
        <w:rPr>
          <w:rStyle w:val="CodeSampleChar"/>
          <w:highlight w:val="white"/>
        </w:rPr>
        <w:t>WebClient</w:t>
      </w:r>
      <w:r>
        <w:rPr>
          <w:highlight w:val="white"/>
          <w:lang w:eastAsia="en-GB"/>
        </w:rPr>
        <w:t xml:space="preserve"> to send and receive requests, if anything sever</w:t>
      </w:r>
      <w:r w:rsidR="00BA6339">
        <w:rPr>
          <w:highlight w:val="white"/>
          <w:lang w:eastAsia="en-GB"/>
        </w:rPr>
        <w:t>e</w:t>
      </w:r>
      <w:r>
        <w:rPr>
          <w:highlight w:val="white"/>
          <w:lang w:eastAsia="en-GB"/>
        </w:rPr>
        <w:t xml:space="preserve"> happens, such as the job</w:t>
      </w:r>
      <w:r w:rsidR="00BA6339">
        <w:rPr>
          <w:highlight w:val="white"/>
          <w:lang w:eastAsia="en-GB"/>
        </w:rPr>
        <w:t xml:space="preserve"> feed is unreachable then we want to ensure we throw the appropriate exception.</w:t>
      </w:r>
    </w:p>
    <w:p w:rsidR="00C21989" w:rsidRDefault="00C21989" w:rsidP="00D23456">
      <w:pPr>
        <w:rPr>
          <w:highlight w:val="white"/>
          <w:lang w:eastAsia="en-GB"/>
        </w:rPr>
      </w:pPr>
    </w:p>
    <w:p w:rsidR="00BA6339" w:rsidRDefault="00BA6339" w:rsidP="00D23456">
      <w:pPr>
        <w:rPr>
          <w:highlight w:val="white"/>
          <w:lang w:eastAsia="en-GB"/>
        </w:rPr>
      </w:pPr>
      <w:r>
        <w:rPr>
          <w:highlight w:val="white"/>
          <w:lang w:eastAsia="en-GB"/>
        </w:rPr>
        <w:t xml:space="preserve">Here, instead of returning a response from </w:t>
      </w:r>
      <w:r w:rsidRPr="00BA6339">
        <w:rPr>
          <w:rStyle w:val="CodeSampleChar"/>
          <w:highlight w:val="white"/>
        </w:rPr>
        <w:t>SendRequest</w:t>
      </w:r>
      <w:r>
        <w:rPr>
          <w:highlight w:val="white"/>
          <w:lang w:eastAsia="en-GB"/>
        </w:rPr>
        <w:t>, we are telling Moq we want an exception to be thrown mimicking an issue with the job board. We then test to make sure the correct exception was thrown.</w:t>
      </w:r>
    </w:p>
    <w:p w:rsidR="00C21989" w:rsidRDefault="00C21989" w:rsidP="00D23456">
      <w:pPr>
        <w:rPr>
          <w:highlight w:val="white"/>
          <w:lang w:eastAsia="en-GB"/>
        </w:rPr>
      </w:pPr>
    </w:p>
    <w:p w:rsidR="00C21989" w:rsidRPr="00C21989" w:rsidRDefault="00C21989" w:rsidP="00C21989">
      <w:pPr>
        <w:autoSpaceDE w:val="0"/>
        <w:autoSpaceDN w:val="0"/>
        <w:adjustRightInd w:val="0"/>
        <w:spacing w:after="0"/>
        <w:rPr>
          <w:rFonts w:ascii="Consolas" w:hAnsi="Consolas" w:cs="Consolas"/>
          <w:color w:val="000000"/>
          <w:szCs w:val="15"/>
          <w:highlight w:val="white"/>
          <w:lang w:eastAsia="en-GB"/>
        </w:rPr>
      </w:pPr>
      <w:r w:rsidRPr="00C21989">
        <w:rPr>
          <w:rFonts w:ascii="Consolas" w:hAnsi="Consolas" w:cs="Consolas"/>
          <w:color w:val="000000"/>
          <w:szCs w:val="15"/>
          <w:highlight w:val="white"/>
          <w:lang w:eastAsia="en-GB"/>
        </w:rPr>
        <w:t>[</w:t>
      </w:r>
      <w:r w:rsidRPr="00C21989">
        <w:rPr>
          <w:rFonts w:ascii="Consolas" w:hAnsi="Consolas" w:cs="Consolas"/>
          <w:color w:val="2B91AF"/>
          <w:szCs w:val="15"/>
          <w:highlight w:val="white"/>
          <w:lang w:eastAsia="en-GB"/>
        </w:rPr>
        <w:t>Test</w:t>
      </w:r>
      <w:r w:rsidRPr="00C21989">
        <w:rPr>
          <w:rFonts w:ascii="Consolas" w:hAnsi="Consolas" w:cs="Consolas"/>
          <w:color w:val="000000"/>
          <w:szCs w:val="15"/>
          <w:highlight w:val="white"/>
          <w:lang w:eastAsia="en-GB"/>
        </w:rPr>
        <w:t>]</w:t>
      </w:r>
    </w:p>
    <w:p w:rsidR="00C21989" w:rsidRPr="00C21989" w:rsidRDefault="00C21989" w:rsidP="00C21989">
      <w:pPr>
        <w:autoSpaceDE w:val="0"/>
        <w:autoSpaceDN w:val="0"/>
        <w:adjustRightInd w:val="0"/>
        <w:spacing w:after="0"/>
        <w:rPr>
          <w:rFonts w:ascii="Consolas" w:hAnsi="Consolas" w:cs="Consolas"/>
          <w:color w:val="000000"/>
          <w:szCs w:val="15"/>
          <w:highlight w:val="white"/>
          <w:lang w:eastAsia="en-GB"/>
        </w:rPr>
      </w:pPr>
      <w:r w:rsidRPr="00C21989">
        <w:rPr>
          <w:rFonts w:ascii="Consolas" w:hAnsi="Consolas" w:cs="Consolas"/>
          <w:color w:val="0000FF"/>
          <w:szCs w:val="15"/>
          <w:highlight w:val="white"/>
          <w:lang w:eastAsia="en-GB"/>
        </w:rPr>
        <w:t>public</w:t>
      </w:r>
      <w:r w:rsidRPr="00C21989">
        <w:rPr>
          <w:rFonts w:ascii="Consolas" w:hAnsi="Consolas" w:cs="Consolas"/>
          <w:color w:val="000000"/>
          <w:szCs w:val="15"/>
          <w:highlight w:val="white"/>
          <w:lang w:eastAsia="en-GB"/>
        </w:rPr>
        <w:t xml:space="preserve"> </w:t>
      </w:r>
      <w:r w:rsidRPr="00C21989">
        <w:rPr>
          <w:rFonts w:ascii="Consolas" w:hAnsi="Consolas" w:cs="Consolas"/>
          <w:color w:val="0000FF"/>
          <w:szCs w:val="15"/>
          <w:highlight w:val="white"/>
          <w:lang w:eastAsia="en-GB"/>
        </w:rPr>
        <w:t>void</w:t>
      </w:r>
      <w:r w:rsidRPr="00C21989">
        <w:rPr>
          <w:rFonts w:ascii="Consolas" w:hAnsi="Consolas" w:cs="Consolas"/>
          <w:color w:val="000000"/>
          <w:szCs w:val="15"/>
          <w:highlight w:val="white"/>
          <w:lang w:eastAsia="en-GB"/>
        </w:rPr>
        <w:t xml:space="preserve"> TestPostWhenJobBoardDown()</w:t>
      </w:r>
    </w:p>
    <w:p w:rsidR="00C21989" w:rsidRPr="00C21989" w:rsidRDefault="00C21989" w:rsidP="00C21989">
      <w:pPr>
        <w:autoSpaceDE w:val="0"/>
        <w:autoSpaceDN w:val="0"/>
        <w:adjustRightInd w:val="0"/>
        <w:spacing w:after="0"/>
        <w:rPr>
          <w:rFonts w:ascii="Consolas" w:hAnsi="Consolas" w:cs="Consolas"/>
          <w:color w:val="000000"/>
          <w:szCs w:val="15"/>
          <w:highlight w:val="white"/>
          <w:lang w:eastAsia="en-GB"/>
        </w:rPr>
      </w:pPr>
      <w:r w:rsidRPr="00C21989">
        <w:rPr>
          <w:rFonts w:ascii="Consolas" w:hAnsi="Consolas" w:cs="Consolas"/>
          <w:color w:val="000000"/>
          <w:szCs w:val="15"/>
          <w:highlight w:val="white"/>
          <w:lang w:eastAsia="en-GB"/>
        </w:rPr>
        <w:t>{</w:t>
      </w:r>
    </w:p>
    <w:p w:rsidR="00C21989" w:rsidRPr="00C21989" w:rsidRDefault="00C21989" w:rsidP="00C21989">
      <w:pPr>
        <w:autoSpaceDE w:val="0"/>
        <w:autoSpaceDN w:val="0"/>
        <w:adjustRightInd w:val="0"/>
        <w:spacing w:after="0"/>
        <w:rPr>
          <w:rFonts w:ascii="Consolas" w:hAnsi="Consolas" w:cs="Consolas"/>
          <w:color w:val="000000"/>
          <w:szCs w:val="15"/>
          <w:highlight w:val="white"/>
          <w:lang w:eastAsia="en-GB"/>
        </w:rPr>
      </w:pPr>
      <w:r w:rsidRPr="00C21989">
        <w:rPr>
          <w:rFonts w:ascii="Consolas" w:hAnsi="Consolas" w:cs="Consolas"/>
          <w:color w:val="000000"/>
          <w:szCs w:val="15"/>
          <w:highlight w:val="white"/>
          <w:lang w:eastAsia="en-GB"/>
        </w:rPr>
        <w:t xml:space="preserve">    </w:t>
      </w:r>
      <w:r w:rsidRPr="00C21989">
        <w:rPr>
          <w:rFonts w:ascii="Consolas" w:hAnsi="Consolas" w:cs="Consolas"/>
          <w:color w:val="2B91AF"/>
          <w:szCs w:val="15"/>
          <w:highlight w:val="white"/>
          <w:lang w:eastAsia="en-GB"/>
        </w:rPr>
        <w:t>Mock</w:t>
      </w:r>
      <w:r w:rsidRPr="00C21989">
        <w:rPr>
          <w:rFonts w:ascii="Consolas" w:hAnsi="Consolas" w:cs="Consolas"/>
          <w:color w:val="000000"/>
          <w:szCs w:val="15"/>
          <w:highlight w:val="white"/>
          <w:lang w:eastAsia="en-GB"/>
        </w:rPr>
        <w:t>&lt;</w:t>
      </w:r>
      <w:r w:rsidRPr="00C21989">
        <w:rPr>
          <w:rFonts w:ascii="Consolas" w:hAnsi="Consolas" w:cs="Consolas"/>
          <w:color w:val="2B91AF"/>
          <w:szCs w:val="15"/>
          <w:highlight w:val="white"/>
          <w:lang w:eastAsia="en-GB"/>
        </w:rPr>
        <w:t>IJobserveWebClient</w:t>
      </w:r>
      <w:r w:rsidRPr="00C21989">
        <w:rPr>
          <w:rFonts w:ascii="Consolas" w:hAnsi="Consolas" w:cs="Consolas"/>
          <w:color w:val="000000"/>
          <w:szCs w:val="15"/>
          <w:highlight w:val="white"/>
          <w:lang w:eastAsia="en-GB"/>
        </w:rPr>
        <w:t xml:space="preserve">&gt; webClient = </w:t>
      </w:r>
      <w:r w:rsidRPr="00C21989">
        <w:rPr>
          <w:rFonts w:ascii="Consolas" w:hAnsi="Consolas" w:cs="Consolas"/>
          <w:color w:val="0000FF"/>
          <w:szCs w:val="15"/>
          <w:highlight w:val="white"/>
          <w:lang w:eastAsia="en-GB"/>
        </w:rPr>
        <w:t>new</w:t>
      </w:r>
      <w:r w:rsidRPr="00C21989">
        <w:rPr>
          <w:rFonts w:ascii="Consolas" w:hAnsi="Consolas" w:cs="Consolas"/>
          <w:color w:val="000000"/>
          <w:szCs w:val="15"/>
          <w:highlight w:val="white"/>
          <w:lang w:eastAsia="en-GB"/>
        </w:rPr>
        <w:t xml:space="preserve"> </w:t>
      </w:r>
      <w:r w:rsidRPr="00C21989">
        <w:rPr>
          <w:rFonts w:ascii="Consolas" w:hAnsi="Consolas" w:cs="Consolas"/>
          <w:color w:val="2B91AF"/>
          <w:szCs w:val="15"/>
          <w:highlight w:val="white"/>
          <w:lang w:eastAsia="en-GB"/>
        </w:rPr>
        <w:t>Mock</w:t>
      </w:r>
      <w:r w:rsidRPr="00C21989">
        <w:rPr>
          <w:rFonts w:ascii="Consolas" w:hAnsi="Consolas" w:cs="Consolas"/>
          <w:color w:val="000000"/>
          <w:szCs w:val="15"/>
          <w:highlight w:val="white"/>
          <w:lang w:eastAsia="en-GB"/>
        </w:rPr>
        <w:t>&lt;</w:t>
      </w:r>
      <w:r w:rsidRPr="00C21989">
        <w:rPr>
          <w:rFonts w:ascii="Consolas" w:hAnsi="Consolas" w:cs="Consolas"/>
          <w:color w:val="2B91AF"/>
          <w:szCs w:val="15"/>
          <w:highlight w:val="white"/>
          <w:lang w:eastAsia="en-GB"/>
        </w:rPr>
        <w:t>IJobserveWebClient</w:t>
      </w:r>
      <w:r w:rsidRPr="00C21989">
        <w:rPr>
          <w:rFonts w:ascii="Consolas" w:hAnsi="Consolas" w:cs="Consolas"/>
          <w:color w:val="000000"/>
          <w:szCs w:val="15"/>
          <w:highlight w:val="white"/>
          <w:lang w:eastAsia="en-GB"/>
        </w:rPr>
        <w:t>&gt;();</w:t>
      </w:r>
    </w:p>
    <w:p w:rsidR="00C21989" w:rsidRPr="00C21989" w:rsidRDefault="00C21989" w:rsidP="00C21989">
      <w:pPr>
        <w:autoSpaceDE w:val="0"/>
        <w:autoSpaceDN w:val="0"/>
        <w:adjustRightInd w:val="0"/>
        <w:spacing w:after="0"/>
        <w:rPr>
          <w:rFonts w:ascii="Consolas" w:hAnsi="Consolas" w:cs="Consolas"/>
          <w:color w:val="000000"/>
          <w:szCs w:val="15"/>
          <w:highlight w:val="white"/>
          <w:lang w:eastAsia="en-GB"/>
        </w:rPr>
      </w:pPr>
      <w:r w:rsidRPr="00C21989">
        <w:rPr>
          <w:rFonts w:ascii="Consolas" w:hAnsi="Consolas" w:cs="Consolas"/>
          <w:color w:val="000000"/>
          <w:szCs w:val="15"/>
          <w:highlight w:val="white"/>
          <w:lang w:eastAsia="en-GB"/>
        </w:rPr>
        <w:lastRenderedPageBreak/>
        <w:t xml:space="preserve">    webClient.Setup(x =&gt; x.SendRequest(</w:t>
      </w:r>
      <w:r w:rsidRPr="00C21989">
        <w:rPr>
          <w:rFonts w:ascii="Consolas" w:hAnsi="Consolas" w:cs="Consolas"/>
          <w:color w:val="2B91AF"/>
          <w:szCs w:val="15"/>
          <w:highlight w:val="white"/>
          <w:lang w:eastAsia="en-GB"/>
        </w:rPr>
        <w:t>It</w:t>
      </w:r>
      <w:r w:rsidRPr="00C21989">
        <w:rPr>
          <w:rFonts w:ascii="Consolas" w:hAnsi="Consolas" w:cs="Consolas"/>
          <w:color w:val="000000"/>
          <w:szCs w:val="15"/>
          <w:highlight w:val="white"/>
          <w:lang w:eastAsia="en-GB"/>
        </w:rPr>
        <w:t>.IsAny&lt;</w:t>
      </w:r>
      <w:r w:rsidRPr="00C21989">
        <w:rPr>
          <w:rFonts w:ascii="Consolas" w:hAnsi="Consolas" w:cs="Consolas"/>
          <w:color w:val="0000FF"/>
          <w:szCs w:val="15"/>
          <w:highlight w:val="white"/>
          <w:lang w:eastAsia="en-GB"/>
        </w:rPr>
        <w:t>string</w:t>
      </w:r>
      <w:r w:rsidRPr="00C21989">
        <w:rPr>
          <w:rFonts w:ascii="Consolas" w:hAnsi="Consolas" w:cs="Consolas"/>
          <w:color w:val="000000"/>
          <w:szCs w:val="15"/>
          <w:highlight w:val="white"/>
          <w:lang w:eastAsia="en-GB"/>
        </w:rPr>
        <w:t xml:space="preserve">&gt;(), </w:t>
      </w:r>
      <w:r w:rsidRPr="00C21989">
        <w:rPr>
          <w:rFonts w:ascii="Consolas" w:hAnsi="Consolas" w:cs="Consolas"/>
          <w:color w:val="2B91AF"/>
          <w:szCs w:val="15"/>
          <w:highlight w:val="white"/>
          <w:lang w:eastAsia="en-GB"/>
        </w:rPr>
        <w:t>It</w:t>
      </w:r>
      <w:r w:rsidRPr="00C21989">
        <w:rPr>
          <w:rFonts w:ascii="Consolas" w:hAnsi="Consolas" w:cs="Consolas"/>
          <w:color w:val="000000"/>
          <w:szCs w:val="15"/>
          <w:highlight w:val="white"/>
          <w:lang w:eastAsia="en-GB"/>
        </w:rPr>
        <w:t>.IsAny&lt;</w:t>
      </w:r>
      <w:r w:rsidRPr="00C21989">
        <w:rPr>
          <w:rFonts w:ascii="Consolas" w:hAnsi="Consolas" w:cs="Consolas"/>
          <w:color w:val="2B91AF"/>
          <w:szCs w:val="15"/>
          <w:highlight w:val="white"/>
          <w:lang w:eastAsia="en-GB"/>
        </w:rPr>
        <w:t>JobserveRequestType</w:t>
      </w:r>
      <w:r w:rsidRPr="00C21989">
        <w:rPr>
          <w:rFonts w:ascii="Consolas" w:hAnsi="Consolas" w:cs="Consolas"/>
          <w:color w:val="000000"/>
          <w:szCs w:val="15"/>
          <w:highlight w:val="white"/>
          <w:lang w:eastAsia="en-GB"/>
        </w:rPr>
        <w:t xml:space="preserve">&gt;(), </w:t>
      </w:r>
      <w:r w:rsidRPr="00C21989">
        <w:rPr>
          <w:rFonts w:ascii="Consolas" w:hAnsi="Consolas" w:cs="Consolas"/>
          <w:color w:val="2B91AF"/>
          <w:szCs w:val="15"/>
          <w:highlight w:val="white"/>
          <w:lang w:eastAsia="en-GB"/>
        </w:rPr>
        <w:t>It</w:t>
      </w:r>
      <w:r w:rsidRPr="00C21989">
        <w:rPr>
          <w:rFonts w:ascii="Consolas" w:hAnsi="Consolas" w:cs="Consolas"/>
          <w:color w:val="000000"/>
          <w:szCs w:val="15"/>
          <w:highlight w:val="white"/>
          <w:lang w:eastAsia="en-GB"/>
        </w:rPr>
        <w:t>.IsAny&lt;</w:t>
      </w:r>
      <w:r w:rsidRPr="00C21989">
        <w:rPr>
          <w:rFonts w:ascii="Consolas" w:hAnsi="Consolas" w:cs="Consolas"/>
          <w:color w:val="0000FF"/>
          <w:szCs w:val="15"/>
          <w:highlight w:val="white"/>
          <w:lang w:eastAsia="en-GB"/>
        </w:rPr>
        <w:t>string</w:t>
      </w:r>
      <w:r w:rsidRPr="00C21989">
        <w:rPr>
          <w:rFonts w:ascii="Consolas" w:hAnsi="Consolas" w:cs="Consolas"/>
          <w:color w:val="000000"/>
          <w:szCs w:val="15"/>
          <w:highlight w:val="white"/>
          <w:lang w:eastAsia="en-GB"/>
        </w:rPr>
        <w:t>&gt;()))</w:t>
      </w:r>
    </w:p>
    <w:p w:rsidR="00C21989" w:rsidRPr="00C21989" w:rsidRDefault="00C21989" w:rsidP="00C21989">
      <w:pPr>
        <w:autoSpaceDE w:val="0"/>
        <w:autoSpaceDN w:val="0"/>
        <w:adjustRightInd w:val="0"/>
        <w:spacing w:after="0"/>
        <w:rPr>
          <w:rFonts w:ascii="Consolas" w:hAnsi="Consolas" w:cs="Consolas"/>
          <w:color w:val="000000"/>
          <w:szCs w:val="15"/>
          <w:highlight w:val="white"/>
          <w:lang w:eastAsia="en-GB"/>
        </w:rPr>
      </w:pPr>
      <w:r w:rsidRPr="00C21989">
        <w:rPr>
          <w:rFonts w:ascii="Consolas" w:hAnsi="Consolas" w:cs="Consolas"/>
          <w:color w:val="000000"/>
          <w:szCs w:val="15"/>
          <w:highlight w:val="white"/>
          <w:lang w:eastAsia="en-GB"/>
        </w:rPr>
        <w:t xml:space="preserve">                .Throws(</w:t>
      </w:r>
      <w:r w:rsidRPr="00C21989">
        <w:rPr>
          <w:rFonts w:ascii="Consolas" w:hAnsi="Consolas" w:cs="Consolas"/>
          <w:color w:val="0000FF"/>
          <w:szCs w:val="15"/>
          <w:highlight w:val="white"/>
          <w:lang w:eastAsia="en-GB"/>
        </w:rPr>
        <w:t>new</w:t>
      </w:r>
      <w:r w:rsidRPr="00C21989">
        <w:rPr>
          <w:rFonts w:ascii="Consolas" w:hAnsi="Consolas" w:cs="Consolas"/>
          <w:color w:val="000000"/>
          <w:szCs w:val="15"/>
          <w:highlight w:val="white"/>
          <w:lang w:eastAsia="en-GB"/>
        </w:rPr>
        <w:t xml:space="preserve"> </w:t>
      </w:r>
      <w:r w:rsidRPr="00C21989">
        <w:rPr>
          <w:rFonts w:ascii="Consolas" w:hAnsi="Consolas" w:cs="Consolas"/>
          <w:color w:val="2B91AF"/>
          <w:szCs w:val="15"/>
          <w:highlight w:val="white"/>
          <w:lang w:eastAsia="en-GB"/>
        </w:rPr>
        <w:t>WebException</w:t>
      </w:r>
      <w:r w:rsidRPr="00C21989">
        <w:rPr>
          <w:rFonts w:ascii="Consolas" w:hAnsi="Consolas" w:cs="Consolas"/>
          <w:color w:val="000000"/>
          <w:szCs w:val="15"/>
          <w:highlight w:val="white"/>
          <w:lang w:eastAsia="en-GB"/>
        </w:rPr>
        <w:t>(</w:t>
      </w:r>
      <w:r w:rsidRPr="00C21989">
        <w:rPr>
          <w:rFonts w:ascii="Consolas" w:hAnsi="Consolas" w:cs="Consolas"/>
          <w:color w:val="A31515"/>
          <w:szCs w:val="15"/>
          <w:highlight w:val="white"/>
          <w:lang w:eastAsia="en-GB"/>
        </w:rPr>
        <w:t>"Not available"</w:t>
      </w:r>
      <w:r w:rsidRPr="00C21989">
        <w:rPr>
          <w:rFonts w:ascii="Consolas" w:hAnsi="Consolas" w:cs="Consolas"/>
          <w:color w:val="000000"/>
          <w:szCs w:val="15"/>
          <w:highlight w:val="white"/>
          <w:lang w:eastAsia="en-GB"/>
        </w:rPr>
        <w:t xml:space="preserve">, </w:t>
      </w:r>
      <w:r w:rsidRPr="00C21989">
        <w:rPr>
          <w:rFonts w:ascii="Consolas" w:hAnsi="Consolas" w:cs="Consolas"/>
          <w:color w:val="2B91AF"/>
          <w:szCs w:val="15"/>
          <w:highlight w:val="white"/>
          <w:lang w:eastAsia="en-GB"/>
        </w:rPr>
        <w:t>WebExceptionStatus</w:t>
      </w:r>
      <w:r w:rsidRPr="00C21989">
        <w:rPr>
          <w:rFonts w:ascii="Consolas" w:hAnsi="Consolas" w:cs="Consolas"/>
          <w:color w:val="000000"/>
          <w:szCs w:val="15"/>
          <w:highlight w:val="white"/>
          <w:lang w:eastAsia="en-GB"/>
        </w:rPr>
        <w:t>.ConnectFailure));</w:t>
      </w:r>
    </w:p>
    <w:p w:rsidR="00C21989" w:rsidRPr="00C21989" w:rsidRDefault="00C21989" w:rsidP="00C21989">
      <w:pPr>
        <w:autoSpaceDE w:val="0"/>
        <w:autoSpaceDN w:val="0"/>
        <w:adjustRightInd w:val="0"/>
        <w:spacing w:after="0"/>
        <w:rPr>
          <w:rFonts w:ascii="Consolas" w:hAnsi="Consolas" w:cs="Consolas"/>
          <w:color w:val="000000"/>
          <w:szCs w:val="15"/>
          <w:highlight w:val="white"/>
          <w:lang w:eastAsia="en-GB"/>
        </w:rPr>
      </w:pPr>
    </w:p>
    <w:p w:rsidR="00C21989" w:rsidRPr="00C21989" w:rsidRDefault="00C21989" w:rsidP="00C21989">
      <w:pPr>
        <w:autoSpaceDE w:val="0"/>
        <w:autoSpaceDN w:val="0"/>
        <w:adjustRightInd w:val="0"/>
        <w:spacing w:after="0"/>
        <w:rPr>
          <w:rFonts w:ascii="Consolas" w:hAnsi="Consolas" w:cs="Consolas"/>
          <w:color w:val="000000"/>
          <w:szCs w:val="15"/>
          <w:highlight w:val="white"/>
          <w:lang w:eastAsia="en-GB"/>
        </w:rPr>
      </w:pPr>
      <w:r w:rsidRPr="00C21989">
        <w:rPr>
          <w:rFonts w:ascii="Consolas" w:hAnsi="Consolas" w:cs="Consolas"/>
          <w:color w:val="000000"/>
          <w:szCs w:val="15"/>
          <w:highlight w:val="white"/>
          <w:lang w:eastAsia="en-GB"/>
        </w:rPr>
        <w:t xml:space="preserve">    </w:t>
      </w:r>
      <w:r w:rsidRPr="00C21989">
        <w:rPr>
          <w:rFonts w:ascii="Consolas" w:hAnsi="Consolas" w:cs="Consolas"/>
          <w:color w:val="2B91AF"/>
          <w:szCs w:val="15"/>
          <w:highlight w:val="white"/>
          <w:lang w:eastAsia="en-GB"/>
        </w:rPr>
        <w:t>JobserveChannel</w:t>
      </w:r>
      <w:r w:rsidRPr="00C21989">
        <w:rPr>
          <w:rFonts w:ascii="Consolas" w:hAnsi="Consolas" w:cs="Consolas"/>
          <w:color w:val="000000"/>
          <w:szCs w:val="15"/>
          <w:highlight w:val="white"/>
          <w:lang w:eastAsia="en-GB"/>
        </w:rPr>
        <w:t xml:space="preserve"> channel = </w:t>
      </w:r>
      <w:r w:rsidRPr="00C21989">
        <w:rPr>
          <w:rFonts w:ascii="Consolas" w:hAnsi="Consolas" w:cs="Consolas"/>
          <w:color w:val="0000FF"/>
          <w:szCs w:val="15"/>
          <w:highlight w:val="white"/>
          <w:lang w:eastAsia="en-GB"/>
        </w:rPr>
        <w:t>new</w:t>
      </w:r>
      <w:r w:rsidRPr="00C21989">
        <w:rPr>
          <w:rFonts w:ascii="Consolas" w:hAnsi="Consolas" w:cs="Consolas"/>
          <w:color w:val="000000"/>
          <w:szCs w:val="15"/>
          <w:highlight w:val="white"/>
          <w:lang w:eastAsia="en-GB"/>
        </w:rPr>
        <w:t xml:space="preserve"> </w:t>
      </w:r>
      <w:r w:rsidRPr="00C21989">
        <w:rPr>
          <w:rFonts w:ascii="Consolas" w:hAnsi="Consolas" w:cs="Consolas"/>
          <w:color w:val="2B91AF"/>
          <w:szCs w:val="15"/>
          <w:highlight w:val="white"/>
          <w:lang w:eastAsia="en-GB"/>
        </w:rPr>
        <w:t>JobserveChannel</w:t>
      </w:r>
      <w:r w:rsidRPr="00C21989">
        <w:rPr>
          <w:rFonts w:ascii="Consolas" w:hAnsi="Consolas" w:cs="Consolas"/>
          <w:color w:val="000000"/>
          <w:szCs w:val="15"/>
          <w:highlight w:val="white"/>
          <w:lang w:eastAsia="en-GB"/>
        </w:rPr>
        <w:t>(</w:t>
      </w:r>
      <w:r w:rsidRPr="00C21989">
        <w:rPr>
          <w:rFonts w:ascii="Consolas" w:hAnsi="Consolas" w:cs="Consolas"/>
          <w:color w:val="0000FF"/>
          <w:szCs w:val="15"/>
          <w:highlight w:val="white"/>
          <w:lang w:eastAsia="en-GB"/>
        </w:rPr>
        <w:t>this</w:t>
      </w:r>
      <w:r w:rsidRPr="00C21989">
        <w:rPr>
          <w:rFonts w:ascii="Consolas" w:hAnsi="Consolas" w:cs="Consolas"/>
          <w:color w:val="000000"/>
          <w:szCs w:val="15"/>
          <w:highlight w:val="white"/>
          <w:lang w:eastAsia="en-GB"/>
        </w:rPr>
        <w:t>.GetHost(), DefaultContent.PostProperties, webClient.Object);</w:t>
      </w:r>
    </w:p>
    <w:p w:rsidR="00C21989" w:rsidRPr="00C21989" w:rsidRDefault="00C21989" w:rsidP="00C21989">
      <w:pPr>
        <w:autoSpaceDE w:val="0"/>
        <w:autoSpaceDN w:val="0"/>
        <w:adjustRightInd w:val="0"/>
        <w:spacing w:after="0"/>
        <w:rPr>
          <w:rFonts w:ascii="Consolas" w:hAnsi="Consolas" w:cs="Consolas"/>
          <w:color w:val="000000"/>
          <w:szCs w:val="15"/>
          <w:highlight w:val="white"/>
          <w:lang w:eastAsia="en-GB"/>
        </w:rPr>
      </w:pPr>
      <w:r w:rsidRPr="00C21989">
        <w:rPr>
          <w:rFonts w:ascii="Consolas" w:hAnsi="Consolas" w:cs="Consolas"/>
          <w:color w:val="000000"/>
          <w:szCs w:val="15"/>
          <w:highlight w:val="white"/>
          <w:lang w:eastAsia="en-GB"/>
        </w:rPr>
        <w:t xml:space="preserve">    AssignContentToChannel(channel, DefaultContent);</w:t>
      </w:r>
    </w:p>
    <w:p w:rsidR="00C21989" w:rsidRPr="00C21989" w:rsidRDefault="00C21989" w:rsidP="00C21989">
      <w:pPr>
        <w:autoSpaceDE w:val="0"/>
        <w:autoSpaceDN w:val="0"/>
        <w:adjustRightInd w:val="0"/>
        <w:spacing w:after="0"/>
        <w:rPr>
          <w:rFonts w:ascii="Consolas" w:hAnsi="Consolas" w:cs="Consolas"/>
          <w:color w:val="000000"/>
          <w:szCs w:val="15"/>
          <w:highlight w:val="white"/>
          <w:lang w:eastAsia="en-GB"/>
        </w:rPr>
      </w:pPr>
    </w:p>
    <w:p w:rsidR="00C21989" w:rsidRPr="00C21989" w:rsidRDefault="00C21989" w:rsidP="00C21989">
      <w:pPr>
        <w:autoSpaceDE w:val="0"/>
        <w:autoSpaceDN w:val="0"/>
        <w:adjustRightInd w:val="0"/>
        <w:spacing w:after="0"/>
        <w:rPr>
          <w:rFonts w:ascii="Consolas" w:hAnsi="Consolas" w:cs="Consolas"/>
          <w:color w:val="000000"/>
          <w:szCs w:val="15"/>
          <w:highlight w:val="white"/>
          <w:lang w:eastAsia="en-GB"/>
        </w:rPr>
      </w:pPr>
      <w:r w:rsidRPr="00C21989">
        <w:rPr>
          <w:rFonts w:ascii="Consolas" w:hAnsi="Consolas" w:cs="Consolas"/>
          <w:color w:val="000000"/>
          <w:szCs w:val="15"/>
          <w:highlight w:val="white"/>
          <w:lang w:eastAsia="en-GB"/>
        </w:rPr>
        <w:t xml:space="preserve">    </w:t>
      </w:r>
      <w:r w:rsidRPr="00C21989">
        <w:rPr>
          <w:rFonts w:ascii="Consolas" w:hAnsi="Consolas" w:cs="Consolas"/>
          <w:color w:val="2B91AF"/>
          <w:szCs w:val="15"/>
          <w:highlight w:val="white"/>
          <w:lang w:eastAsia="en-GB"/>
        </w:rPr>
        <w:t>Assert</w:t>
      </w:r>
      <w:r w:rsidRPr="00C21989">
        <w:rPr>
          <w:rFonts w:ascii="Consolas" w:hAnsi="Consolas" w:cs="Consolas"/>
          <w:color w:val="000000"/>
          <w:szCs w:val="15"/>
          <w:highlight w:val="white"/>
          <w:lang w:eastAsia="en-GB"/>
        </w:rPr>
        <w:t>.Throws&lt;</w:t>
      </w:r>
      <w:r w:rsidRPr="00C21989">
        <w:rPr>
          <w:rFonts w:ascii="Consolas" w:hAnsi="Consolas" w:cs="Consolas"/>
          <w:color w:val="2B91AF"/>
          <w:szCs w:val="15"/>
          <w:highlight w:val="white"/>
          <w:lang w:eastAsia="en-GB"/>
        </w:rPr>
        <w:t>ChannelDownException</w:t>
      </w:r>
      <w:r w:rsidRPr="00C21989">
        <w:rPr>
          <w:rFonts w:ascii="Consolas" w:hAnsi="Consolas" w:cs="Consolas"/>
          <w:color w:val="000000"/>
          <w:szCs w:val="15"/>
          <w:highlight w:val="white"/>
          <w:lang w:eastAsia="en-GB"/>
        </w:rPr>
        <w:t>&gt;(channel.Post);</w:t>
      </w:r>
    </w:p>
    <w:p w:rsidR="00C21989" w:rsidRPr="00C21989" w:rsidRDefault="00C21989" w:rsidP="00C21989">
      <w:pPr>
        <w:rPr>
          <w:sz w:val="22"/>
          <w:highlight w:val="white"/>
          <w:lang w:eastAsia="en-GB"/>
        </w:rPr>
      </w:pPr>
      <w:r w:rsidRPr="00C21989">
        <w:rPr>
          <w:rFonts w:ascii="Consolas" w:hAnsi="Consolas" w:cs="Consolas"/>
          <w:color w:val="000000"/>
          <w:szCs w:val="15"/>
          <w:highlight w:val="white"/>
          <w:lang w:eastAsia="en-GB"/>
        </w:rPr>
        <w:t>}</w:t>
      </w:r>
    </w:p>
    <w:p w:rsidR="000059B7" w:rsidRDefault="000059B7" w:rsidP="000059B7">
      <w:pPr>
        <w:pStyle w:val="Heading2"/>
      </w:pPr>
      <w:bookmarkStart w:id="105" w:name="_Toc8028446"/>
      <w:r>
        <w:t>Unit Tests for Test Mode</w:t>
      </w:r>
      <w:bookmarkEnd w:id="105"/>
    </w:p>
    <w:p w:rsidR="000059B7" w:rsidRDefault="002873C8" w:rsidP="000059B7">
      <w:r>
        <w:t xml:space="preserve">If the job feed has a test environment, then we will create unit tests which will physically send a request the job board. </w:t>
      </w:r>
    </w:p>
    <w:p w:rsidR="002873C8" w:rsidRDefault="002873C8" w:rsidP="000059B7"/>
    <w:p w:rsidR="002873C8" w:rsidRDefault="002873C8" w:rsidP="002873C8">
      <w:pPr>
        <w:pStyle w:val="Heading3"/>
      </w:pPr>
      <w:bookmarkStart w:id="106" w:name="_Toc8028447"/>
      <w:r>
        <w:t>Testing Verify Account with Invalid Credentials</w:t>
      </w:r>
      <w:bookmarkEnd w:id="106"/>
    </w:p>
    <w:p w:rsidR="002873C8" w:rsidRDefault="00D15712" w:rsidP="002873C8">
      <w:r>
        <w:t xml:space="preserve">When testing for account validity, we want to ensure we get a </w:t>
      </w:r>
      <w:r w:rsidRPr="00D15712">
        <w:rPr>
          <w:rStyle w:val="CodeSampleChar"/>
        </w:rPr>
        <w:t>LogonErrorException</w:t>
      </w:r>
      <w:r>
        <w:t xml:space="preserve"> </w:t>
      </w:r>
      <w:r w:rsidR="00516CA9">
        <w:t xml:space="preserve">is </w:t>
      </w:r>
      <w:r>
        <w:t>thrown.</w:t>
      </w:r>
      <w:r w:rsidR="00516CA9">
        <w:t xml:space="preserve"> </w:t>
      </w:r>
      <w:r>
        <w:t xml:space="preserve">This is easily done with a </w:t>
      </w:r>
      <w:r w:rsidRPr="00D15712">
        <w:rPr>
          <w:rStyle w:val="CodeSampleChar"/>
        </w:rPr>
        <w:t>try...catch</w:t>
      </w:r>
      <w:r>
        <w:t xml:space="preserve"> block.</w:t>
      </w:r>
    </w:p>
    <w:p w:rsidR="00D15712" w:rsidRDefault="00D15712" w:rsidP="002873C8"/>
    <w:p w:rsidR="00D15712" w:rsidRPr="00D15712" w:rsidRDefault="00D15712" w:rsidP="00D15712">
      <w:pPr>
        <w:autoSpaceDE w:val="0"/>
        <w:autoSpaceDN w:val="0"/>
        <w:adjustRightInd w:val="0"/>
        <w:spacing w:after="0"/>
        <w:rPr>
          <w:rFonts w:ascii="Consolas" w:hAnsi="Consolas" w:cs="Consolas"/>
          <w:color w:val="000000"/>
          <w:szCs w:val="15"/>
          <w:highlight w:val="white"/>
          <w:lang w:eastAsia="en-GB"/>
        </w:rPr>
      </w:pPr>
      <w:r w:rsidRPr="00D15712">
        <w:rPr>
          <w:rFonts w:ascii="Consolas" w:hAnsi="Consolas" w:cs="Consolas"/>
          <w:color w:val="000000"/>
          <w:szCs w:val="15"/>
          <w:highlight w:val="white"/>
          <w:lang w:eastAsia="en-GB"/>
        </w:rPr>
        <w:t>[</w:t>
      </w:r>
      <w:r w:rsidRPr="00D15712">
        <w:rPr>
          <w:rFonts w:ascii="Consolas" w:hAnsi="Consolas" w:cs="Consolas"/>
          <w:color w:val="2B91AF"/>
          <w:szCs w:val="15"/>
          <w:highlight w:val="white"/>
          <w:lang w:eastAsia="en-GB"/>
        </w:rPr>
        <w:t>Test</w:t>
      </w:r>
      <w:r w:rsidRPr="00D15712">
        <w:rPr>
          <w:rFonts w:ascii="Consolas" w:hAnsi="Consolas" w:cs="Consolas"/>
          <w:color w:val="000000"/>
          <w:szCs w:val="15"/>
          <w:highlight w:val="white"/>
          <w:lang w:eastAsia="en-GB"/>
        </w:rPr>
        <w:t>]</w:t>
      </w:r>
    </w:p>
    <w:p w:rsidR="00D15712" w:rsidRPr="00D15712" w:rsidRDefault="00D15712" w:rsidP="00D15712">
      <w:pPr>
        <w:autoSpaceDE w:val="0"/>
        <w:autoSpaceDN w:val="0"/>
        <w:adjustRightInd w:val="0"/>
        <w:spacing w:after="0"/>
        <w:rPr>
          <w:rFonts w:ascii="Consolas" w:hAnsi="Consolas" w:cs="Consolas"/>
          <w:color w:val="000000"/>
          <w:szCs w:val="15"/>
          <w:highlight w:val="white"/>
          <w:lang w:eastAsia="en-GB"/>
        </w:rPr>
      </w:pPr>
      <w:r w:rsidRPr="00D15712">
        <w:rPr>
          <w:rFonts w:ascii="Consolas" w:hAnsi="Consolas" w:cs="Consolas"/>
          <w:color w:val="0000FF"/>
          <w:szCs w:val="15"/>
          <w:highlight w:val="white"/>
          <w:lang w:eastAsia="en-GB"/>
        </w:rPr>
        <w:t>public</w:t>
      </w:r>
      <w:r w:rsidRPr="00D15712">
        <w:rPr>
          <w:rFonts w:ascii="Consolas" w:hAnsi="Consolas" w:cs="Consolas"/>
          <w:color w:val="000000"/>
          <w:szCs w:val="15"/>
          <w:highlight w:val="white"/>
          <w:lang w:eastAsia="en-GB"/>
        </w:rPr>
        <w:t xml:space="preserve"> </w:t>
      </w:r>
      <w:r w:rsidRPr="00D15712">
        <w:rPr>
          <w:rFonts w:ascii="Consolas" w:hAnsi="Consolas" w:cs="Consolas"/>
          <w:color w:val="0000FF"/>
          <w:szCs w:val="15"/>
          <w:highlight w:val="white"/>
          <w:lang w:eastAsia="en-GB"/>
        </w:rPr>
        <w:t>void</w:t>
      </w:r>
      <w:r w:rsidRPr="00D15712">
        <w:rPr>
          <w:rFonts w:ascii="Consolas" w:hAnsi="Consolas" w:cs="Consolas"/>
          <w:color w:val="000000"/>
          <w:szCs w:val="15"/>
          <w:highlight w:val="white"/>
          <w:lang w:eastAsia="en-GB"/>
        </w:rPr>
        <w:t xml:space="preserve"> TestVerifyAccountWithInvalidCredentials()</w:t>
      </w:r>
    </w:p>
    <w:p w:rsidR="00D15712" w:rsidRDefault="00D15712" w:rsidP="00D15712">
      <w:pPr>
        <w:autoSpaceDE w:val="0"/>
        <w:autoSpaceDN w:val="0"/>
        <w:adjustRightInd w:val="0"/>
        <w:spacing w:after="0"/>
        <w:rPr>
          <w:rFonts w:ascii="Consolas" w:hAnsi="Consolas" w:cs="Consolas"/>
          <w:color w:val="000000"/>
          <w:szCs w:val="15"/>
          <w:highlight w:val="white"/>
          <w:lang w:eastAsia="en-GB"/>
        </w:rPr>
      </w:pPr>
      <w:r w:rsidRPr="00D15712">
        <w:rPr>
          <w:rFonts w:ascii="Consolas" w:hAnsi="Consolas" w:cs="Consolas"/>
          <w:color w:val="000000"/>
          <w:szCs w:val="15"/>
          <w:highlight w:val="white"/>
          <w:lang w:eastAsia="en-GB"/>
        </w:rPr>
        <w:t>{</w:t>
      </w:r>
    </w:p>
    <w:p w:rsidR="00541B75" w:rsidRPr="00541B75" w:rsidRDefault="00541B75" w:rsidP="00541B75">
      <w:pPr>
        <w:autoSpaceDE w:val="0"/>
        <w:autoSpaceDN w:val="0"/>
        <w:adjustRightInd w:val="0"/>
        <w:spacing w:after="0"/>
        <w:rPr>
          <w:rFonts w:ascii="Consolas" w:hAnsi="Consolas" w:cs="Consolas"/>
          <w:color w:val="000000"/>
          <w:szCs w:val="15"/>
          <w:highlight w:val="white"/>
          <w:lang w:eastAsia="en-GB"/>
        </w:rPr>
      </w:pPr>
      <w:r w:rsidRPr="00541B75">
        <w:rPr>
          <w:rFonts w:ascii="Consolas" w:hAnsi="Consolas" w:cs="Consolas"/>
          <w:color w:val="000000"/>
          <w:szCs w:val="15"/>
          <w:highlight w:val="white"/>
          <w:lang w:eastAsia="en-GB"/>
        </w:rPr>
        <w:t xml:space="preserve">    </w:t>
      </w:r>
      <w:r w:rsidRPr="00541B75">
        <w:rPr>
          <w:rFonts w:ascii="Consolas" w:hAnsi="Consolas" w:cs="Consolas"/>
          <w:color w:val="0000FF"/>
          <w:szCs w:val="15"/>
          <w:highlight w:val="white"/>
          <w:lang w:eastAsia="en-GB"/>
        </w:rPr>
        <w:t>bool</w:t>
      </w:r>
      <w:r w:rsidRPr="00541B75">
        <w:rPr>
          <w:rFonts w:ascii="Consolas" w:hAnsi="Consolas" w:cs="Consolas"/>
          <w:color w:val="000000"/>
          <w:szCs w:val="15"/>
          <w:highlight w:val="white"/>
          <w:lang w:eastAsia="en-GB"/>
        </w:rPr>
        <w:t xml:space="preserve"> logonErrorCaught = </w:t>
      </w:r>
      <w:r w:rsidRPr="00541B75">
        <w:rPr>
          <w:rFonts w:ascii="Consolas" w:hAnsi="Consolas" w:cs="Consolas"/>
          <w:color w:val="0000FF"/>
          <w:szCs w:val="15"/>
          <w:highlight w:val="white"/>
          <w:lang w:eastAsia="en-GB"/>
        </w:rPr>
        <w:t>false</w:t>
      </w:r>
      <w:r w:rsidRPr="00541B75">
        <w:rPr>
          <w:rFonts w:ascii="Consolas" w:hAnsi="Consolas" w:cs="Consolas"/>
          <w:color w:val="000000"/>
          <w:szCs w:val="15"/>
          <w:highlight w:val="white"/>
          <w:lang w:eastAsia="en-GB"/>
        </w:rPr>
        <w:t>;</w:t>
      </w:r>
    </w:p>
    <w:p w:rsidR="00541B75" w:rsidRPr="00541B75" w:rsidRDefault="00541B75" w:rsidP="00541B75">
      <w:pPr>
        <w:autoSpaceDE w:val="0"/>
        <w:autoSpaceDN w:val="0"/>
        <w:adjustRightInd w:val="0"/>
        <w:spacing w:after="0"/>
        <w:rPr>
          <w:rFonts w:ascii="Consolas" w:hAnsi="Consolas" w:cs="Consolas"/>
          <w:color w:val="000000"/>
          <w:szCs w:val="15"/>
          <w:highlight w:val="white"/>
          <w:lang w:eastAsia="en-GB"/>
        </w:rPr>
      </w:pPr>
      <w:r w:rsidRPr="00541B75">
        <w:rPr>
          <w:rFonts w:ascii="Consolas" w:hAnsi="Consolas" w:cs="Consolas"/>
          <w:color w:val="000000"/>
          <w:szCs w:val="15"/>
          <w:highlight w:val="white"/>
          <w:lang w:eastAsia="en-GB"/>
        </w:rPr>
        <w:t xml:space="preserve">    </w:t>
      </w:r>
      <w:r w:rsidRPr="00541B75">
        <w:rPr>
          <w:rFonts w:ascii="Consolas" w:hAnsi="Consolas" w:cs="Consolas"/>
          <w:color w:val="2B91AF"/>
          <w:szCs w:val="15"/>
          <w:highlight w:val="white"/>
          <w:lang w:eastAsia="en-GB"/>
        </w:rPr>
        <w:t>JobserveContent</w:t>
      </w:r>
      <w:r w:rsidRPr="00541B75">
        <w:rPr>
          <w:rFonts w:ascii="Consolas" w:hAnsi="Consolas" w:cs="Consolas"/>
          <w:color w:val="000000"/>
          <w:szCs w:val="15"/>
          <w:highlight w:val="white"/>
          <w:lang w:eastAsia="en-GB"/>
        </w:rPr>
        <w:t xml:space="preserve"> content = DefaultContent;</w:t>
      </w:r>
    </w:p>
    <w:p w:rsidR="00541B75" w:rsidRPr="00541B75" w:rsidRDefault="00541B75" w:rsidP="00541B75">
      <w:pPr>
        <w:autoSpaceDE w:val="0"/>
        <w:autoSpaceDN w:val="0"/>
        <w:adjustRightInd w:val="0"/>
        <w:spacing w:after="0"/>
        <w:rPr>
          <w:rFonts w:ascii="Consolas" w:hAnsi="Consolas" w:cs="Consolas"/>
          <w:color w:val="000000"/>
          <w:szCs w:val="15"/>
          <w:highlight w:val="white"/>
          <w:lang w:eastAsia="en-GB"/>
        </w:rPr>
      </w:pPr>
      <w:r w:rsidRPr="00541B75">
        <w:rPr>
          <w:rFonts w:ascii="Consolas" w:hAnsi="Consolas" w:cs="Consolas"/>
          <w:color w:val="000000"/>
          <w:szCs w:val="15"/>
          <w:highlight w:val="white"/>
          <w:lang w:eastAsia="en-GB"/>
        </w:rPr>
        <w:t xml:space="preserve">    content.AccountData.AccountNumber = </w:t>
      </w:r>
      <w:r w:rsidRPr="00541B75">
        <w:rPr>
          <w:rFonts w:ascii="Consolas" w:hAnsi="Consolas" w:cs="Consolas"/>
          <w:color w:val="A31515"/>
          <w:szCs w:val="15"/>
          <w:highlight w:val="white"/>
          <w:lang w:eastAsia="en-GB"/>
        </w:rPr>
        <w:t>"123456"</w:t>
      </w:r>
      <w:r w:rsidRPr="00541B75">
        <w:rPr>
          <w:rFonts w:ascii="Consolas" w:hAnsi="Consolas" w:cs="Consolas"/>
          <w:color w:val="000000"/>
          <w:szCs w:val="15"/>
          <w:highlight w:val="white"/>
          <w:lang w:eastAsia="en-GB"/>
        </w:rPr>
        <w:t>;</w:t>
      </w:r>
    </w:p>
    <w:p w:rsidR="00541B75" w:rsidRPr="00541B75" w:rsidRDefault="00541B75" w:rsidP="00541B75">
      <w:pPr>
        <w:autoSpaceDE w:val="0"/>
        <w:autoSpaceDN w:val="0"/>
        <w:adjustRightInd w:val="0"/>
        <w:spacing w:after="0"/>
        <w:rPr>
          <w:rFonts w:ascii="Consolas" w:hAnsi="Consolas" w:cs="Consolas"/>
          <w:color w:val="000000"/>
          <w:szCs w:val="15"/>
          <w:highlight w:val="white"/>
          <w:lang w:eastAsia="en-GB"/>
        </w:rPr>
      </w:pPr>
      <w:r w:rsidRPr="00541B75">
        <w:rPr>
          <w:rFonts w:ascii="Consolas" w:hAnsi="Consolas" w:cs="Consolas"/>
          <w:color w:val="000000"/>
          <w:szCs w:val="15"/>
          <w:highlight w:val="white"/>
          <w:lang w:eastAsia="en-GB"/>
        </w:rPr>
        <w:t xml:space="preserve">    content.AccountData.AccountNumber = </w:t>
      </w:r>
      <w:r w:rsidRPr="00541B75">
        <w:rPr>
          <w:rFonts w:ascii="Consolas" w:hAnsi="Consolas" w:cs="Consolas"/>
          <w:color w:val="A31515"/>
          <w:szCs w:val="15"/>
          <w:highlight w:val="white"/>
          <w:lang w:eastAsia="en-GB"/>
        </w:rPr>
        <w:t>"abc987"</w:t>
      </w:r>
      <w:r w:rsidRPr="00541B75">
        <w:rPr>
          <w:rFonts w:ascii="Consolas" w:hAnsi="Consolas" w:cs="Consolas"/>
          <w:color w:val="000000"/>
          <w:szCs w:val="15"/>
          <w:highlight w:val="white"/>
          <w:lang w:eastAsia="en-GB"/>
        </w:rPr>
        <w:t>;</w:t>
      </w:r>
    </w:p>
    <w:p w:rsidR="00541B75" w:rsidRPr="00541B75" w:rsidRDefault="00541B75" w:rsidP="00541B75">
      <w:pPr>
        <w:autoSpaceDE w:val="0"/>
        <w:autoSpaceDN w:val="0"/>
        <w:adjustRightInd w:val="0"/>
        <w:spacing w:after="0"/>
        <w:rPr>
          <w:rFonts w:ascii="Consolas" w:hAnsi="Consolas" w:cs="Consolas"/>
          <w:color w:val="000000"/>
          <w:szCs w:val="15"/>
          <w:highlight w:val="white"/>
          <w:lang w:eastAsia="en-GB"/>
        </w:rPr>
      </w:pPr>
    </w:p>
    <w:p w:rsidR="00541B75" w:rsidRPr="00541B75" w:rsidRDefault="00541B75" w:rsidP="00541B75">
      <w:pPr>
        <w:autoSpaceDE w:val="0"/>
        <w:autoSpaceDN w:val="0"/>
        <w:adjustRightInd w:val="0"/>
        <w:spacing w:after="0"/>
        <w:rPr>
          <w:rFonts w:ascii="Consolas" w:hAnsi="Consolas" w:cs="Consolas"/>
          <w:color w:val="000000"/>
          <w:szCs w:val="15"/>
          <w:highlight w:val="white"/>
          <w:lang w:eastAsia="en-GB"/>
        </w:rPr>
      </w:pPr>
      <w:r w:rsidRPr="00541B75">
        <w:rPr>
          <w:rFonts w:ascii="Consolas" w:hAnsi="Consolas" w:cs="Consolas"/>
          <w:color w:val="000000"/>
          <w:szCs w:val="15"/>
          <w:highlight w:val="white"/>
          <w:lang w:eastAsia="en-GB"/>
        </w:rPr>
        <w:t xml:space="preserve">    </w:t>
      </w:r>
      <w:r w:rsidRPr="00541B75">
        <w:rPr>
          <w:rFonts w:ascii="Consolas" w:hAnsi="Consolas" w:cs="Consolas"/>
          <w:color w:val="2B91AF"/>
          <w:szCs w:val="15"/>
          <w:highlight w:val="white"/>
          <w:lang w:eastAsia="en-GB"/>
        </w:rPr>
        <w:t>IChannel</w:t>
      </w:r>
      <w:r w:rsidRPr="00541B75">
        <w:rPr>
          <w:rFonts w:ascii="Consolas" w:hAnsi="Consolas" w:cs="Consolas"/>
          <w:color w:val="000000"/>
          <w:szCs w:val="15"/>
          <w:highlight w:val="white"/>
          <w:lang w:eastAsia="en-GB"/>
        </w:rPr>
        <w:t xml:space="preserve"> channel = </w:t>
      </w:r>
      <w:r w:rsidRPr="00541B75">
        <w:rPr>
          <w:rFonts w:ascii="Consolas" w:hAnsi="Consolas" w:cs="Consolas"/>
          <w:color w:val="0000FF"/>
          <w:szCs w:val="15"/>
          <w:highlight w:val="white"/>
          <w:lang w:eastAsia="en-GB"/>
        </w:rPr>
        <w:t>this</w:t>
      </w:r>
      <w:r w:rsidRPr="00541B75">
        <w:rPr>
          <w:rFonts w:ascii="Consolas" w:hAnsi="Consolas" w:cs="Consolas"/>
          <w:color w:val="000000"/>
          <w:szCs w:val="15"/>
          <w:highlight w:val="white"/>
          <w:lang w:eastAsia="en-GB"/>
        </w:rPr>
        <w:t>.CreateAccountVerificationChannel(content.AccountData);</w:t>
      </w:r>
    </w:p>
    <w:p w:rsidR="00541B75" w:rsidRPr="00541B75" w:rsidRDefault="00541B75" w:rsidP="00541B75">
      <w:pPr>
        <w:rPr>
          <w:rFonts w:ascii="Consolas" w:hAnsi="Consolas" w:cs="Consolas"/>
          <w:color w:val="000000"/>
          <w:szCs w:val="15"/>
          <w:highlight w:val="white"/>
          <w:lang w:eastAsia="en-GB"/>
        </w:rPr>
      </w:pPr>
      <w:r w:rsidRPr="00541B75">
        <w:rPr>
          <w:rFonts w:ascii="Consolas" w:hAnsi="Consolas" w:cs="Consolas"/>
          <w:color w:val="000000"/>
          <w:szCs w:val="15"/>
          <w:highlight w:val="white"/>
          <w:lang w:eastAsia="en-GB"/>
        </w:rPr>
        <w:t xml:space="preserve">    </w:t>
      </w:r>
      <w:r w:rsidRPr="00541B75">
        <w:rPr>
          <w:rFonts w:ascii="Consolas" w:hAnsi="Consolas" w:cs="Consolas"/>
          <w:color w:val="2B91AF"/>
          <w:szCs w:val="15"/>
          <w:highlight w:val="white"/>
          <w:lang w:eastAsia="en-GB"/>
        </w:rPr>
        <w:t>Assert</w:t>
      </w:r>
      <w:r w:rsidRPr="00541B75">
        <w:rPr>
          <w:rFonts w:ascii="Consolas" w:hAnsi="Consolas" w:cs="Consolas"/>
          <w:color w:val="000000"/>
          <w:szCs w:val="15"/>
          <w:highlight w:val="white"/>
          <w:lang w:eastAsia="en-GB"/>
        </w:rPr>
        <w:t>.Throws&lt;</w:t>
      </w:r>
      <w:r w:rsidRPr="00541B75">
        <w:rPr>
          <w:rFonts w:ascii="Consolas" w:hAnsi="Consolas" w:cs="Consolas"/>
          <w:color w:val="2B91AF"/>
          <w:szCs w:val="15"/>
          <w:highlight w:val="white"/>
          <w:lang w:eastAsia="en-GB"/>
        </w:rPr>
        <w:t>LogonErrorException</w:t>
      </w:r>
      <w:r w:rsidRPr="00541B75">
        <w:rPr>
          <w:rFonts w:ascii="Consolas" w:hAnsi="Consolas" w:cs="Consolas"/>
          <w:color w:val="000000"/>
          <w:szCs w:val="15"/>
          <w:highlight w:val="white"/>
          <w:lang w:eastAsia="en-GB"/>
        </w:rPr>
        <w:t>&gt;(channel.VerifyAccount);</w:t>
      </w:r>
    </w:p>
    <w:p w:rsidR="00D15712" w:rsidRPr="00D15712" w:rsidRDefault="00D15712" w:rsidP="00541B75">
      <w:pPr>
        <w:rPr>
          <w:sz w:val="22"/>
        </w:rPr>
      </w:pPr>
      <w:r w:rsidRPr="00D15712">
        <w:rPr>
          <w:rFonts w:ascii="Consolas" w:hAnsi="Consolas" w:cs="Consolas"/>
          <w:color w:val="000000"/>
          <w:szCs w:val="15"/>
          <w:highlight w:val="white"/>
          <w:lang w:eastAsia="en-GB"/>
        </w:rPr>
        <w:t>}</w:t>
      </w:r>
    </w:p>
    <w:p w:rsidR="00516CA9" w:rsidRDefault="00516CA9" w:rsidP="002873C8"/>
    <w:p w:rsidR="002873C8" w:rsidRDefault="002873C8" w:rsidP="002873C8">
      <w:pPr>
        <w:pStyle w:val="Heading3"/>
      </w:pPr>
      <w:bookmarkStart w:id="107" w:name="_Toc8028448"/>
      <w:r>
        <w:t>Testing Verify Account with Valid Credentials</w:t>
      </w:r>
      <w:bookmarkEnd w:id="107"/>
    </w:p>
    <w:p w:rsidR="002873C8" w:rsidRDefault="007135E0" w:rsidP="002873C8">
      <w:r>
        <w:t>When testing for valid credentials, we don’t expect a LogonErrorException so we test to make sure it was never thrown.</w:t>
      </w:r>
    </w:p>
    <w:p w:rsidR="007135E0" w:rsidRDefault="007135E0" w:rsidP="002873C8"/>
    <w:p w:rsidR="007135E0" w:rsidRPr="007135E0" w:rsidRDefault="007135E0" w:rsidP="007135E0">
      <w:pPr>
        <w:autoSpaceDE w:val="0"/>
        <w:autoSpaceDN w:val="0"/>
        <w:adjustRightInd w:val="0"/>
        <w:spacing w:after="0"/>
        <w:rPr>
          <w:rFonts w:ascii="Consolas" w:hAnsi="Consolas" w:cs="Consolas"/>
          <w:color w:val="000000"/>
          <w:szCs w:val="15"/>
          <w:highlight w:val="white"/>
          <w:lang w:eastAsia="en-GB"/>
        </w:rPr>
      </w:pPr>
      <w:r w:rsidRPr="007135E0">
        <w:rPr>
          <w:rFonts w:ascii="Consolas" w:hAnsi="Consolas" w:cs="Consolas"/>
          <w:color w:val="000000"/>
          <w:szCs w:val="15"/>
          <w:highlight w:val="white"/>
          <w:lang w:eastAsia="en-GB"/>
        </w:rPr>
        <w:t>[</w:t>
      </w:r>
      <w:r w:rsidRPr="007135E0">
        <w:rPr>
          <w:rFonts w:ascii="Consolas" w:hAnsi="Consolas" w:cs="Consolas"/>
          <w:color w:val="2B91AF"/>
          <w:szCs w:val="15"/>
          <w:highlight w:val="white"/>
          <w:lang w:eastAsia="en-GB"/>
        </w:rPr>
        <w:t>Test</w:t>
      </w:r>
      <w:r w:rsidRPr="007135E0">
        <w:rPr>
          <w:rFonts w:ascii="Consolas" w:hAnsi="Consolas" w:cs="Consolas"/>
          <w:color w:val="000000"/>
          <w:szCs w:val="15"/>
          <w:highlight w:val="white"/>
          <w:lang w:eastAsia="en-GB"/>
        </w:rPr>
        <w:t>]</w:t>
      </w:r>
    </w:p>
    <w:p w:rsidR="007135E0" w:rsidRPr="007135E0" w:rsidRDefault="007135E0" w:rsidP="007135E0">
      <w:pPr>
        <w:autoSpaceDE w:val="0"/>
        <w:autoSpaceDN w:val="0"/>
        <w:adjustRightInd w:val="0"/>
        <w:spacing w:after="0"/>
        <w:rPr>
          <w:rFonts w:ascii="Consolas" w:hAnsi="Consolas" w:cs="Consolas"/>
          <w:color w:val="000000"/>
          <w:szCs w:val="15"/>
          <w:highlight w:val="white"/>
          <w:lang w:eastAsia="en-GB"/>
        </w:rPr>
      </w:pPr>
      <w:r w:rsidRPr="007135E0">
        <w:rPr>
          <w:rFonts w:ascii="Consolas" w:hAnsi="Consolas" w:cs="Consolas"/>
          <w:color w:val="0000FF"/>
          <w:szCs w:val="15"/>
          <w:highlight w:val="white"/>
          <w:lang w:eastAsia="en-GB"/>
        </w:rPr>
        <w:t>public</w:t>
      </w:r>
      <w:r w:rsidRPr="007135E0">
        <w:rPr>
          <w:rFonts w:ascii="Consolas" w:hAnsi="Consolas" w:cs="Consolas"/>
          <w:color w:val="000000"/>
          <w:szCs w:val="15"/>
          <w:highlight w:val="white"/>
          <w:lang w:eastAsia="en-GB"/>
        </w:rPr>
        <w:t xml:space="preserve"> </w:t>
      </w:r>
      <w:r w:rsidRPr="007135E0">
        <w:rPr>
          <w:rFonts w:ascii="Consolas" w:hAnsi="Consolas" w:cs="Consolas"/>
          <w:color w:val="0000FF"/>
          <w:szCs w:val="15"/>
          <w:highlight w:val="white"/>
          <w:lang w:eastAsia="en-GB"/>
        </w:rPr>
        <w:t>void</w:t>
      </w:r>
      <w:r w:rsidRPr="007135E0">
        <w:rPr>
          <w:rFonts w:ascii="Consolas" w:hAnsi="Consolas" w:cs="Consolas"/>
          <w:color w:val="000000"/>
          <w:szCs w:val="15"/>
          <w:highlight w:val="white"/>
          <w:lang w:eastAsia="en-GB"/>
        </w:rPr>
        <w:t xml:space="preserve"> TestVerifyValidAccountWithCorrectCredentials()</w:t>
      </w:r>
    </w:p>
    <w:p w:rsidR="007135E0" w:rsidRPr="007135E0" w:rsidRDefault="007135E0" w:rsidP="007135E0">
      <w:pPr>
        <w:autoSpaceDE w:val="0"/>
        <w:autoSpaceDN w:val="0"/>
        <w:adjustRightInd w:val="0"/>
        <w:spacing w:after="0"/>
        <w:rPr>
          <w:rFonts w:ascii="Consolas" w:hAnsi="Consolas" w:cs="Consolas"/>
          <w:color w:val="000000"/>
          <w:szCs w:val="15"/>
          <w:highlight w:val="white"/>
          <w:lang w:eastAsia="en-GB"/>
        </w:rPr>
      </w:pPr>
      <w:r w:rsidRPr="007135E0">
        <w:rPr>
          <w:rFonts w:ascii="Consolas" w:hAnsi="Consolas" w:cs="Consolas"/>
          <w:color w:val="000000"/>
          <w:szCs w:val="15"/>
          <w:highlight w:val="white"/>
          <w:lang w:eastAsia="en-GB"/>
        </w:rPr>
        <w:t>{</w:t>
      </w:r>
    </w:p>
    <w:p w:rsidR="007135E0" w:rsidRPr="007135E0" w:rsidRDefault="007135E0" w:rsidP="007135E0">
      <w:pPr>
        <w:autoSpaceDE w:val="0"/>
        <w:autoSpaceDN w:val="0"/>
        <w:adjustRightInd w:val="0"/>
        <w:spacing w:after="0"/>
        <w:rPr>
          <w:rFonts w:ascii="Consolas" w:hAnsi="Consolas" w:cs="Consolas"/>
          <w:color w:val="000000"/>
          <w:szCs w:val="15"/>
          <w:highlight w:val="white"/>
          <w:lang w:eastAsia="en-GB"/>
        </w:rPr>
      </w:pPr>
      <w:r w:rsidRPr="007135E0">
        <w:rPr>
          <w:rFonts w:ascii="Consolas" w:hAnsi="Consolas" w:cs="Consolas"/>
          <w:color w:val="000000"/>
          <w:szCs w:val="15"/>
          <w:highlight w:val="white"/>
          <w:lang w:eastAsia="en-GB"/>
        </w:rPr>
        <w:t xml:space="preserve">    </w:t>
      </w:r>
      <w:r w:rsidRPr="007135E0">
        <w:rPr>
          <w:rFonts w:ascii="Consolas" w:hAnsi="Consolas" w:cs="Consolas"/>
          <w:color w:val="0000FF"/>
          <w:szCs w:val="15"/>
          <w:highlight w:val="white"/>
          <w:lang w:eastAsia="en-GB"/>
        </w:rPr>
        <w:t>bool</w:t>
      </w:r>
      <w:r w:rsidRPr="007135E0">
        <w:rPr>
          <w:rFonts w:ascii="Consolas" w:hAnsi="Consolas" w:cs="Consolas"/>
          <w:color w:val="000000"/>
          <w:szCs w:val="15"/>
          <w:highlight w:val="white"/>
          <w:lang w:eastAsia="en-GB"/>
        </w:rPr>
        <w:t xml:space="preserve"> logonFailed = </w:t>
      </w:r>
      <w:r w:rsidRPr="007135E0">
        <w:rPr>
          <w:rFonts w:ascii="Consolas" w:hAnsi="Consolas" w:cs="Consolas"/>
          <w:color w:val="0000FF"/>
          <w:szCs w:val="15"/>
          <w:highlight w:val="white"/>
          <w:lang w:eastAsia="en-GB"/>
        </w:rPr>
        <w:t>false</w:t>
      </w:r>
      <w:r w:rsidRPr="007135E0">
        <w:rPr>
          <w:rFonts w:ascii="Consolas" w:hAnsi="Consolas" w:cs="Consolas"/>
          <w:color w:val="000000"/>
          <w:szCs w:val="15"/>
          <w:highlight w:val="white"/>
          <w:lang w:eastAsia="en-GB"/>
        </w:rPr>
        <w:t>;</w:t>
      </w:r>
    </w:p>
    <w:p w:rsidR="007135E0" w:rsidRDefault="007135E0" w:rsidP="007135E0">
      <w:pPr>
        <w:autoSpaceDE w:val="0"/>
        <w:autoSpaceDN w:val="0"/>
        <w:adjustRightInd w:val="0"/>
        <w:spacing w:after="0"/>
        <w:rPr>
          <w:rFonts w:ascii="Consolas" w:hAnsi="Consolas" w:cs="Consolas"/>
          <w:color w:val="000000"/>
          <w:szCs w:val="15"/>
          <w:highlight w:val="white"/>
          <w:lang w:eastAsia="en-GB"/>
        </w:rPr>
      </w:pPr>
      <w:r w:rsidRPr="007135E0">
        <w:rPr>
          <w:rFonts w:ascii="Consolas" w:hAnsi="Consolas" w:cs="Consolas"/>
          <w:color w:val="000000"/>
          <w:szCs w:val="15"/>
          <w:highlight w:val="white"/>
          <w:lang w:eastAsia="en-GB"/>
        </w:rPr>
        <w:t xml:space="preserve">    </w:t>
      </w:r>
      <w:r w:rsidRPr="007135E0">
        <w:rPr>
          <w:rFonts w:ascii="Consolas" w:hAnsi="Consolas" w:cs="Consolas"/>
          <w:color w:val="2B91AF"/>
          <w:szCs w:val="15"/>
          <w:highlight w:val="white"/>
          <w:lang w:eastAsia="en-GB"/>
        </w:rPr>
        <w:t>IChannel</w:t>
      </w:r>
      <w:r w:rsidRPr="007135E0">
        <w:rPr>
          <w:rFonts w:ascii="Consolas" w:hAnsi="Consolas" w:cs="Consolas"/>
          <w:color w:val="000000"/>
          <w:szCs w:val="15"/>
          <w:highlight w:val="white"/>
          <w:lang w:eastAsia="en-GB"/>
        </w:rPr>
        <w:t xml:space="preserve"> channel = </w:t>
      </w:r>
      <w:r w:rsidRPr="007135E0">
        <w:rPr>
          <w:rFonts w:ascii="Consolas" w:hAnsi="Consolas" w:cs="Consolas"/>
          <w:color w:val="0000FF"/>
          <w:szCs w:val="15"/>
          <w:highlight w:val="white"/>
          <w:lang w:eastAsia="en-GB"/>
        </w:rPr>
        <w:t>this</w:t>
      </w:r>
      <w:r w:rsidRPr="007135E0">
        <w:rPr>
          <w:rFonts w:ascii="Consolas" w:hAnsi="Consolas" w:cs="Consolas"/>
          <w:color w:val="000000"/>
          <w:szCs w:val="15"/>
          <w:highlight w:val="white"/>
          <w:lang w:eastAsia="en-GB"/>
        </w:rPr>
        <w:t>.CreateAccountVerificationChannel(DefaultContent.AccountData);</w:t>
      </w:r>
    </w:p>
    <w:p w:rsidR="00541B75" w:rsidRPr="007135E0" w:rsidRDefault="00541B75" w:rsidP="00541B75">
      <w:pPr>
        <w:autoSpaceDE w:val="0"/>
        <w:autoSpaceDN w:val="0"/>
        <w:adjustRightInd w:val="0"/>
        <w:spacing w:after="0"/>
        <w:rPr>
          <w:rFonts w:ascii="Consolas" w:hAnsi="Consolas" w:cs="Consolas"/>
          <w:color w:val="000000"/>
          <w:szCs w:val="15"/>
          <w:highlight w:val="white"/>
          <w:lang w:eastAsia="en-GB"/>
        </w:rPr>
      </w:pPr>
      <w:r>
        <w:rPr>
          <w:rFonts w:ascii="Consolas" w:hAnsi="Consolas" w:cs="Consolas"/>
          <w:color w:val="000000"/>
          <w:szCs w:val="15"/>
          <w:highlight w:val="white"/>
          <w:lang w:eastAsia="en-GB"/>
        </w:rPr>
        <w:t xml:space="preserve">    </w:t>
      </w:r>
      <w:r w:rsidRPr="007135E0">
        <w:rPr>
          <w:rFonts w:ascii="Consolas" w:hAnsi="Consolas" w:cs="Consolas"/>
          <w:color w:val="000000"/>
          <w:szCs w:val="15"/>
          <w:highlight w:val="white"/>
          <w:lang w:eastAsia="en-GB"/>
        </w:rPr>
        <w:t>channel.VerifyAccount();</w:t>
      </w:r>
    </w:p>
    <w:p w:rsidR="007135E0" w:rsidRDefault="007135E0" w:rsidP="002873C8">
      <w:pPr>
        <w:rPr>
          <w:rFonts w:ascii="Consolas" w:hAnsi="Consolas" w:cs="Consolas"/>
          <w:color w:val="000000"/>
          <w:szCs w:val="15"/>
          <w:lang w:eastAsia="en-GB"/>
        </w:rPr>
      </w:pPr>
      <w:r w:rsidRPr="007135E0">
        <w:rPr>
          <w:rFonts w:ascii="Consolas" w:hAnsi="Consolas" w:cs="Consolas"/>
          <w:color w:val="000000"/>
          <w:szCs w:val="15"/>
          <w:highlight w:val="white"/>
          <w:lang w:eastAsia="en-GB"/>
        </w:rPr>
        <w:t>}</w:t>
      </w:r>
    </w:p>
    <w:p w:rsidR="00541B75" w:rsidRDefault="00541B75" w:rsidP="00541B75">
      <w:pPr>
        <w:rPr>
          <w:lang w:eastAsia="en-GB"/>
        </w:rPr>
      </w:pPr>
      <w:r>
        <w:rPr>
          <w:lang w:eastAsia="en-GB"/>
        </w:rPr>
        <w:t>If an exception is thrown during the validation process, then the unit test will fail.</w:t>
      </w:r>
    </w:p>
    <w:p w:rsidR="000059B7" w:rsidRPr="000059B7" w:rsidRDefault="000059B7" w:rsidP="000059B7">
      <w:pPr>
        <w:pStyle w:val="Heading2"/>
      </w:pPr>
      <w:bookmarkStart w:id="108" w:name="_Toc8028449"/>
      <w:r>
        <w:t>Unit Tests for Production Mode</w:t>
      </w:r>
      <w:bookmarkEnd w:id="108"/>
    </w:p>
    <w:p w:rsidR="00D72770" w:rsidRDefault="007135E0" w:rsidP="00644C83">
      <w:pPr>
        <w:spacing w:after="0"/>
      </w:pPr>
      <w:r>
        <w:t>If a test environment was provided by the job feed, most of the tests in the test mode unit class would probably be enough to give us confidence that the feed is working as expected. The test environment should mirror the live environment after all.</w:t>
      </w:r>
    </w:p>
    <w:p w:rsidR="007135E0" w:rsidRDefault="007135E0" w:rsidP="00644C83">
      <w:pPr>
        <w:spacing w:after="0"/>
      </w:pPr>
    </w:p>
    <w:p w:rsidR="007135E0" w:rsidRDefault="007135E0" w:rsidP="00644C83">
      <w:pPr>
        <w:spacing w:after="0"/>
      </w:pPr>
      <w:r>
        <w:t xml:space="preserve">You may still want to include account verification unit tests for production mode if you have an account for the live feed. </w:t>
      </w:r>
    </w:p>
    <w:p w:rsidR="007135E0" w:rsidRDefault="007135E0" w:rsidP="00644C83">
      <w:pPr>
        <w:spacing w:after="0"/>
      </w:pPr>
    </w:p>
    <w:p w:rsidR="007135E0" w:rsidRDefault="007135E0" w:rsidP="007135E0">
      <w:r>
        <w:t xml:space="preserve">Remember to include the </w:t>
      </w:r>
      <w:r w:rsidRPr="00D15712">
        <w:rPr>
          <w:rStyle w:val="CodeSampleChar"/>
        </w:rPr>
        <w:t>[Ignore]</w:t>
      </w:r>
      <w:r>
        <w:t xml:space="preserve"> attribute on tests that perform job posting logic in production mode!</w:t>
      </w:r>
    </w:p>
    <w:p w:rsidR="0025663B" w:rsidRDefault="0025663B" w:rsidP="007135E0"/>
    <w:p w:rsidR="00B373C9" w:rsidRDefault="00B373C9">
      <w:pPr>
        <w:pStyle w:val="Heading3"/>
        <w:pPrChange w:id="109" w:author="Andy Hudson" w:date="2016-08-30T10:33:00Z">
          <w:pPr/>
        </w:pPrChange>
      </w:pPr>
      <w:bookmarkStart w:id="110" w:name="_Unit_Test_to"/>
      <w:bookmarkStart w:id="111" w:name="_Toc8028450"/>
      <w:bookmarkEnd w:id="110"/>
      <w:r>
        <w:lastRenderedPageBreak/>
        <w:t>Unit Test to Delete a Non-Existent Adverts</w:t>
      </w:r>
      <w:bookmarkEnd w:id="111"/>
    </w:p>
    <w:p w:rsidR="0025663B" w:rsidRDefault="0025663B" w:rsidP="007135E0">
      <w:r>
        <w:t>In addition, section 2.4.7 discussed about implementing a unit test to determine how the value of the DeleteExpiryAction enumeration in the channel attribute. An example of such a unit test is as follows:</w:t>
      </w:r>
    </w:p>
    <w:p w:rsidR="0025663B" w:rsidRDefault="0025663B" w:rsidP="0025663B">
      <w:pPr>
        <w:autoSpaceDE w:val="0"/>
        <w:autoSpaceDN w:val="0"/>
        <w:adjustRightInd w:val="0"/>
        <w:spacing w:after="0"/>
        <w:rPr>
          <w:rFonts w:ascii="Consolas" w:hAnsi="Consolas" w:cs="Consolas"/>
          <w:color w:val="000000"/>
          <w:sz w:val="15"/>
          <w:szCs w:val="15"/>
          <w:highlight w:val="white"/>
          <w:lang w:eastAsia="en-GB"/>
        </w:rPr>
      </w:pPr>
      <w:r>
        <w:rPr>
          <w:rFonts w:ascii="Consolas" w:hAnsi="Consolas" w:cs="Consolas"/>
          <w:color w:val="000000"/>
          <w:sz w:val="15"/>
          <w:szCs w:val="15"/>
          <w:highlight w:val="white"/>
          <w:lang w:eastAsia="en-GB"/>
        </w:rPr>
        <w:t>[</w:t>
      </w:r>
      <w:r>
        <w:rPr>
          <w:rFonts w:ascii="Consolas" w:hAnsi="Consolas" w:cs="Consolas"/>
          <w:color w:val="2B91AF"/>
          <w:sz w:val="15"/>
          <w:szCs w:val="15"/>
          <w:highlight w:val="white"/>
          <w:lang w:eastAsia="en-GB"/>
        </w:rPr>
        <w:t>Test</w:t>
      </w:r>
      <w:r>
        <w:rPr>
          <w:rFonts w:ascii="Consolas" w:hAnsi="Consolas" w:cs="Consolas"/>
          <w:color w:val="000000"/>
          <w:sz w:val="15"/>
          <w:szCs w:val="15"/>
          <w:highlight w:val="white"/>
          <w:lang w:eastAsia="en-GB"/>
        </w:rPr>
        <w:t>]</w:t>
      </w:r>
    </w:p>
    <w:p w:rsidR="0025663B" w:rsidRPr="0025663B" w:rsidRDefault="0025663B" w:rsidP="0025663B">
      <w:pPr>
        <w:autoSpaceDE w:val="0"/>
        <w:autoSpaceDN w:val="0"/>
        <w:adjustRightInd w:val="0"/>
        <w:spacing w:after="0"/>
        <w:rPr>
          <w:rFonts w:ascii="Consolas" w:hAnsi="Consolas" w:cs="Consolas"/>
          <w:color w:val="000000"/>
          <w:szCs w:val="15"/>
          <w:highlight w:val="white"/>
          <w:lang w:eastAsia="en-GB"/>
          <w:rPrChange w:id="112" w:author="Andy Hudson" w:date="2016-08-30T10:32:00Z">
            <w:rPr>
              <w:rFonts w:ascii="Consolas" w:hAnsi="Consolas" w:cs="Consolas"/>
              <w:color w:val="000000"/>
              <w:sz w:val="15"/>
              <w:szCs w:val="15"/>
              <w:highlight w:val="white"/>
              <w:lang w:eastAsia="en-GB"/>
            </w:rPr>
          </w:rPrChange>
        </w:rPr>
      </w:pPr>
      <w:r w:rsidRPr="0025663B">
        <w:rPr>
          <w:rFonts w:ascii="Consolas" w:hAnsi="Consolas" w:cs="Consolas"/>
          <w:color w:val="0000FF"/>
          <w:szCs w:val="15"/>
          <w:highlight w:val="white"/>
          <w:lang w:eastAsia="en-GB"/>
          <w:rPrChange w:id="113" w:author="Andy Hudson" w:date="2016-08-30T10:32:00Z">
            <w:rPr>
              <w:rFonts w:ascii="Consolas" w:hAnsi="Consolas" w:cs="Consolas"/>
              <w:color w:val="0000FF"/>
              <w:sz w:val="15"/>
              <w:szCs w:val="15"/>
              <w:highlight w:val="white"/>
              <w:lang w:eastAsia="en-GB"/>
            </w:rPr>
          </w:rPrChange>
        </w:rPr>
        <w:t>public</w:t>
      </w:r>
      <w:r w:rsidRPr="0025663B">
        <w:rPr>
          <w:rFonts w:ascii="Consolas" w:hAnsi="Consolas" w:cs="Consolas"/>
          <w:color w:val="000000"/>
          <w:szCs w:val="15"/>
          <w:highlight w:val="white"/>
          <w:lang w:eastAsia="en-GB"/>
          <w:rPrChange w:id="114" w:author="Andy Hudson" w:date="2016-08-30T10:32:00Z">
            <w:rPr>
              <w:rFonts w:ascii="Consolas" w:hAnsi="Consolas" w:cs="Consolas"/>
              <w:color w:val="000000"/>
              <w:sz w:val="15"/>
              <w:szCs w:val="15"/>
              <w:highlight w:val="white"/>
              <w:lang w:eastAsia="en-GB"/>
            </w:rPr>
          </w:rPrChange>
        </w:rPr>
        <w:t xml:space="preserve"> </w:t>
      </w:r>
      <w:r w:rsidRPr="0025663B">
        <w:rPr>
          <w:rFonts w:ascii="Consolas" w:hAnsi="Consolas" w:cs="Consolas"/>
          <w:color w:val="0000FF"/>
          <w:szCs w:val="15"/>
          <w:highlight w:val="white"/>
          <w:lang w:eastAsia="en-GB"/>
          <w:rPrChange w:id="115" w:author="Andy Hudson" w:date="2016-08-30T10:32:00Z">
            <w:rPr>
              <w:rFonts w:ascii="Consolas" w:hAnsi="Consolas" w:cs="Consolas"/>
              <w:color w:val="0000FF"/>
              <w:sz w:val="15"/>
              <w:szCs w:val="15"/>
              <w:highlight w:val="white"/>
              <w:lang w:eastAsia="en-GB"/>
            </w:rPr>
          </w:rPrChange>
        </w:rPr>
        <w:t>void</w:t>
      </w:r>
      <w:r w:rsidRPr="0025663B">
        <w:rPr>
          <w:rFonts w:ascii="Consolas" w:hAnsi="Consolas" w:cs="Consolas"/>
          <w:color w:val="000000"/>
          <w:szCs w:val="15"/>
          <w:highlight w:val="white"/>
          <w:lang w:eastAsia="en-GB"/>
          <w:rPrChange w:id="116" w:author="Andy Hudson" w:date="2016-08-30T10:32:00Z">
            <w:rPr>
              <w:rFonts w:ascii="Consolas" w:hAnsi="Consolas" w:cs="Consolas"/>
              <w:color w:val="000000"/>
              <w:sz w:val="15"/>
              <w:szCs w:val="15"/>
              <w:highlight w:val="white"/>
              <w:lang w:eastAsia="en-GB"/>
            </w:rPr>
          </w:rPrChange>
        </w:rPr>
        <w:t xml:space="preserve"> TestDeleteNonExistentAdvert()</w:t>
      </w:r>
    </w:p>
    <w:p w:rsidR="0025663B" w:rsidRPr="0025663B" w:rsidRDefault="0025663B" w:rsidP="0025663B">
      <w:pPr>
        <w:autoSpaceDE w:val="0"/>
        <w:autoSpaceDN w:val="0"/>
        <w:adjustRightInd w:val="0"/>
        <w:spacing w:after="0"/>
        <w:rPr>
          <w:rFonts w:ascii="Consolas" w:hAnsi="Consolas" w:cs="Consolas"/>
          <w:color w:val="000000"/>
          <w:szCs w:val="15"/>
          <w:highlight w:val="white"/>
          <w:lang w:eastAsia="en-GB"/>
          <w:rPrChange w:id="117" w:author="Andy Hudson" w:date="2016-08-30T10:32:00Z">
            <w:rPr>
              <w:rFonts w:ascii="Consolas" w:hAnsi="Consolas" w:cs="Consolas"/>
              <w:color w:val="000000"/>
              <w:sz w:val="15"/>
              <w:szCs w:val="15"/>
              <w:highlight w:val="white"/>
              <w:lang w:eastAsia="en-GB"/>
            </w:rPr>
          </w:rPrChange>
        </w:rPr>
      </w:pPr>
      <w:r w:rsidRPr="0025663B">
        <w:rPr>
          <w:rFonts w:ascii="Consolas" w:hAnsi="Consolas" w:cs="Consolas"/>
          <w:color w:val="000000"/>
          <w:szCs w:val="15"/>
          <w:highlight w:val="white"/>
          <w:lang w:eastAsia="en-GB"/>
          <w:rPrChange w:id="118" w:author="Andy Hudson" w:date="2016-08-30T10:32:00Z">
            <w:rPr>
              <w:rFonts w:ascii="Consolas" w:hAnsi="Consolas" w:cs="Consolas"/>
              <w:color w:val="000000"/>
              <w:sz w:val="15"/>
              <w:szCs w:val="15"/>
              <w:highlight w:val="white"/>
              <w:lang w:eastAsia="en-GB"/>
            </w:rPr>
          </w:rPrChange>
        </w:rPr>
        <w:t>{</w:t>
      </w:r>
    </w:p>
    <w:p w:rsidR="0025663B" w:rsidRPr="0025663B" w:rsidRDefault="0025663B" w:rsidP="0025663B">
      <w:pPr>
        <w:autoSpaceDE w:val="0"/>
        <w:autoSpaceDN w:val="0"/>
        <w:adjustRightInd w:val="0"/>
        <w:spacing w:after="0"/>
        <w:rPr>
          <w:rFonts w:ascii="Consolas" w:hAnsi="Consolas" w:cs="Consolas"/>
          <w:color w:val="000000"/>
          <w:szCs w:val="15"/>
          <w:highlight w:val="white"/>
          <w:lang w:eastAsia="en-GB"/>
          <w:rPrChange w:id="119" w:author="Andy Hudson" w:date="2016-08-30T10:32:00Z">
            <w:rPr>
              <w:rFonts w:ascii="Consolas" w:hAnsi="Consolas" w:cs="Consolas"/>
              <w:color w:val="000000"/>
              <w:sz w:val="15"/>
              <w:szCs w:val="15"/>
              <w:highlight w:val="white"/>
              <w:lang w:eastAsia="en-GB"/>
            </w:rPr>
          </w:rPrChange>
        </w:rPr>
      </w:pPr>
      <w:r w:rsidRPr="0025663B">
        <w:rPr>
          <w:rFonts w:ascii="Consolas" w:hAnsi="Consolas" w:cs="Consolas"/>
          <w:color w:val="000000"/>
          <w:szCs w:val="15"/>
          <w:highlight w:val="white"/>
          <w:lang w:eastAsia="en-GB"/>
          <w:rPrChange w:id="120" w:author="Andy Hudson" w:date="2016-08-30T10:32:00Z">
            <w:rPr>
              <w:rFonts w:ascii="Consolas" w:hAnsi="Consolas" w:cs="Consolas"/>
              <w:color w:val="000000"/>
              <w:sz w:val="15"/>
              <w:szCs w:val="15"/>
              <w:highlight w:val="white"/>
              <w:lang w:eastAsia="en-GB"/>
            </w:rPr>
          </w:rPrChange>
        </w:rPr>
        <w:t xml:space="preserve">    </w:t>
      </w:r>
      <w:r w:rsidRPr="0025663B">
        <w:rPr>
          <w:rFonts w:ascii="Consolas" w:hAnsi="Consolas" w:cs="Consolas"/>
          <w:color w:val="2B91AF"/>
          <w:szCs w:val="15"/>
          <w:highlight w:val="white"/>
          <w:lang w:eastAsia="en-GB"/>
          <w:rPrChange w:id="121" w:author="Andy Hudson" w:date="2016-08-30T10:32:00Z">
            <w:rPr>
              <w:rFonts w:ascii="Consolas" w:hAnsi="Consolas" w:cs="Consolas"/>
              <w:color w:val="2B91AF"/>
              <w:sz w:val="15"/>
              <w:szCs w:val="15"/>
              <w:highlight w:val="white"/>
              <w:lang w:eastAsia="en-GB"/>
            </w:rPr>
          </w:rPrChange>
        </w:rPr>
        <w:t>JobserveContent</w:t>
      </w:r>
      <w:r w:rsidRPr="0025663B">
        <w:rPr>
          <w:rFonts w:ascii="Consolas" w:hAnsi="Consolas" w:cs="Consolas"/>
          <w:color w:val="000000"/>
          <w:szCs w:val="15"/>
          <w:highlight w:val="white"/>
          <w:lang w:eastAsia="en-GB"/>
          <w:rPrChange w:id="122" w:author="Andy Hudson" w:date="2016-08-30T10:32:00Z">
            <w:rPr>
              <w:rFonts w:ascii="Consolas" w:hAnsi="Consolas" w:cs="Consolas"/>
              <w:color w:val="000000"/>
              <w:sz w:val="15"/>
              <w:szCs w:val="15"/>
              <w:highlight w:val="white"/>
              <w:lang w:eastAsia="en-GB"/>
            </w:rPr>
          </w:rPrChange>
        </w:rPr>
        <w:t xml:space="preserve"> content = DefaultContent;</w:t>
      </w:r>
    </w:p>
    <w:p w:rsidR="0025663B" w:rsidRPr="0025663B" w:rsidRDefault="0025663B" w:rsidP="0025663B">
      <w:pPr>
        <w:autoSpaceDE w:val="0"/>
        <w:autoSpaceDN w:val="0"/>
        <w:adjustRightInd w:val="0"/>
        <w:spacing w:after="0"/>
        <w:rPr>
          <w:rFonts w:ascii="Consolas" w:hAnsi="Consolas" w:cs="Consolas"/>
          <w:color w:val="000000"/>
          <w:szCs w:val="15"/>
          <w:highlight w:val="white"/>
          <w:lang w:eastAsia="en-GB"/>
          <w:rPrChange w:id="123" w:author="Andy Hudson" w:date="2016-08-30T10:32:00Z">
            <w:rPr>
              <w:rFonts w:ascii="Consolas" w:hAnsi="Consolas" w:cs="Consolas"/>
              <w:color w:val="000000"/>
              <w:sz w:val="15"/>
              <w:szCs w:val="15"/>
              <w:highlight w:val="white"/>
              <w:lang w:eastAsia="en-GB"/>
            </w:rPr>
          </w:rPrChange>
        </w:rPr>
      </w:pPr>
      <w:r w:rsidRPr="0025663B">
        <w:rPr>
          <w:rFonts w:ascii="Consolas" w:hAnsi="Consolas" w:cs="Consolas"/>
          <w:color w:val="000000"/>
          <w:szCs w:val="15"/>
          <w:highlight w:val="white"/>
          <w:lang w:eastAsia="en-GB"/>
          <w:rPrChange w:id="124" w:author="Andy Hudson" w:date="2016-08-30T10:32:00Z">
            <w:rPr>
              <w:rFonts w:ascii="Consolas" w:hAnsi="Consolas" w:cs="Consolas"/>
              <w:color w:val="000000"/>
              <w:sz w:val="15"/>
              <w:szCs w:val="15"/>
              <w:highlight w:val="white"/>
              <w:lang w:eastAsia="en-GB"/>
            </w:rPr>
          </w:rPrChange>
        </w:rPr>
        <w:t xml:space="preserve">    content.OutputData.JobId = </w:t>
      </w:r>
      <w:r w:rsidRPr="0025663B">
        <w:rPr>
          <w:rFonts w:ascii="Consolas" w:hAnsi="Consolas" w:cs="Consolas"/>
          <w:color w:val="A31515"/>
          <w:szCs w:val="15"/>
          <w:highlight w:val="white"/>
          <w:lang w:eastAsia="en-GB"/>
          <w:rPrChange w:id="125" w:author="Andy Hudson" w:date="2016-08-30T10:32:00Z">
            <w:rPr>
              <w:rFonts w:ascii="Consolas" w:hAnsi="Consolas" w:cs="Consolas"/>
              <w:color w:val="A31515"/>
              <w:sz w:val="15"/>
              <w:szCs w:val="15"/>
              <w:highlight w:val="white"/>
              <w:lang w:eastAsia="en-GB"/>
            </w:rPr>
          </w:rPrChange>
        </w:rPr>
        <w:t>"xxx"</w:t>
      </w:r>
      <w:r w:rsidRPr="0025663B">
        <w:rPr>
          <w:rFonts w:ascii="Consolas" w:hAnsi="Consolas" w:cs="Consolas"/>
          <w:color w:val="000000"/>
          <w:szCs w:val="15"/>
          <w:highlight w:val="white"/>
          <w:lang w:eastAsia="en-GB"/>
          <w:rPrChange w:id="126" w:author="Andy Hudson" w:date="2016-08-30T10:32:00Z">
            <w:rPr>
              <w:rFonts w:ascii="Consolas" w:hAnsi="Consolas" w:cs="Consolas"/>
              <w:color w:val="000000"/>
              <w:sz w:val="15"/>
              <w:szCs w:val="15"/>
              <w:highlight w:val="white"/>
              <w:lang w:eastAsia="en-GB"/>
            </w:rPr>
          </w:rPrChange>
        </w:rPr>
        <w:t>;</w:t>
      </w:r>
    </w:p>
    <w:p w:rsidR="0025663B" w:rsidRPr="0025663B" w:rsidRDefault="0025663B" w:rsidP="0025663B">
      <w:pPr>
        <w:autoSpaceDE w:val="0"/>
        <w:autoSpaceDN w:val="0"/>
        <w:adjustRightInd w:val="0"/>
        <w:spacing w:after="0"/>
        <w:rPr>
          <w:rFonts w:ascii="Consolas" w:hAnsi="Consolas" w:cs="Consolas"/>
          <w:color w:val="000000"/>
          <w:szCs w:val="15"/>
          <w:highlight w:val="white"/>
          <w:lang w:eastAsia="en-GB"/>
          <w:rPrChange w:id="127" w:author="Andy Hudson" w:date="2016-08-30T10:32:00Z">
            <w:rPr>
              <w:rFonts w:ascii="Consolas" w:hAnsi="Consolas" w:cs="Consolas"/>
              <w:color w:val="000000"/>
              <w:sz w:val="15"/>
              <w:szCs w:val="15"/>
              <w:highlight w:val="white"/>
              <w:lang w:eastAsia="en-GB"/>
            </w:rPr>
          </w:rPrChange>
        </w:rPr>
      </w:pPr>
    </w:p>
    <w:p w:rsidR="0025663B" w:rsidRPr="0025663B" w:rsidRDefault="0025663B" w:rsidP="0025663B">
      <w:pPr>
        <w:autoSpaceDE w:val="0"/>
        <w:autoSpaceDN w:val="0"/>
        <w:adjustRightInd w:val="0"/>
        <w:spacing w:after="0"/>
        <w:rPr>
          <w:rFonts w:ascii="Consolas" w:hAnsi="Consolas" w:cs="Consolas"/>
          <w:color w:val="000000"/>
          <w:szCs w:val="15"/>
          <w:highlight w:val="white"/>
          <w:lang w:eastAsia="en-GB"/>
          <w:rPrChange w:id="128" w:author="Andy Hudson" w:date="2016-08-30T10:32:00Z">
            <w:rPr>
              <w:rFonts w:ascii="Consolas" w:hAnsi="Consolas" w:cs="Consolas"/>
              <w:color w:val="000000"/>
              <w:sz w:val="15"/>
              <w:szCs w:val="15"/>
              <w:highlight w:val="white"/>
              <w:lang w:eastAsia="en-GB"/>
            </w:rPr>
          </w:rPrChange>
        </w:rPr>
      </w:pPr>
      <w:r w:rsidRPr="0025663B">
        <w:rPr>
          <w:rFonts w:ascii="Consolas" w:hAnsi="Consolas" w:cs="Consolas"/>
          <w:color w:val="000000"/>
          <w:szCs w:val="15"/>
          <w:highlight w:val="white"/>
          <w:lang w:eastAsia="en-GB"/>
          <w:rPrChange w:id="129" w:author="Andy Hudson" w:date="2016-08-30T10:32:00Z">
            <w:rPr>
              <w:rFonts w:ascii="Consolas" w:hAnsi="Consolas" w:cs="Consolas"/>
              <w:color w:val="000000"/>
              <w:sz w:val="15"/>
              <w:szCs w:val="15"/>
              <w:highlight w:val="white"/>
              <w:lang w:eastAsia="en-GB"/>
            </w:rPr>
          </w:rPrChange>
        </w:rPr>
        <w:t xml:space="preserve">    </w:t>
      </w:r>
      <w:r w:rsidRPr="0025663B">
        <w:rPr>
          <w:rFonts w:ascii="Consolas" w:hAnsi="Consolas" w:cs="Consolas"/>
          <w:color w:val="2B91AF"/>
          <w:szCs w:val="15"/>
          <w:highlight w:val="white"/>
          <w:lang w:eastAsia="en-GB"/>
          <w:rPrChange w:id="130" w:author="Andy Hudson" w:date="2016-08-30T10:32:00Z">
            <w:rPr>
              <w:rFonts w:ascii="Consolas" w:hAnsi="Consolas" w:cs="Consolas"/>
              <w:color w:val="2B91AF"/>
              <w:sz w:val="15"/>
              <w:szCs w:val="15"/>
              <w:highlight w:val="white"/>
              <w:lang w:eastAsia="en-GB"/>
            </w:rPr>
          </w:rPrChange>
        </w:rPr>
        <w:t>IChannel</w:t>
      </w:r>
      <w:r w:rsidRPr="0025663B">
        <w:rPr>
          <w:rFonts w:ascii="Consolas" w:hAnsi="Consolas" w:cs="Consolas"/>
          <w:color w:val="000000"/>
          <w:szCs w:val="15"/>
          <w:highlight w:val="white"/>
          <w:lang w:eastAsia="en-GB"/>
          <w:rPrChange w:id="131" w:author="Andy Hudson" w:date="2016-08-30T10:32:00Z">
            <w:rPr>
              <w:rFonts w:ascii="Consolas" w:hAnsi="Consolas" w:cs="Consolas"/>
              <w:color w:val="000000"/>
              <w:sz w:val="15"/>
              <w:szCs w:val="15"/>
              <w:highlight w:val="white"/>
              <w:lang w:eastAsia="en-GB"/>
            </w:rPr>
          </w:rPrChange>
        </w:rPr>
        <w:t xml:space="preserve"> channel = </w:t>
      </w:r>
      <w:r w:rsidRPr="0025663B">
        <w:rPr>
          <w:rFonts w:ascii="Consolas" w:hAnsi="Consolas" w:cs="Consolas"/>
          <w:color w:val="0000FF"/>
          <w:szCs w:val="15"/>
          <w:highlight w:val="white"/>
          <w:lang w:eastAsia="en-GB"/>
          <w:rPrChange w:id="132" w:author="Andy Hudson" w:date="2016-08-30T10:32:00Z">
            <w:rPr>
              <w:rFonts w:ascii="Consolas" w:hAnsi="Consolas" w:cs="Consolas"/>
              <w:color w:val="0000FF"/>
              <w:sz w:val="15"/>
              <w:szCs w:val="15"/>
              <w:highlight w:val="white"/>
              <w:lang w:eastAsia="en-GB"/>
            </w:rPr>
          </w:rPrChange>
        </w:rPr>
        <w:t>this</w:t>
      </w:r>
      <w:r w:rsidRPr="0025663B">
        <w:rPr>
          <w:rFonts w:ascii="Consolas" w:hAnsi="Consolas" w:cs="Consolas"/>
          <w:color w:val="000000"/>
          <w:szCs w:val="15"/>
          <w:highlight w:val="white"/>
          <w:lang w:eastAsia="en-GB"/>
          <w:rPrChange w:id="133" w:author="Andy Hudson" w:date="2016-08-30T10:32:00Z">
            <w:rPr>
              <w:rFonts w:ascii="Consolas" w:hAnsi="Consolas" w:cs="Consolas"/>
              <w:color w:val="000000"/>
              <w:sz w:val="15"/>
              <w:szCs w:val="15"/>
              <w:highlight w:val="white"/>
              <w:lang w:eastAsia="en-GB"/>
            </w:rPr>
          </w:rPrChange>
        </w:rPr>
        <w:t>.CreateChannel(content);</w:t>
      </w:r>
    </w:p>
    <w:p w:rsidR="0025663B" w:rsidRPr="0025663B" w:rsidRDefault="0025663B" w:rsidP="0025663B">
      <w:pPr>
        <w:autoSpaceDE w:val="0"/>
        <w:autoSpaceDN w:val="0"/>
        <w:adjustRightInd w:val="0"/>
        <w:spacing w:after="0"/>
        <w:rPr>
          <w:rFonts w:ascii="Consolas" w:hAnsi="Consolas" w:cs="Consolas"/>
          <w:color w:val="000000"/>
          <w:szCs w:val="15"/>
          <w:highlight w:val="white"/>
          <w:lang w:eastAsia="en-GB"/>
          <w:rPrChange w:id="134" w:author="Andy Hudson" w:date="2016-08-30T10:32:00Z">
            <w:rPr>
              <w:rFonts w:ascii="Consolas" w:hAnsi="Consolas" w:cs="Consolas"/>
              <w:color w:val="000000"/>
              <w:sz w:val="15"/>
              <w:szCs w:val="15"/>
              <w:highlight w:val="white"/>
              <w:lang w:eastAsia="en-GB"/>
            </w:rPr>
          </w:rPrChange>
        </w:rPr>
      </w:pPr>
      <w:r w:rsidRPr="0025663B">
        <w:rPr>
          <w:rFonts w:ascii="Consolas" w:hAnsi="Consolas" w:cs="Consolas"/>
          <w:color w:val="000000"/>
          <w:szCs w:val="15"/>
          <w:highlight w:val="white"/>
          <w:lang w:eastAsia="en-GB"/>
          <w:rPrChange w:id="135" w:author="Andy Hudson" w:date="2016-08-30T10:32:00Z">
            <w:rPr>
              <w:rFonts w:ascii="Consolas" w:hAnsi="Consolas" w:cs="Consolas"/>
              <w:color w:val="000000"/>
              <w:sz w:val="15"/>
              <w:szCs w:val="15"/>
              <w:highlight w:val="white"/>
              <w:lang w:eastAsia="en-GB"/>
            </w:rPr>
          </w:rPrChange>
        </w:rPr>
        <w:t xml:space="preserve">    </w:t>
      </w:r>
      <w:r w:rsidRPr="0025663B">
        <w:rPr>
          <w:rFonts w:ascii="Consolas" w:hAnsi="Consolas" w:cs="Consolas"/>
          <w:color w:val="2B91AF"/>
          <w:szCs w:val="15"/>
          <w:highlight w:val="white"/>
          <w:lang w:eastAsia="en-GB"/>
          <w:rPrChange w:id="136" w:author="Andy Hudson" w:date="2016-08-30T10:32:00Z">
            <w:rPr>
              <w:rFonts w:ascii="Consolas" w:hAnsi="Consolas" w:cs="Consolas"/>
              <w:color w:val="2B91AF"/>
              <w:sz w:val="15"/>
              <w:szCs w:val="15"/>
              <w:highlight w:val="white"/>
              <w:lang w:eastAsia="en-GB"/>
            </w:rPr>
          </w:rPrChange>
        </w:rPr>
        <w:t>Assert</w:t>
      </w:r>
      <w:r w:rsidRPr="0025663B">
        <w:rPr>
          <w:rFonts w:ascii="Consolas" w:hAnsi="Consolas" w:cs="Consolas"/>
          <w:color w:val="000000"/>
          <w:szCs w:val="15"/>
          <w:highlight w:val="white"/>
          <w:lang w:eastAsia="en-GB"/>
          <w:rPrChange w:id="137" w:author="Andy Hudson" w:date="2016-08-30T10:32:00Z">
            <w:rPr>
              <w:rFonts w:ascii="Consolas" w:hAnsi="Consolas" w:cs="Consolas"/>
              <w:color w:val="000000"/>
              <w:sz w:val="15"/>
              <w:szCs w:val="15"/>
              <w:highlight w:val="white"/>
              <w:lang w:eastAsia="en-GB"/>
            </w:rPr>
          </w:rPrChange>
        </w:rPr>
        <w:t>.Throws&lt;</w:t>
      </w:r>
      <w:r w:rsidRPr="0025663B">
        <w:rPr>
          <w:rFonts w:ascii="Consolas" w:hAnsi="Consolas" w:cs="Consolas"/>
          <w:color w:val="2B91AF"/>
          <w:szCs w:val="15"/>
          <w:highlight w:val="white"/>
          <w:lang w:eastAsia="en-GB"/>
          <w:rPrChange w:id="138" w:author="Andy Hudson" w:date="2016-08-30T10:32:00Z">
            <w:rPr>
              <w:rFonts w:ascii="Consolas" w:hAnsi="Consolas" w:cs="Consolas"/>
              <w:color w:val="2B91AF"/>
              <w:sz w:val="15"/>
              <w:szCs w:val="15"/>
              <w:highlight w:val="white"/>
              <w:lang w:eastAsia="en-GB"/>
            </w:rPr>
          </w:rPrChange>
        </w:rPr>
        <w:t>InvalidContentException</w:t>
      </w:r>
      <w:r w:rsidRPr="0025663B">
        <w:rPr>
          <w:rFonts w:ascii="Consolas" w:hAnsi="Consolas" w:cs="Consolas"/>
          <w:color w:val="000000"/>
          <w:szCs w:val="15"/>
          <w:highlight w:val="white"/>
          <w:lang w:eastAsia="en-GB"/>
          <w:rPrChange w:id="139" w:author="Andy Hudson" w:date="2016-08-30T10:32:00Z">
            <w:rPr>
              <w:rFonts w:ascii="Consolas" w:hAnsi="Consolas" w:cs="Consolas"/>
              <w:color w:val="000000"/>
              <w:sz w:val="15"/>
              <w:szCs w:val="15"/>
              <w:highlight w:val="white"/>
              <w:lang w:eastAsia="en-GB"/>
            </w:rPr>
          </w:rPrChange>
        </w:rPr>
        <w:t>&gt;(channel.Delete);</w:t>
      </w:r>
    </w:p>
    <w:p w:rsidR="0025663B" w:rsidDel="00B373C9" w:rsidRDefault="0025663B" w:rsidP="00644C83">
      <w:pPr>
        <w:spacing w:after="0"/>
        <w:rPr>
          <w:del w:id="140" w:author="Andy Hudson" w:date="2016-08-30T10:32:00Z"/>
          <w:rFonts w:ascii="Consolas" w:hAnsi="Consolas" w:cs="Consolas"/>
          <w:color w:val="000000"/>
          <w:szCs w:val="15"/>
          <w:lang w:eastAsia="en-GB"/>
        </w:rPr>
      </w:pPr>
      <w:r w:rsidRPr="0025663B">
        <w:rPr>
          <w:rFonts w:ascii="Consolas" w:hAnsi="Consolas" w:cs="Consolas"/>
          <w:color w:val="000000"/>
          <w:szCs w:val="15"/>
          <w:highlight w:val="white"/>
          <w:lang w:eastAsia="en-GB"/>
          <w:rPrChange w:id="141" w:author="Andy Hudson" w:date="2016-08-30T10:32:00Z">
            <w:rPr>
              <w:rFonts w:ascii="Consolas" w:hAnsi="Consolas" w:cs="Consolas"/>
              <w:color w:val="000000"/>
              <w:sz w:val="15"/>
              <w:szCs w:val="15"/>
              <w:highlight w:val="white"/>
              <w:lang w:eastAsia="en-GB"/>
            </w:rPr>
          </w:rPrChange>
        </w:rPr>
        <w:t>}</w:t>
      </w:r>
    </w:p>
    <w:p w:rsidR="00B373C9" w:rsidRPr="0025663B" w:rsidRDefault="00B373C9" w:rsidP="0025663B">
      <w:pPr>
        <w:rPr>
          <w:ins w:id="142" w:author="Andy Hudson" w:date="2016-08-30T10:32:00Z"/>
          <w:sz w:val="22"/>
          <w:rPrChange w:id="143" w:author="Andy Hudson" w:date="2016-08-30T10:32:00Z">
            <w:rPr>
              <w:ins w:id="144" w:author="Andy Hudson" w:date="2016-08-30T10:32:00Z"/>
            </w:rPr>
          </w:rPrChange>
        </w:rPr>
      </w:pPr>
    </w:p>
    <w:p w:rsidR="007135E0" w:rsidRDefault="007135E0" w:rsidP="00644C83">
      <w:pPr>
        <w:spacing w:after="0"/>
      </w:pPr>
    </w:p>
    <w:p w:rsidR="007A4F50" w:rsidRDefault="007A4F50" w:rsidP="007433C4">
      <w:pPr>
        <w:pStyle w:val="Heading1"/>
      </w:pPr>
      <w:bookmarkStart w:id="145" w:name="_Toc8028451"/>
      <w:r>
        <w:t>Web-cruit Integration</w:t>
      </w:r>
      <w:bookmarkEnd w:id="145"/>
    </w:p>
    <w:p w:rsidR="007A4F50" w:rsidRDefault="007A4F50" w:rsidP="007A4F50"/>
    <w:p w:rsidR="00C91280" w:rsidRDefault="00C91280" w:rsidP="007A4F50">
      <w:r>
        <w:t>Once we have got to this stage, we then have to perform more testing by ensuring web-cruit can correctly post jobs and receive responses via the PE.</w:t>
      </w:r>
    </w:p>
    <w:p w:rsidR="00C91280" w:rsidRDefault="00C91280" w:rsidP="007A4F50"/>
    <w:p w:rsidR="00C91280" w:rsidRDefault="00C91280" w:rsidP="007A4F50">
      <w:r>
        <w:t>There is separate document detailing Web-cruit integration available at:</w:t>
      </w:r>
    </w:p>
    <w:p w:rsidR="00C91280" w:rsidRPr="009612C9" w:rsidRDefault="00FF44C5" w:rsidP="00C91280">
      <w:pPr>
        <w:pStyle w:val="ListParagraph"/>
        <w:numPr>
          <w:ilvl w:val="0"/>
          <w:numId w:val="11"/>
        </w:numPr>
      </w:pPr>
      <w:hyperlink r:id="rId44" w:history="1">
        <w:r w:rsidR="00C91280" w:rsidRPr="00B741AC">
          <w:rPr>
            <w:rStyle w:val="Hyperlink"/>
          </w:rPr>
          <w:t>https://crsdev1.crs-warr.co.uk/svn/web-cruit/trunk/docs/Guides/JobPostingFeedGuide/WebCruitIntegrateWithPEJobFeed.docx</w:t>
        </w:r>
      </w:hyperlink>
      <w:r w:rsidR="00C91280">
        <w:t xml:space="preserve"> </w:t>
      </w:r>
    </w:p>
    <w:p w:rsidR="00C91280" w:rsidRDefault="00C91280" w:rsidP="007A4F50"/>
    <w:p w:rsidR="007A4F50" w:rsidRDefault="00C91280" w:rsidP="00C91280">
      <w:pPr>
        <w:pStyle w:val="Heading2"/>
      </w:pPr>
      <w:bookmarkStart w:id="146" w:name="_Toc8028452"/>
      <w:r>
        <w:t>Check for Null Reference Exceptions</w:t>
      </w:r>
      <w:bookmarkEnd w:id="146"/>
    </w:p>
    <w:p w:rsidR="00C91280" w:rsidRDefault="00C91280" w:rsidP="00C91280">
      <w:r>
        <w:t>A common issue to appear when posting from web-cruit to a PE channel is that you may encounter null reference exceptions. This is mainly caused by web-cruit not populating a value that is carried over to the VacancyData, CustomData or AccountData classes.</w:t>
      </w:r>
    </w:p>
    <w:p w:rsidR="00C91280" w:rsidRDefault="00C91280" w:rsidP="00C91280"/>
    <w:p w:rsidR="00C91280" w:rsidRDefault="00C91280" w:rsidP="00C91280">
      <w:r>
        <w:t>The easiest way to try and avoid this is to ensure any mandatory string values use the coalesce operator so they are defaulted to an empty string like so:</w:t>
      </w:r>
    </w:p>
    <w:p w:rsidR="00C91280" w:rsidRDefault="00C91280" w:rsidP="00C91280"/>
    <w:p w:rsidR="00C91280" w:rsidRPr="00C91280" w:rsidRDefault="00C91280" w:rsidP="00C91280">
      <w:pPr>
        <w:rPr>
          <w:sz w:val="22"/>
        </w:rPr>
      </w:pPr>
      <w:r w:rsidRPr="00C91280">
        <w:rPr>
          <w:rFonts w:ascii="Consolas" w:hAnsi="Consolas" w:cs="Consolas"/>
          <w:color w:val="000000"/>
          <w:szCs w:val="15"/>
          <w:highlight w:val="white"/>
          <w:lang w:eastAsia="en-GB"/>
        </w:rPr>
        <w:t xml:space="preserve">vacancyData.ContactPhoneNumber ?? </w:t>
      </w:r>
      <w:r w:rsidRPr="00C91280">
        <w:rPr>
          <w:rFonts w:ascii="Consolas" w:hAnsi="Consolas" w:cs="Consolas"/>
          <w:color w:val="0000FF"/>
          <w:szCs w:val="15"/>
          <w:highlight w:val="white"/>
          <w:lang w:eastAsia="en-GB"/>
        </w:rPr>
        <w:t>string</w:t>
      </w:r>
      <w:r w:rsidRPr="00C91280">
        <w:rPr>
          <w:rFonts w:ascii="Consolas" w:hAnsi="Consolas" w:cs="Consolas"/>
          <w:color w:val="000000"/>
          <w:szCs w:val="15"/>
          <w:highlight w:val="white"/>
          <w:lang w:eastAsia="en-GB"/>
        </w:rPr>
        <w:t>.Empty</w:t>
      </w:r>
      <w:r w:rsidRPr="00C91280">
        <w:rPr>
          <w:rFonts w:ascii="Consolas" w:hAnsi="Consolas" w:cs="Consolas"/>
          <w:color w:val="000000"/>
          <w:szCs w:val="15"/>
          <w:lang w:eastAsia="en-GB"/>
        </w:rPr>
        <w:t>;</w:t>
      </w:r>
    </w:p>
    <w:p w:rsidR="00C91280" w:rsidRDefault="00C91280" w:rsidP="00C91280">
      <w:pPr>
        <w:pStyle w:val="Heading2"/>
      </w:pPr>
      <w:bookmarkStart w:id="147" w:name="_Toc8028453"/>
      <w:r>
        <w:t>Debugging via Web-cruit</w:t>
      </w:r>
      <w:bookmarkEnd w:id="147"/>
    </w:p>
    <w:p w:rsidR="00C91280" w:rsidRDefault="00C91280" w:rsidP="00C91280">
      <w:r>
        <w:t>If finding the exact cause of any bugs found whilst testing a job feed from web-cruit, it is possible to debug the PE itself and step through until you find the issue.</w:t>
      </w:r>
    </w:p>
    <w:p w:rsidR="002D25E8" w:rsidRDefault="002D25E8" w:rsidP="00C91280"/>
    <w:p w:rsidR="002D25E8" w:rsidRDefault="002D25E8" w:rsidP="00C91280">
      <w:r>
        <w:t>Instead of running PEConsole from the command prompt, if you can run the console application from Visual Studio.</w:t>
      </w:r>
    </w:p>
    <w:p w:rsidR="00C91280" w:rsidRDefault="00C91280" w:rsidP="00C91280"/>
    <w:p w:rsidR="002D25E8" w:rsidRDefault="002D25E8" w:rsidP="00C91280">
      <w:r>
        <w:t>First, ensure you have set PEConsole as the start-up project in Visual Studio:</w:t>
      </w:r>
    </w:p>
    <w:p w:rsidR="002D25E8" w:rsidRDefault="002D25E8" w:rsidP="00C91280"/>
    <w:p w:rsidR="002D25E8" w:rsidRPr="002D25E8" w:rsidRDefault="002D25E8" w:rsidP="00C91280">
      <w:pPr>
        <w:rPr>
          <w:b/>
        </w:rPr>
      </w:pPr>
      <w:r w:rsidRPr="002D25E8">
        <w:rPr>
          <w:b/>
          <w:noProof/>
          <w:lang w:eastAsia="en-GB"/>
        </w:rPr>
        <w:drawing>
          <wp:inline distT="0" distB="0" distL="0" distR="0">
            <wp:extent cx="2142309" cy="8534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45536" cy="854725"/>
                    </a:xfrm>
                    <a:prstGeom prst="rect">
                      <a:avLst/>
                    </a:prstGeom>
                    <a:noFill/>
                    <a:ln>
                      <a:noFill/>
                    </a:ln>
                  </pic:spPr>
                </pic:pic>
              </a:graphicData>
            </a:graphic>
          </wp:inline>
        </w:drawing>
      </w:r>
    </w:p>
    <w:p w:rsidR="00C91280" w:rsidRDefault="00C91280" w:rsidP="00C91280"/>
    <w:p w:rsidR="002D25E8" w:rsidRDefault="002D25E8" w:rsidP="00C91280">
      <w:r>
        <w:t>If you place a breakpoint somewhere in your code, and then run the solution, you will find this is the same as running PEConsole except as it’s in debug mode, you can step through your code.</w:t>
      </w:r>
    </w:p>
    <w:p w:rsidR="002D25E8" w:rsidRDefault="002D25E8" w:rsidP="00C91280"/>
    <w:p w:rsidR="002D25E8" w:rsidRDefault="002D25E8" w:rsidP="00C91280">
      <w:r>
        <w:rPr>
          <w:noProof/>
          <w:lang w:eastAsia="en-GB"/>
        </w:rPr>
        <w:lastRenderedPageBreak/>
        <w:drawing>
          <wp:inline distT="0" distB="0" distL="0" distR="0" wp14:anchorId="4E58E11E" wp14:editId="10A5BC1C">
            <wp:extent cx="4579620" cy="1236229"/>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584649" cy="1237587"/>
                    </a:xfrm>
                    <a:prstGeom prst="rect">
                      <a:avLst/>
                    </a:prstGeom>
                  </pic:spPr>
                </pic:pic>
              </a:graphicData>
            </a:graphic>
          </wp:inline>
        </w:drawing>
      </w:r>
    </w:p>
    <w:p w:rsidR="002D25E8" w:rsidRDefault="002D25E8" w:rsidP="00C91280"/>
    <w:p w:rsidR="002D25E8" w:rsidRDefault="002D25E8" w:rsidP="00C91280">
      <w:r>
        <w:t xml:space="preserve">When you run the process_vacancyoutbox.cfm script from web-cruit, the request is forwarded to the PE and then if you have a breakpoint set up in your code, you can step through as if you were running from a unit test. </w:t>
      </w:r>
    </w:p>
    <w:p w:rsidR="002D25E8" w:rsidRDefault="002D25E8" w:rsidP="00C91280"/>
    <w:p w:rsidR="002D25E8" w:rsidRPr="00C91280" w:rsidRDefault="002D25E8" w:rsidP="00C91280">
      <w:r>
        <w:t>This means debugging from web-cruit is quite easy and painless.</w:t>
      </w:r>
    </w:p>
    <w:p w:rsidR="00C91280" w:rsidRPr="00C91280" w:rsidRDefault="00C91280" w:rsidP="00C91280">
      <w:pPr>
        <w:pStyle w:val="Heading2"/>
      </w:pPr>
      <w:bookmarkStart w:id="148" w:name="_Toc8028454"/>
      <w:r>
        <w:t>Editing the</w:t>
      </w:r>
      <w:r w:rsidR="002D25E8">
        <w:t xml:space="preserve"> Generated Code Files</w:t>
      </w:r>
      <w:bookmarkEnd w:id="148"/>
    </w:p>
    <w:p w:rsidR="00C91280" w:rsidRDefault="002D25E8" w:rsidP="007A4F50">
      <w:r>
        <w:t>Sometimes we have to modify the data dictionary files or the CFCs for integration to work seamlessly between web-cruit and the PE.</w:t>
      </w:r>
    </w:p>
    <w:p w:rsidR="002D25E8" w:rsidRDefault="002D25E8" w:rsidP="007A4F50"/>
    <w:p w:rsidR="002D25E8" w:rsidRDefault="002D25E8" w:rsidP="007A4F50">
      <w:r>
        <w:t>We need to do this for the Jobserve feed. In the CustomData class, we specified a property to accept a 3 letter ISO country code. Someone using the Jobserve channel will have to provide this themselves, which shouldn’t be a problem as ISO codes are an internationally recognised standard.</w:t>
      </w:r>
    </w:p>
    <w:p w:rsidR="002D25E8" w:rsidRDefault="002D25E8" w:rsidP="007A4F50"/>
    <w:p w:rsidR="002D25E8" w:rsidRDefault="002D25E8" w:rsidP="007A4F50">
      <w:r>
        <w:t>However, we don’t to prompt the user in web-cruit for this information as a job media extension. Web-cruit already has this information in the Gazetteer table in the ISOCountryLongCode. There are two steps to get web-cruit to pass this information to Jobserve seamlessly.</w:t>
      </w:r>
    </w:p>
    <w:p w:rsidR="002D25E8" w:rsidRDefault="002D25E8" w:rsidP="007A4F50"/>
    <w:p w:rsidR="00516CA9" w:rsidRDefault="00C42D29" w:rsidP="007A4F50">
      <w:r>
        <w:t>Deciding whether we need to modify a generated CFC so we can pass the information seamlessly between web-cruit and the PE, or whether we just create a standard job media extension and ask the user for the information means some knowledge of web-cruit and what information the e-cruitnow database already holds that we can re-use and send to the PE.</w:t>
      </w:r>
    </w:p>
    <w:p w:rsidR="00C42D29" w:rsidRDefault="00C42D29" w:rsidP="007A4F50"/>
    <w:p w:rsidR="00C42D29" w:rsidRDefault="00C42D29" w:rsidP="007A4F50">
      <w:r>
        <w:t>Other than ISO codes, the most common scenario is when a job feed requires us to send the latitude and longitude of a vacancy. Empty Lemon is such a feed which requires this, and web-cruit stores the latitude and longitude for vacancies in the database, so we can easily extract this out of the database and set it to relevant property in CustomData before we send it to the PE. Prepopulating this information for the user is highly beneficial, as the user is unlikely to know the latitude and longitude of a postal code, and even if they did, they don’t need to enter the information in as this is now automated.</w:t>
      </w:r>
    </w:p>
    <w:p w:rsidR="00C42D29" w:rsidRDefault="00C42D29" w:rsidP="007A4F50"/>
    <w:p w:rsidR="002D25E8" w:rsidRDefault="002D25E8" w:rsidP="002D25E8">
      <w:pPr>
        <w:pStyle w:val="Heading3"/>
      </w:pPr>
      <w:bookmarkStart w:id="149" w:name="_Toc8028455"/>
      <w:r>
        <w:t>Modify the Data Dictionary</w:t>
      </w:r>
      <w:bookmarkEnd w:id="149"/>
      <w:r>
        <w:t xml:space="preserve"> </w:t>
      </w:r>
    </w:p>
    <w:p w:rsidR="002D25E8" w:rsidRDefault="002D25E8" w:rsidP="002D25E8">
      <w:r>
        <w:t xml:space="preserve">Firstly we have to open up the Jobserve data dictionary in the directory it was generated in at </w:t>
      </w:r>
      <w:r w:rsidRPr="002D25E8">
        <w:t>C:\Projects\TNG.NET\PE\Web-cruit Integration\DataDictionary\PE\JobMediaRequiredData_1072.xml</w:t>
      </w:r>
      <w:r>
        <w:t>.</w:t>
      </w:r>
    </w:p>
    <w:p w:rsidR="002D25E8" w:rsidRDefault="002D25E8" w:rsidP="002D25E8"/>
    <w:p w:rsidR="002D25E8" w:rsidRDefault="002D25E8" w:rsidP="002D25E8">
      <w:r>
        <w:t>Then we need to look for the ISCCountry entry:</w:t>
      </w:r>
    </w:p>
    <w:p w:rsidR="003A7898" w:rsidRPr="003A7898" w:rsidRDefault="003A7898" w:rsidP="003A7898">
      <w:pPr>
        <w:rPr>
          <w:rFonts w:ascii="Courier New" w:hAnsi="Courier New" w:cs="Courier New"/>
          <w:sz w:val="14"/>
        </w:rPr>
      </w:pPr>
      <w:r w:rsidRPr="003A7898">
        <w:rPr>
          <w:rFonts w:ascii="Courier New" w:hAnsi="Courier New" w:cs="Courier New"/>
          <w:sz w:val="14"/>
        </w:rPr>
        <w:t>&lt;data name="JobMediaExtension_1072_Jobserve_IsoCountryCode" revision="$Revision$"&gt;</w:t>
      </w:r>
    </w:p>
    <w:p w:rsidR="003A7898" w:rsidRPr="003A7898" w:rsidRDefault="003A7898" w:rsidP="003A7898">
      <w:pPr>
        <w:rPr>
          <w:rFonts w:ascii="Courier New" w:hAnsi="Courier New" w:cs="Courier New"/>
          <w:sz w:val="14"/>
        </w:rPr>
      </w:pPr>
      <w:r w:rsidRPr="003A7898">
        <w:rPr>
          <w:rFonts w:ascii="Courier New" w:hAnsi="Courier New" w:cs="Courier New"/>
          <w:sz w:val="14"/>
        </w:rPr>
        <w:tab/>
        <w:t>&lt;exec proc="sp_AddOrUpdateJobMediaExtension"&gt;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name="JobMediaID" value="1072"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name="FieldName" value="IsoCountryCode"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name="FieldType" value="Text"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name="FieldValues" value=""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name="FieldValueText" value=""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name="DisplayText" value="ISO Country Code"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name="QueryAtPost" value="1"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name="RequiredValidation" value="1"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name="CategoryId" value="0"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name="JobLocation" value="0"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name="RegExpValidator" value="((?:M(?:A[CFR]|D[AGV]|N[EGP]|L[IT]|Y[ST]|[MS]R|CO|EX|HL|KD|OZ|RT|TQ|US|WI)|S(?:L[BEV]|[DEH]N|[JOP]M|G[PS]|V[KN]|W[EZ]|Y[CR]|[MU]R|AU|RB|SD|TP)|B(?:L[MRZ]|R[ABN]|E[LN]|G[DR]|H[RS]|[FW]A|DI|IH|MU|OL|TN|VT)|C(?:O[D</w:t>
      </w:r>
      <w:r w:rsidRPr="003A7898">
        <w:rPr>
          <w:rFonts w:ascii="Courier New" w:hAnsi="Courier New" w:cs="Courier New"/>
          <w:sz w:val="14"/>
        </w:rPr>
        <w:lastRenderedPageBreak/>
        <w:t>GKLM]|H[ELN]|A[FN]|Y[MP]|[IP]V|[MX]R|CK|RI|UB|ZE)|G(?:R[CDL]|U[FMY]|I[BN]|N[BQ]|[AM]B|BR|EO|GY|HA|LP|TM)|A(?:R[EGM]|T[AFG]|L[AB]|N[DT]|U[ST]|BW|GO|IA|SM|ZE)|T(?:U[NRV]|C[AD]|K[LM]|[GT]O|[HZ]A|[OW]N|JK|LS)|P(?:R[IKTY]|A[KN]|[HO]L|CN|ER|LW|NG|SE|YF)|N(?:[CPZ]L|I[CU]|[EO]R|AM|FK|GA|LD|RU)|L(?:B[NRY]|[CKV]A|[AS]O|IE|TU|UX)|I(?:R[LNQ]|S[LR]|[DM]N|ND|OT|TA)|K(?:[AG]Z|[IO]R|EN|HM|NA|WT)|E(?:S[HPT]|CU|GY|RI|TH)|V(?:[ACU]T|EN|GB|IR|NM)|D(?:[MZ]A|EU|JI|NK|OM)|F(?:R[AO]|IN|JI|LK|SM)|H(?:[MN]D|KG|RV|TI|UN)|U(?:[GS]A|KR|MI|RY|ZB)|J(?:AM|EY|OR|PN)|R(?:[EO]U|US|WA)|Z(?:AF|MB|WE)|W(?:LF|SM)|OMN|QAT|YEM))"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name="ValidationErrorMessage" value="The ISO Country Code is not valid and must be 3 characters long. Please see http://www.nationsonline.org/oneworld/country_code_list.htm for valid 3 letter codes."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name="AllowFiltering" value="0"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name="ClientSpecific" value="0"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name="AllowClientSpecificSetup" value="0"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name="ClientSpecificVisibleToUser" value="0"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name="OrderId" value="1"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name="IsPEAccountProperty" value="0"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name="QueryAtRepostOnly" value="0"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t>&lt;/exec&gt;</w:t>
      </w:r>
    </w:p>
    <w:p w:rsidR="003A7898" w:rsidRDefault="003A7898" w:rsidP="003A7898">
      <w:pPr>
        <w:rPr>
          <w:rFonts w:ascii="Courier New" w:hAnsi="Courier New" w:cs="Courier New"/>
          <w:sz w:val="14"/>
        </w:rPr>
      </w:pPr>
      <w:r w:rsidRPr="003A7898">
        <w:rPr>
          <w:rFonts w:ascii="Courier New" w:hAnsi="Courier New" w:cs="Courier New"/>
          <w:sz w:val="14"/>
        </w:rPr>
        <w:t xml:space="preserve">&lt;/data&gt; </w:t>
      </w:r>
    </w:p>
    <w:p w:rsidR="003A7898" w:rsidRDefault="003A7898" w:rsidP="003A7898">
      <w:pPr>
        <w:rPr>
          <w:rFonts w:ascii="Courier New" w:hAnsi="Courier New" w:cs="Courier New"/>
          <w:sz w:val="14"/>
        </w:rPr>
      </w:pPr>
    </w:p>
    <w:p w:rsidR="002D25E8" w:rsidRDefault="003A7898" w:rsidP="003A7898">
      <w:r>
        <w:t>To prevent the user being asked for this as a job media extension, we have to copy this into an editable section for this field, and edit “FieldType” so that it is blank and set “QueryAtPost” to 0.</w:t>
      </w:r>
    </w:p>
    <w:p w:rsidR="002D25E8" w:rsidRDefault="002D25E8" w:rsidP="002D25E8"/>
    <w:p w:rsidR="003A7898" w:rsidRPr="003A7898" w:rsidRDefault="003A7898" w:rsidP="003A7898">
      <w:pPr>
        <w:rPr>
          <w:rFonts w:ascii="Courier New" w:hAnsi="Courier New" w:cs="Courier New"/>
          <w:sz w:val="14"/>
        </w:rPr>
      </w:pPr>
      <w:r w:rsidRPr="003A7898">
        <w:rPr>
          <w:rFonts w:ascii="Courier New" w:hAnsi="Courier New" w:cs="Courier New"/>
          <w:sz w:val="14"/>
        </w:rPr>
        <w:t>&lt;!-- BEGIN_EDITABLE_SECTION_JOBMEDIAEXTENSION_ISOCOUNTRYCODE --&gt;</w:t>
      </w:r>
    </w:p>
    <w:p w:rsidR="003A7898" w:rsidRPr="003A7898" w:rsidRDefault="003A7898" w:rsidP="003A7898">
      <w:pPr>
        <w:rPr>
          <w:rFonts w:ascii="Courier New" w:hAnsi="Courier New" w:cs="Courier New"/>
          <w:sz w:val="14"/>
        </w:rPr>
      </w:pPr>
      <w:r w:rsidRPr="003A7898">
        <w:rPr>
          <w:rFonts w:ascii="Courier New" w:hAnsi="Courier New" w:cs="Courier New"/>
          <w:sz w:val="14"/>
        </w:rPr>
        <w:t>&lt;data name="JobMediaExtension_1072_Jobserve_IsoCountryCode" revision="$Revision$"&gt;</w:t>
      </w:r>
    </w:p>
    <w:p w:rsidR="003A7898" w:rsidRPr="003A7898" w:rsidRDefault="003A7898" w:rsidP="003A7898">
      <w:pPr>
        <w:rPr>
          <w:rFonts w:ascii="Courier New" w:hAnsi="Courier New" w:cs="Courier New"/>
          <w:sz w:val="14"/>
        </w:rPr>
      </w:pPr>
      <w:r w:rsidRPr="003A7898">
        <w:rPr>
          <w:rFonts w:ascii="Courier New" w:hAnsi="Courier New" w:cs="Courier New"/>
          <w:sz w:val="14"/>
        </w:rPr>
        <w:tab/>
        <w:t>&lt;exec proc="sp_AddOrUpdateJobMediaExtension"&gt;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name="JobMediaID" value="1072"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name="FieldName" value="IsoCountryCode"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r>
      <w:r w:rsidRPr="003A7898">
        <w:rPr>
          <w:rFonts w:ascii="Courier New" w:hAnsi="Courier New" w:cs="Courier New"/>
          <w:sz w:val="14"/>
          <w:highlight w:val="yellow"/>
        </w:rPr>
        <w:t>&lt;param name="FieldType" value=""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name="FieldValues" value=""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name="FieldValueText" value=""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name="DisplayText" value="ISO Country Code"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r>
      <w:r w:rsidRPr="003A7898">
        <w:rPr>
          <w:rFonts w:ascii="Courier New" w:hAnsi="Courier New" w:cs="Courier New"/>
          <w:sz w:val="14"/>
          <w:highlight w:val="yellow"/>
        </w:rPr>
        <w:t>&lt;param name="QueryAtPost" value="0"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name="RequiredValidation" value="0"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name="CategoryId" value="0"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name="JobLocation" value="0"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name="RegExpValidator" value="((?:M[ACDEFGHKLMNOPQRSTUVWXYZ]|B[ABDEFGHIJLMNORSTVWYZ]|S[ABCDEGHIJKLMNORSTVYZ]|G[ABDEFGHILMNPQRSTUWY]|C[ACDFGHIKLMNORUVXYZ]|A[DEFGILMNOQRSTUWXZ]|T[CDFGHJKLMNORTVWZ]|P[AEFGHKLMNRSTWY]|N[ACEFGILOPRUZ]|K[EGHIMNPRWYZ]|L[ABCIKRSTUVY]|I[DELMNOQRST]|E[CEGHRST]|V[ACEGINU]|D[EJKMOZ]|F[IJKMOR]|H[KMNRTU]|U[AGMSYZ]|R[EOSUW]|J[EMOP]|Z[AMW]|W[FS]|Y[ET]|OM|QA))"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name="ValidationErrorMessage" value="The ISO Country Code is not valid and must be 2 characters long. Please see http://www.nationsonline.org/oneworld/country_code_list.htm for valid 2 letter codes."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name="AllowFiltering" value="0"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name="ClientSpecific" value="0"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name="AllowClientSpecificSetup" value="0"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name="ClientSpecificVisibleToUser" value="0"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name="OrderId" value="1"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name="IsPEAccountProperty" value="0"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r>
      <w:r w:rsidRPr="003A7898">
        <w:rPr>
          <w:rFonts w:ascii="Courier New" w:hAnsi="Courier New" w:cs="Courier New"/>
          <w:sz w:val="14"/>
        </w:rPr>
        <w:tab/>
        <w:t>&lt;param name="QueryAtRepostOnly" value="0" /&gt;</w:t>
      </w:r>
    </w:p>
    <w:p w:rsidR="003A7898" w:rsidRPr="003A7898" w:rsidRDefault="003A7898" w:rsidP="003A7898">
      <w:pPr>
        <w:rPr>
          <w:rFonts w:ascii="Courier New" w:hAnsi="Courier New" w:cs="Courier New"/>
          <w:sz w:val="14"/>
        </w:rPr>
      </w:pPr>
      <w:r w:rsidRPr="003A7898">
        <w:rPr>
          <w:rFonts w:ascii="Courier New" w:hAnsi="Courier New" w:cs="Courier New"/>
          <w:sz w:val="14"/>
        </w:rPr>
        <w:tab/>
        <w:t>&lt;/exec&gt;</w:t>
      </w:r>
    </w:p>
    <w:p w:rsidR="003A7898" w:rsidRPr="003A7898" w:rsidRDefault="003A7898" w:rsidP="003A7898">
      <w:pPr>
        <w:rPr>
          <w:rFonts w:ascii="Courier New" w:hAnsi="Courier New" w:cs="Courier New"/>
          <w:sz w:val="14"/>
        </w:rPr>
      </w:pPr>
      <w:r w:rsidRPr="003A7898">
        <w:rPr>
          <w:rFonts w:ascii="Courier New" w:hAnsi="Courier New" w:cs="Courier New"/>
          <w:sz w:val="14"/>
        </w:rPr>
        <w:t>&lt;/data&gt;</w:t>
      </w:r>
    </w:p>
    <w:p w:rsidR="003A7898" w:rsidRPr="003A7898" w:rsidRDefault="003A7898" w:rsidP="003A7898">
      <w:pPr>
        <w:rPr>
          <w:rFonts w:ascii="Courier New" w:hAnsi="Courier New" w:cs="Courier New"/>
          <w:sz w:val="14"/>
        </w:rPr>
      </w:pPr>
      <w:r w:rsidRPr="003A7898">
        <w:rPr>
          <w:rFonts w:ascii="Courier New" w:hAnsi="Courier New" w:cs="Courier New"/>
          <w:sz w:val="14"/>
        </w:rPr>
        <w:t>&lt;!-- END_EDITABLE_SECTION_JOBMEDIAEXTENSION_ISOCOUNTRYCODE --&gt;</w:t>
      </w:r>
    </w:p>
    <w:p w:rsidR="003A7898" w:rsidRDefault="003A7898" w:rsidP="002D25E8"/>
    <w:p w:rsidR="002D25E8" w:rsidRPr="002D25E8" w:rsidRDefault="002D25E8" w:rsidP="002D25E8">
      <w:pPr>
        <w:pStyle w:val="Heading3"/>
      </w:pPr>
      <w:bookmarkStart w:id="150" w:name="_Toc8028456"/>
      <w:r>
        <w:t>Modify the CFC</w:t>
      </w:r>
      <w:bookmarkEnd w:id="150"/>
    </w:p>
    <w:p w:rsidR="002D25E8" w:rsidRDefault="003A7898" w:rsidP="007A4F50">
      <w:r>
        <w:t xml:space="preserve">The next step is to find the generated CFC and to open it up. The generated CFC for Jobserve is at: </w:t>
      </w:r>
      <w:r w:rsidRPr="003A7898">
        <w:t>C:\Projects\TNG.NET\PE\Web-cruit Integration\CFCs\PE\JobserveChannel.cfc</w:t>
      </w:r>
      <w:r>
        <w:t>.</w:t>
      </w:r>
    </w:p>
    <w:p w:rsidR="003A7898" w:rsidRDefault="003A7898" w:rsidP="007A4F50"/>
    <w:p w:rsidR="003A7898" w:rsidRDefault="003A7898" w:rsidP="007A4F50">
      <w:r>
        <w:t>Again, we look for the “ISOCountryCode” entry.</w:t>
      </w:r>
    </w:p>
    <w:p w:rsidR="003A7898" w:rsidRDefault="003A7898" w:rsidP="007A4F50"/>
    <w:p w:rsidR="003A7898" w:rsidRDefault="003A7898" w:rsidP="007A4F50">
      <w:r>
        <w:rPr>
          <w:noProof/>
          <w:lang w:eastAsia="en-GB"/>
        </w:rPr>
        <w:lastRenderedPageBreak/>
        <w:drawing>
          <wp:inline distT="0" distB="0" distL="0" distR="0" wp14:anchorId="46D55ACC" wp14:editId="75FB266E">
            <wp:extent cx="5142673" cy="175260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83189" cy="1766408"/>
                    </a:xfrm>
                    <a:prstGeom prst="rect">
                      <a:avLst/>
                    </a:prstGeom>
                  </pic:spPr>
                </pic:pic>
              </a:graphicData>
            </a:graphic>
          </wp:inline>
        </w:drawing>
      </w:r>
    </w:p>
    <w:p w:rsidR="003A7898" w:rsidRDefault="003A7898" w:rsidP="007A4F50"/>
    <w:p w:rsidR="003A7898" w:rsidRDefault="003A7898" w:rsidP="007A4F50">
      <w:r>
        <w:t xml:space="preserve">And in the editable section, we write some extra </w:t>
      </w:r>
      <w:r w:rsidR="00754833">
        <w:t xml:space="preserve">ColdFusion </w:t>
      </w:r>
      <w:r>
        <w:t xml:space="preserve">script to get the information we need from the Gazetteer table before calling </w:t>
      </w:r>
      <w:r w:rsidRPr="003A7898">
        <w:rPr>
          <w:rStyle w:val="CodeSampleChar"/>
        </w:rPr>
        <w:t>val.setValue()</w:t>
      </w:r>
      <w:r>
        <w:t>.</w:t>
      </w:r>
    </w:p>
    <w:p w:rsidR="003A7898" w:rsidRDefault="003A7898" w:rsidP="007A4F50"/>
    <w:p w:rsidR="003A7898" w:rsidRDefault="003A7898" w:rsidP="007A4F50">
      <w:r>
        <w:rPr>
          <w:noProof/>
          <w:lang w:eastAsia="en-GB"/>
        </w:rPr>
        <w:drawing>
          <wp:inline distT="0" distB="0" distL="0" distR="0" wp14:anchorId="78262950" wp14:editId="247D7BCC">
            <wp:extent cx="5166360" cy="182074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04619" cy="1834228"/>
                    </a:xfrm>
                    <a:prstGeom prst="rect">
                      <a:avLst/>
                    </a:prstGeom>
                  </pic:spPr>
                </pic:pic>
              </a:graphicData>
            </a:graphic>
          </wp:inline>
        </w:drawing>
      </w:r>
    </w:p>
    <w:p w:rsidR="003A7898" w:rsidRPr="007A4F50" w:rsidRDefault="003A7898" w:rsidP="007A4F50"/>
    <w:p w:rsidR="00DF22DF" w:rsidRDefault="00DF22DF" w:rsidP="007433C4">
      <w:pPr>
        <w:pStyle w:val="Heading1"/>
      </w:pPr>
      <w:bookmarkStart w:id="151" w:name="_Toc8028457"/>
      <w:r>
        <w:t>Appendix A</w:t>
      </w:r>
      <w:r w:rsidR="00A11A38">
        <w:t xml:space="preserve"> – Jobserve Posting Schema</w:t>
      </w:r>
      <w:bookmarkEnd w:id="151"/>
    </w:p>
    <w:p w:rsidR="00DF22DF" w:rsidRDefault="00DF22DF" w:rsidP="00DF22DF"/>
    <w:p w:rsidR="00DF22DF" w:rsidRDefault="00DF22DF" w:rsidP="00DF22DF">
      <w:r>
        <w:t>Excerpt from the Jobserve specification – the fields required to send to the feed.</w:t>
      </w:r>
    </w:p>
    <w:p w:rsidR="00DF22DF" w:rsidRDefault="00DF22DF" w:rsidP="00DF22DF"/>
    <w:tbl>
      <w:tblPr>
        <w:tblStyle w:val="TableGrid"/>
        <w:tblW w:w="0" w:type="auto"/>
        <w:tblLook w:val="04A0" w:firstRow="1" w:lastRow="0" w:firstColumn="1" w:lastColumn="0" w:noHBand="0" w:noVBand="1"/>
      </w:tblPr>
      <w:tblGrid>
        <w:gridCol w:w="3371"/>
        <w:gridCol w:w="3756"/>
        <w:gridCol w:w="2065"/>
      </w:tblGrid>
      <w:tr w:rsidR="00DF22DF" w:rsidTr="00DF22DF">
        <w:trPr>
          <w:tblHeader/>
        </w:trPr>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rsidR="00DF22DF" w:rsidRDefault="00DF22DF">
            <w:pPr>
              <w:spacing w:after="0"/>
              <w:rPr>
                <w:rFonts w:asciiTheme="minorHAnsi" w:hAnsiTheme="minorHAnsi"/>
                <w:b/>
                <w:sz w:val="22"/>
                <w:szCs w:val="22"/>
                <w:lang w:eastAsia="en-GB"/>
              </w:rPr>
            </w:pPr>
            <w:r>
              <w:rPr>
                <w:b/>
              </w:rPr>
              <w:t>Xml Node</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rsidR="00DF22DF" w:rsidRDefault="00DF22DF">
            <w:pPr>
              <w:spacing w:after="0"/>
              <w:rPr>
                <w:b/>
              </w:rPr>
            </w:pPr>
            <w:r>
              <w:rPr>
                <w:b/>
              </w:rPr>
              <w:t>Description</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rsidR="00DF22DF" w:rsidRDefault="00DF22DF">
            <w:pPr>
              <w:spacing w:after="0"/>
              <w:rPr>
                <w:b/>
              </w:rPr>
            </w:pPr>
            <w:r>
              <w:rPr>
                <w:b/>
              </w:rPr>
              <w:t>Example value</w:t>
            </w: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b/>
              </w:rPr>
            </w:pPr>
            <w:r>
              <w:rPr>
                <w:b/>
              </w:rPr>
              <w:t>AccountNumber</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rPr>
                <w:b/>
              </w:rPr>
            </w:pP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rPr>
                <w:b/>
              </w:rPr>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ApplyOnline</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Not for external use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rPr>
                <w:color w:val="FF0000"/>
              </w:rPr>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ApplyOnlineEmail</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Email address to be used for sending applications for this job.</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ApplyOnlineTemplate</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Not for external use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rPr>
                <w:color w:val="FF0000"/>
              </w:rPr>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ApplyOnlineCustomTemplateName</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Not for external use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rPr>
                <w:color w:val="FF0000"/>
              </w:rPr>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ApplyOnlineCustomTemplateXml</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Not for external use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rPr>
                <w:color w:val="FF0000"/>
              </w:rPr>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b/>
              </w:rPr>
            </w:pPr>
            <w:r>
              <w:rPr>
                <w:b/>
              </w:rPr>
              <w:t>Contact</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Contact for the job, appears against job on the website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Telephone</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Fax</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Email</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Email address to be used for job – this will be made available via a mailto link on the website for the job</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EmailComments</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Additional text to appear next to the email</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Please quote reference JS123</w:t>
            </w: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b/>
              </w:rPr>
            </w:pPr>
            <w:r>
              <w:rPr>
                <w:b/>
              </w:rPr>
              <w:t>Position</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The Job Title of the job</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Skills</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rPr>
                <w:b/>
                <w:i/>
              </w:rPr>
              <w:t xml:space="preserve">Obsolete: </w:t>
            </w:r>
            <w:r>
              <w:t>The job description – please use HTMLSkills.</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SkillsExtra</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rPr>
                <w:b/>
                <w:i/>
              </w:rPr>
              <w:t xml:space="preserve">Obsolete: </w:t>
            </w:r>
            <w:r>
              <w:t>Additional job description – please use HTMLSkills.</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b/>
              </w:rPr>
            </w:pPr>
            <w:r>
              <w:rPr>
                <w:b/>
              </w:rPr>
              <w:t>HtmlSkills</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Job Description, can contain HTML</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b/>
              </w:rPr>
            </w:pPr>
            <w:r>
              <w:rPr>
                <w:b/>
              </w:rPr>
              <w:t>Location</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Location of the job</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b/>
              </w:rPr>
            </w:pPr>
            <w:r>
              <w:rPr>
                <w:b/>
              </w:rPr>
              <w:t>CountryCode</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ISO Country Code of the job</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lastRenderedPageBreak/>
              <w:t>PostZipCode</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Post Code/ ZIP code for job – is not displayed on the job.</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b/>
              </w:rPr>
            </w:pPr>
            <w:r>
              <w:rPr>
                <w:b/>
              </w:rPr>
              <w:t>Reference</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Your reference for the job</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StartDate</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Information on when the job starts</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Duration</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Information on duration of job (typically for Contract positions)</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Rate</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Details of the salary</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Type</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The job type : Permanent, Contract or Permanent/Contract</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P, C or B</w:t>
            </w: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URL</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Optional ATS Url</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rPr>
                <w:color w:val="FF0000"/>
              </w:rPr>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AlternativeName</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The company name to be associated with the job. Special permission is needed to use this feature.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VISARequired</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rPr>
                <w:color w:val="FF0000"/>
              </w:rPr>
            </w:pP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1, 2 or 3</w:t>
            </w: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JobAdditions</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Not for external use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rPr>
                <w:color w:val="FF0000"/>
              </w:rPr>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ReferFriend</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Not for external use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rPr>
                <w:color w:val="FF0000"/>
              </w:rPr>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AnonymousAdvert</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Hide company details on the job. Special permission is needed to use this feature.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SecurityClearance</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Enable Security Clearance question to be asked on the online application on JobServe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1</w:t>
            </w: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CustomJobID</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A unique ID that a posting client can use to manipulate their job.</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NumberOfReAds</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Number of additional weeks this job should be posted – note this will cost the client each week for ReAdvertising unless the job is deleted.</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2</w:t>
            </w: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AdvertiserID</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Not for external use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rPr>
                <w:color w:val="FF0000"/>
              </w:rPr>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KillerVisa</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Not for external use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rPr>
                <w:color w:val="FF0000"/>
              </w:rPr>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EndDate</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Not for external use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rPr>
                <w:color w:val="FF0000"/>
              </w:rPr>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MediaURL</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Not for external use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rPr>
                <w:color w:val="FF0000"/>
              </w:rPr>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Categories</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List of Job Categories</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See list below</w:t>
            </w: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NetworkBoost</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 xml:space="preserve">Send the job on to the JobServe Network – </w:t>
            </w:r>
            <w:r>
              <w:rPr>
                <w:b/>
              </w:rPr>
              <w:t>Cost may apply</w:t>
            </w:r>
            <w:r>
              <w:t>.</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1</w:t>
            </w: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b/>
              </w:rPr>
            </w:pPr>
            <w:r>
              <w:rPr>
                <w:b/>
              </w:rPr>
              <w:t>MarketID</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JobServe Industry Code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See list below</w:t>
            </w: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SecondaryMarketID</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Secondary Industry Code (if applicable)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See list below</w:t>
            </w: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TertiaryMarketID</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Third Industry Code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See list below</w:t>
            </w: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PrimaryLanguage</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color w:val="FF0000"/>
              </w:rPr>
            </w:pPr>
            <w:r>
              <w:rPr>
                <w:color w:val="FF0000"/>
              </w:rPr>
              <w:t>Not for external use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rPr>
                <w:color w:val="FF0000"/>
              </w:rPr>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rPr>
                <w:b/>
              </w:rPr>
            </w:pPr>
            <w:r>
              <w:rPr>
                <w:b/>
              </w:rPr>
              <w:t>ConsultantEmail</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 xml:space="preserve">This should correspond to the consultant/user who owns the job. </w:t>
            </w:r>
            <w:r>
              <w:rPr>
                <w:b/>
                <w:i/>
              </w:rPr>
              <w:t>This does not have to be the same as the Email or Application Email on the job.</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rPr>
                <w:color w:val="FF0000"/>
              </w:rPr>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ConsultantFirstName</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Optional first name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rPr>
                <w:color w:val="FF0000"/>
              </w:rPr>
            </w:pPr>
          </w:p>
        </w:tc>
      </w:tr>
      <w:tr w:rsidR="00DF22DF" w:rsidTr="00DF22DF">
        <w:tc>
          <w:tcPr>
            <w:tcW w:w="3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ConsultantLastName</w:t>
            </w:r>
          </w:p>
        </w:tc>
        <w:tc>
          <w:tcPr>
            <w:tcW w:w="3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22DF" w:rsidRDefault="00DF22DF">
            <w:pPr>
              <w:spacing w:after="0"/>
            </w:pPr>
            <w:r>
              <w:t>Optional last name</w:t>
            </w:r>
          </w:p>
        </w:tc>
        <w:tc>
          <w:tcPr>
            <w:tcW w:w="20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22DF" w:rsidRDefault="00DF22DF">
            <w:pPr>
              <w:spacing w:after="0"/>
              <w:rPr>
                <w:color w:val="FF0000"/>
              </w:rPr>
            </w:pPr>
          </w:p>
        </w:tc>
      </w:tr>
    </w:tbl>
    <w:p w:rsidR="00DF22DF" w:rsidRDefault="00DF22DF" w:rsidP="00DF22DF"/>
    <w:p w:rsidR="00A11A38" w:rsidRDefault="00A11A38" w:rsidP="007433C4">
      <w:pPr>
        <w:pStyle w:val="Heading1"/>
      </w:pPr>
      <w:bookmarkStart w:id="152" w:name="_Toc8028458"/>
      <w:r>
        <w:t xml:space="preserve">Appendix B – Jobserve </w:t>
      </w:r>
      <w:r w:rsidR="00604606">
        <w:t>Industry List</w:t>
      </w:r>
      <w:bookmarkEnd w:id="152"/>
    </w:p>
    <w:p w:rsidR="00604606" w:rsidRDefault="00604606" w:rsidP="00604606">
      <w:pPr>
        <w:pStyle w:val="Heading3"/>
        <w:numPr>
          <w:ilvl w:val="0"/>
          <w:numId w:val="0"/>
        </w:numPr>
        <w:rPr>
          <w:rFonts w:asciiTheme="majorHAnsi" w:hAnsiTheme="majorHAnsi"/>
          <w:sz w:val="22"/>
          <w:szCs w:val="22"/>
          <w:lang w:eastAsia="en-GB"/>
        </w:rPr>
      </w:pPr>
    </w:p>
    <w:tbl>
      <w:tblPr>
        <w:tblStyle w:val="TableGrid"/>
        <w:tblW w:w="0" w:type="auto"/>
        <w:tblLook w:val="04A0" w:firstRow="1" w:lastRow="0" w:firstColumn="1" w:lastColumn="0" w:noHBand="0" w:noVBand="1"/>
      </w:tblPr>
      <w:tblGrid>
        <w:gridCol w:w="817"/>
        <w:gridCol w:w="4394"/>
      </w:tblGrid>
      <w:tr w:rsidR="00604606" w:rsidTr="00604606">
        <w:trPr>
          <w:tblHeader/>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rsidR="00604606" w:rsidRDefault="00604606">
            <w:pPr>
              <w:spacing w:after="0"/>
            </w:pPr>
            <w:r>
              <w:t>Code</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rsidR="00604606" w:rsidRDefault="00604606">
            <w:pPr>
              <w:spacing w:after="0"/>
            </w:pPr>
            <w:r>
              <w:t>Industry</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01</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IT &amp; Telecommunications</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02</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Finance, Accounting &amp; Banking</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03</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Engineering</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04</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Sales &amp; Marketing</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06</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Office &amp; Administration</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07</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Legal</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08</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Healthcare &amp; Medical</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09</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Call Centre &amp; Customer Services</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10</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HR &amp; Recruitment</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11</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Construction &amp; Civil Engineering</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12</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Transport &amp; Logistics</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13</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Advertising, Media &amp; Entertainment</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14</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Food &amp; Hospitality</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15</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Mining, Energy, Oil &amp; Gas</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lastRenderedPageBreak/>
              <w:t>16</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Science, Biotech &amp; Pharmaceuticals</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17</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Retail &amp; Consumer Products</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18</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Defence, Military &amp; Armed Forces</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19</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Travel &amp; Tourism</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20</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Education</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21</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Manufacturing</w:t>
            </w:r>
          </w:p>
        </w:tc>
      </w:tr>
      <w:tr w:rsidR="00604606" w:rsidTr="00604606">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22</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Trades &amp; Services</w:t>
            </w:r>
          </w:p>
        </w:tc>
      </w:tr>
    </w:tbl>
    <w:p w:rsidR="00604606" w:rsidRDefault="00604606" w:rsidP="00604606">
      <w:pPr>
        <w:rPr>
          <w:rFonts w:asciiTheme="minorHAnsi" w:hAnsiTheme="minorHAnsi" w:cstheme="minorBidi"/>
          <w:sz w:val="22"/>
          <w:szCs w:val="22"/>
        </w:rPr>
      </w:pPr>
    </w:p>
    <w:p w:rsidR="00604606" w:rsidRDefault="00FD2C5D" w:rsidP="007433C4">
      <w:pPr>
        <w:pStyle w:val="Heading1"/>
      </w:pPr>
      <w:bookmarkStart w:id="153" w:name="_Toc8028459"/>
      <w:r>
        <w:t xml:space="preserve">Appendix C - </w:t>
      </w:r>
      <w:r w:rsidR="00604606">
        <w:t>Jobserve Category List</w:t>
      </w:r>
      <w:bookmarkEnd w:id="153"/>
    </w:p>
    <w:tbl>
      <w:tblPr>
        <w:tblStyle w:val="TableGrid"/>
        <w:tblW w:w="0" w:type="auto"/>
        <w:tblLook w:val="04A0" w:firstRow="1" w:lastRow="0" w:firstColumn="1" w:lastColumn="0" w:noHBand="0" w:noVBand="1"/>
      </w:tblPr>
      <w:tblGrid>
        <w:gridCol w:w="4621"/>
      </w:tblGrid>
      <w:tr w:rsidR="00604606" w:rsidTr="00604606">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rsidR="00604606" w:rsidRDefault="00604606">
            <w:pPr>
              <w:spacing w:after="0"/>
            </w:pPr>
            <w:r>
              <w:t>Category</w:t>
            </w:r>
          </w:p>
        </w:tc>
      </w:tr>
      <w:tr w:rsidR="00604606" w:rsidTr="00604606">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Part Time</w:t>
            </w:r>
          </w:p>
        </w:tc>
      </w:tr>
      <w:tr w:rsidR="00604606" w:rsidTr="00604606">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Temp</w:t>
            </w:r>
          </w:p>
        </w:tc>
      </w:tr>
      <w:tr w:rsidR="00604606" w:rsidTr="00604606">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Bilingual</w:t>
            </w:r>
          </w:p>
        </w:tc>
      </w:tr>
      <w:tr w:rsidR="00604606" w:rsidTr="00604606">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Executive</w:t>
            </w:r>
          </w:p>
        </w:tc>
      </w:tr>
      <w:tr w:rsidR="00604606" w:rsidTr="00604606">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Graduate</w:t>
            </w:r>
          </w:p>
        </w:tc>
      </w:tr>
      <w:tr w:rsidR="00604606" w:rsidTr="00604606">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Home Working</w:t>
            </w:r>
          </w:p>
        </w:tc>
      </w:tr>
      <w:tr w:rsidR="00604606" w:rsidTr="00604606">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4606" w:rsidRDefault="00604606">
            <w:pPr>
              <w:spacing w:after="0"/>
            </w:pPr>
            <w:r>
              <w:t>Public Sector</w:t>
            </w:r>
          </w:p>
        </w:tc>
      </w:tr>
    </w:tbl>
    <w:p w:rsidR="00604606" w:rsidRPr="00604606" w:rsidRDefault="00604606" w:rsidP="00604606"/>
    <w:sectPr w:rsidR="00604606" w:rsidRPr="00604606" w:rsidSect="00F90B8E">
      <w:headerReference w:type="default" r:id="rId49"/>
      <w:footerReference w:type="default" r:id="rId50"/>
      <w:pgSz w:w="11906" w:h="16838" w:code="9"/>
      <w:pgMar w:top="8" w:right="1286" w:bottom="1418" w:left="1418" w:header="1134"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4C5" w:rsidRDefault="00FF44C5">
      <w:pPr>
        <w:spacing w:after="0"/>
      </w:pPr>
      <w:r>
        <w:separator/>
      </w:r>
    </w:p>
  </w:endnote>
  <w:endnote w:type="continuationSeparator" w:id="0">
    <w:p w:rsidR="00FF44C5" w:rsidRDefault="00FF44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Franklin Gothic Book">
    <w:altName w:val="Trebuchet MS"/>
    <w:panose1 w:val="020B0503020102020204"/>
    <w:charset w:val="00"/>
    <w:family w:val="swiss"/>
    <w:pitch w:val="variable"/>
    <w:sig w:usb0="00000287" w:usb1="00000000" w:usb2="00000000" w:usb3="00000000" w:csb0="0000009F" w:csb1="00000000"/>
  </w:font>
  <w:font w:name="Franklin Gothic Demi">
    <w:altName w:val="Trebuchet MS"/>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D3C" w:rsidRDefault="003C6D3C">
    <w:pPr>
      <w:pStyle w:val="Footer"/>
      <w:tabs>
        <w:tab w:val="clear" w:pos="4153"/>
        <w:tab w:val="clear" w:pos="8306"/>
        <w:tab w:val="center" w:pos="4680"/>
        <w:tab w:val="right" w:pos="9180"/>
      </w:tabs>
      <w:rPr>
        <w:snapToGrid w:val="0"/>
      </w:rPr>
    </w:pPr>
    <w:r>
      <w:rPr>
        <w:noProof/>
        <w:sz w:val="20"/>
        <w:lang w:eastAsia="en-GB"/>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19685</wp:posOffset>
              </wp:positionV>
              <wp:extent cx="5829300" cy="0"/>
              <wp:effectExtent l="5080" t="10160" r="13970" b="8890"/>
              <wp:wrapNone/>
              <wp:docPr id="1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563CDB"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5pt" to="459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jRFFAIAACk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" strokeweight=".5pt"/>
          </w:pict>
        </mc:Fallback>
      </mc:AlternateContent>
    </w:r>
  </w:p>
  <w:p w:rsidR="003C6D3C" w:rsidRDefault="003C6D3C">
    <w:pPr>
      <w:pStyle w:val="Footer"/>
      <w:tabs>
        <w:tab w:val="clear" w:pos="4153"/>
        <w:tab w:val="clear" w:pos="8306"/>
        <w:tab w:val="center" w:pos="4680"/>
        <w:tab w:val="right" w:pos="9180"/>
      </w:tabs>
      <w:rPr>
        <w:snapToGrid w:val="0"/>
      </w:rPr>
    </w:pPr>
    <w:r>
      <w:rPr>
        <w:noProof/>
      </w:rPr>
      <w:fldChar w:fldCharType="begin"/>
    </w:r>
    <w:r>
      <w:rPr>
        <w:noProof/>
      </w:rPr>
      <w:instrText xml:space="preserve"> FILENAME </w:instrText>
    </w:r>
    <w:r>
      <w:rPr>
        <w:noProof/>
      </w:rPr>
      <w:fldChar w:fldCharType="separate"/>
    </w:r>
    <w:r>
      <w:rPr>
        <w:noProof/>
      </w:rPr>
      <w:t>OverviewOfDevelopingPEChannel.docx</w:t>
    </w:r>
    <w:r>
      <w:rPr>
        <w:noProof/>
      </w:rPr>
      <w:fldChar w:fldCharType="end"/>
    </w:r>
    <w:r>
      <w:tab/>
    </w:r>
    <w:r>
      <w:rPr>
        <w:snapToGrid w:val="0"/>
      </w:rPr>
      <w:t xml:space="preserve">- </w:t>
    </w:r>
    <w:r>
      <w:rPr>
        <w:snapToGrid w:val="0"/>
        <w:sz w:val="18"/>
      </w:rPr>
      <w:fldChar w:fldCharType="begin"/>
    </w:r>
    <w:r>
      <w:rPr>
        <w:snapToGrid w:val="0"/>
        <w:sz w:val="18"/>
      </w:rPr>
      <w:instrText xml:space="preserve"> PAGE </w:instrText>
    </w:r>
    <w:r>
      <w:rPr>
        <w:snapToGrid w:val="0"/>
        <w:sz w:val="18"/>
      </w:rPr>
      <w:fldChar w:fldCharType="separate"/>
    </w:r>
    <w:r w:rsidR="003C2FDA">
      <w:rPr>
        <w:noProof/>
        <w:snapToGrid w:val="0"/>
        <w:sz w:val="18"/>
      </w:rPr>
      <w:t>20</w:t>
    </w:r>
    <w:r>
      <w:rPr>
        <w:snapToGrid w:val="0"/>
        <w:sz w:val="18"/>
      </w:rPr>
      <w:fldChar w:fldCharType="end"/>
    </w:r>
    <w:r>
      <w:rPr>
        <w:snapToGrid w:val="0"/>
      </w:rPr>
      <w:t xml:space="preserve"> -</w:t>
    </w:r>
    <w:r>
      <w:rPr>
        <w:snapToGrid w:val="0"/>
      </w:rPr>
      <w:tab/>
    </w:r>
  </w:p>
  <w:p w:rsidR="003C6D3C" w:rsidRDefault="003C6D3C" w:rsidP="00F4106C">
    <w:pPr>
      <w:pStyle w:val="Footer"/>
      <w:tabs>
        <w:tab w:val="clear" w:pos="4153"/>
        <w:tab w:val="clear" w:pos="8306"/>
        <w:tab w:val="center" w:pos="4680"/>
        <w:tab w:val="right" w:pos="9180"/>
      </w:tabs>
    </w:pPr>
    <w:r>
      <w:rPr>
        <w:snapToGrid w:val="0"/>
      </w:rPr>
      <w:tab/>
    </w:r>
    <w:r>
      <w:rPr>
        <w:snapToGrid w:val="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4C5" w:rsidRDefault="00FF44C5">
      <w:pPr>
        <w:spacing w:after="0"/>
      </w:pPr>
      <w:r>
        <w:separator/>
      </w:r>
    </w:p>
  </w:footnote>
  <w:footnote w:type="continuationSeparator" w:id="0">
    <w:p w:rsidR="00FF44C5" w:rsidRDefault="00FF44C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D3C" w:rsidRDefault="003C6D3C">
    <w:pPr>
      <w:pStyle w:val="Header"/>
    </w:pPr>
    <w:r>
      <w:rPr>
        <w:noProof/>
        <w:sz w:val="20"/>
        <w:lang w:eastAsia="en-GB"/>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123190</wp:posOffset>
              </wp:positionV>
              <wp:extent cx="5829300" cy="0"/>
              <wp:effectExtent l="5080" t="5080" r="13970" b="13970"/>
              <wp:wrapNone/>
              <wp:docPr id="1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2C159"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45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0yp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" strokeweight=".5pt"/>
          </w:pict>
        </mc:Fallback>
      </mc:AlternateContent>
    </w:r>
    <w:r>
      <w:t>Kaonix Solutions Limited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108AD08"/>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1ED0D1F"/>
    <w:multiLevelType w:val="hybridMultilevel"/>
    <w:tmpl w:val="1FE032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414DB7"/>
    <w:multiLevelType w:val="hybridMultilevel"/>
    <w:tmpl w:val="CBF05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036DFF"/>
    <w:multiLevelType w:val="hybridMultilevel"/>
    <w:tmpl w:val="25D6D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3E1383"/>
    <w:multiLevelType w:val="hybridMultilevel"/>
    <w:tmpl w:val="4E5EE006"/>
    <w:lvl w:ilvl="0" w:tplc="141AA85C">
      <w:numFmt w:val="bullet"/>
      <w:lvlText w:val="-"/>
      <w:lvlJc w:val="left"/>
      <w:pPr>
        <w:ind w:left="408" w:hanging="360"/>
      </w:pPr>
      <w:rPr>
        <w:rFonts w:ascii="Arial" w:eastAsia="Times New Roman" w:hAnsi="Arial" w:cs="Arial"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5" w15:restartNumberingAfterBreak="0">
    <w:nsid w:val="130A12A9"/>
    <w:multiLevelType w:val="multilevel"/>
    <w:tmpl w:val="1EB681CC"/>
    <w:lvl w:ilvl="0">
      <w:start w:val="1"/>
      <w:numFmt w:val="decimal"/>
      <w:pStyle w:val="Heading1"/>
      <w:lvlText w:val="%1"/>
      <w:lvlJc w:val="left"/>
      <w:pPr>
        <w:ind w:left="432" w:hanging="432"/>
      </w:pPr>
      <w:rPr>
        <w:rFonts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color w:val="auto"/>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9504FD6"/>
    <w:multiLevelType w:val="hybridMultilevel"/>
    <w:tmpl w:val="1F9C197A"/>
    <w:lvl w:ilvl="0" w:tplc="AF2CB12A">
      <w:start w:val="1"/>
      <w:numFmt w:val="bullet"/>
      <w:lvlText w:val="o"/>
      <w:lvlJc w:val="left"/>
      <w:pPr>
        <w:tabs>
          <w:tab w:val="num" w:pos="1057"/>
        </w:tabs>
        <w:ind w:left="964" w:hanging="267"/>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4F16A9"/>
    <w:multiLevelType w:val="hybridMultilevel"/>
    <w:tmpl w:val="FE30FD1C"/>
    <w:lvl w:ilvl="0" w:tplc="74AC7E32">
      <w:start w:val="1"/>
      <w:numFmt w:val="bullet"/>
      <w:lvlText w:val=""/>
      <w:lvlJc w:val="left"/>
      <w:pPr>
        <w:tabs>
          <w:tab w:val="num" w:pos="644"/>
        </w:tabs>
        <w:ind w:left="624" w:hanging="340"/>
      </w:pPr>
      <w:rPr>
        <w:rFonts w:ascii="Webdings" w:hAnsi="Webdings" w:hint="default"/>
        <w:color w:val="217BA7"/>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324B1"/>
    <w:multiLevelType w:val="hybridMultilevel"/>
    <w:tmpl w:val="A0265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FD482D"/>
    <w:multiLevelType w:val="hybridMultilevel"/>
    <w:tmpl w:val="376A4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6675EE"/>
    <w:multiLevelType w:val="hybridMultilevel"/>
    <w:tmpl w:val="F0EAF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8E2599"/>
    <w:multiLevelType w:val="hybridMultilevel"/>
    <w:tmpl w:val="33EEBF6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00275F2"/>
    <w:multiLevelType w:val="hybridMultilevel"/>
    <w:tmpl w:val="33721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321812"/>
    <w:multiLevelType w:val="hybridMultilevel"/>
    <w:tmpl w:val="2AC2C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854B9B"/>
    <w:multiLevelType w:val="hybridMultilevel"/>
    <w:tmpl w:val="5EF41990"/>
    <w:lvl w:ilvl="0" w:tplc="141AA85C">
      <w:numFmt w:val="bullet"/>
      <w:lvlText w:val="-"/>
      <w:lvlJc w:val="left"/>
      <w:pPr>
        <w:ind w:left="408"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D269DA"/>
    <w:multiLevelType w:val="hybridMultilevel"/>
    <w:tmpl w:val="622C8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5843EF"/>
    <w:multiLevelType w:val="hybridMultilevel"/>
    <w:tmpl w:val="D9F2C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3333E5"/>
    <w:multiLevelType w:val="hybridMultilevel"/>
    <w:tmpl w:val="2E586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3C15D2"/>
    <w:multiLevelType w:val="hybridMultilevel"/>
    <w:tmpl w:val="AEFEB8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D359AA"/>
    <w:multiLevelType w:val="hybridMultilevel"/>
    <w:tmpl w:val="1494C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7B7974"/>
    <w:multiLevelType w:val="hybridMultilevel"/>
    <w:tmpl w:val="2D741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C428C3"/>
    <w:multiLevelType w:val="hybridMultilevel"/>
    <w:tmpl w:val="FE30FD1C"/>
    <w:lvl w:ilvl="0" w:tplc="55EA5A8C">
      <w:start w:val="1"/>
      <w:numFmt w:val="bullet"/>
      <w:lvlText w:val=""/>
      <w:lvlJc w:val="left"/>
      <w:pPr>
        <w:tabs>
          <w:tab w:val="num" w:pos="984"/>
        </w:tabs>
        <w:ind w:left="964" w:hanging="340"/>
      </w:pPr>
      <w:rPr>
        <w:rFonts w:ascii="Symbol" w:hAnsi="Symbol" w:hint="default"/>
        <w:color w:val="217BA7"/>
        <w:sz w:val="18"/>
      </w:rPr>
    </w:lvl>
    <w:lvl w:ilvl="1" w:tplc="04090001">
      <w:start w:val="1"/>
      <w:numFmt w:val="bullet"/>
      <w:lvlText w:val=""/>
      <w:lvlJc w:val="left"/>
      <w:pPr>
        <w:tabs>
          <w:tab w:val="num" w:pos="1780"/>
        </w:tabs>
        <w:ind w:left="1780" w:hanging="360"/>
      </w:pPr>
      <w:rPr>
        <w:rFonts w:ascii="Symbol" w:hAnsi="Symbol"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22" w15:restartNumberingAfterBreak="0">
    <w:nsid w:val="52ED06F8"/>
    <w:multiLevelType w:val="hybridMultilevel"/>
    <w:tmpl w:val="2670E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F9122C"/>
    <w:multiLevelType w:val="hybridMultilevel"/>
    <w:tmpl w:val="AB6C0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A983882"/>
    <w:multiLevelType w:val="hybridMultilevel"/>
    <w:tmpl w:val="2BB87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B43A12"/>
    <w:multiLevelType w:val="multilevel"/>
    <w:tmpl w:val="84AACE9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716A39A9"/>
    <w:multiLevelType w:val="hybridMultilevel"/>
    <w:tmpl w:val="6986D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EC4D8E"/>
    <w:multiLevelType w:val="hybridMultilevel"/>
    <w:tmpl w:val="FE7A2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7"/>
  </w:num>
  <w:num w:numId="5">
    <w:abstractNumId w:val="21"/>
  </w:num>
  <w:num w:numId="6">
    <w:abstractNumId w:val="5"/>
  </w:num>
  <w:num w:numId="7">
    <w:abstractNumId w:val="2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1"/>
  </w:num>
  <w:num w:numId="11">
    <w:abstractNumId w:val="1"/>
  </w:num>
  <w:num w:numId="12">
    <w:abstractNumId w:val="12"/>
  </w:num>
  <w:num w:numId="13">
    <w:abstractNumId w:val="24"/>
  </w:num>
  <w:num w:numId="14">
    <w:abstractNumId w:val="22"/>
  </w:num>
  <w:num w:numId="15">
    <w:abstractNumId w:val="15"/>
  </w:num>
  <w:num w:numId="16">
    <w:abstractNumId w:val="18"/>
  </w:num>
  <w:num w:numId="17">
    <w:abstractNumId w:val="17"/>
  </w:num>
  <w:num w:numId="18">
    <w:abstractNumId w:val="3"/>
  </w:num>
  <w:num w:numId="19">
    <w:abstractNumId w:val="4"/>
  </w:num>
  <w:num w:numId="20">
    <w:abstractNumId w:val="14"/>
  </w:num>
  <w:num w:numId="21">
    <w:abstractNumId w:val="23"/>
  </w:num>
  <w:num w:numId="22">
    <w:abstractNumId w:val="9"/>
  </w:num>
  <w:num w:numId="23">
    <w:abstractNumId w:val="8"/>
  </w:num>
  <w:num w:numId="24">
    <w:abstractNumId w:val="20"/>
  </w:num>
  <w:num w:numId="25">
    <w:abstractNumId w:val="19"/>
  </w:num>
  <w:num w:numId="26">
    <w:abstractNumId w:val="26"/>
  </w:num>
  <w:num w:numId="27">
    <w:abstractNumId w:val="27"/>
  </w:num>
  <w:num w:numId="28">
    <w:abstractNumId w:val="10"/>
  </w:num>
  <w:num w:numId="29">
    <w:abstractNumId w:val="13"/>
  </w:num>
  <w:num w:numId="30">
    <w:abstractNumId w:val="16"/>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y Hudson">
    <w15:presenceInfo w15:providerId="AD" w15:userId="S-1-5-21-861567501-884357618-839522115-3156"/>
  </w15:person>
  <w15:person w15:author="Lee Sanderson">
    <w15:presenceInfo w15:providerId="AD" w15:userId="S-1-5-21-861567501-884357618-839522115-11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75C"/>
    <w:rsid w:val="000059B7"/>
    <w:rsid w:val="00006DB2"/>
    <w:rsid w:val="00022582"/>
    <w:rsid w:val="000227F4"/>
    <w:rsid w:val="0003399E"/>
    <w:rsid w:val="0003708D"/>
    <w:rsid w:val="00046831"/>
    <w:rsid w:val="0005154B"/>
    <w:rsid w:val="00055406"/>
    <w:rsid w:val="00063C22"/>
    <w:rsid w:val="000651D6"/>
    <w:rsid w:val="0006559C"/>
    <w:rsid w:val="00074DEA"/>
    <w:rsid w:val="0009295B"/>
    <w:rsid w:val="00093AF0"/>
    <w:rsid w:val="000A3F16"/>
    <w:rsid w:val="000A63E2"/>
    <w:rsid w:val="000B5896"/>
    <w:rsid w:val="000C093A"/>
    <w:rsid w:val="000C6665"/>
    <w:rsid w:val="000D5F66"/>
    <w:rsid w:val="000D7B98"/>
    <w:rsid w:val="000E516F"/>
    <w:rsid w:val="000F0222"/>
    <w:rsid w:val="000F27A9"/>
    <w:rsid w:val="000F55CF"/>
    <w:rsid w:val="000F57FE"/>
    <w:rsid w:val="00110B71"/>
    <w:rsid w:val="001117B0"/>
    <w:rsid w:val="00141FFF"/>
    <w:rsid w:val="00152707"/>
    <w:rsid w:val="00152EBA"/>
    <w:rsid w:val="00161FF8"/>
    <w:rsid w:val="00165D1E"/>
    <w:rsid w:val="00165E6A"/>
    <w:rsid w:val="00172491"/>
    <w:rsid w:val="00172C15"/>
    <w:rsid w:val="00172C3A"/>
    <w:rsid w:val="001752F7"/>
    <w:rsid w:val="00175B5F"/>
    <w:rsid w:val="00181266"/>
    <w:rsid w:val="001835C2"/>
    <w:rsid w:val="001874FD"/>
    <w:rsid w:val="00193F03"/>
    <w:rsid w:val="001A4603"/>
    <w:rsid w:val="001A4A7C"/>
    <w:rsid w:val="001B3ABD"/>
    <w:rsid w:val="001B59C2"/>
    <w:rsid w:val="001B60C3"/>
    <w:rsid w:val="001C050A"/>
    <w:rsid w:val="001C1029"/>
    <w:rsid w:val="001C4ECA"/>
    <w:rsid w:val="001D2C39"/>
    <w:rsid w:val="001D3207"/>
    <w:rsid w:val="001E5654"/>
    <w:rsid w:val="001E68FC"/>
    <w:rsid w:val="001E78A1"/>
    <w:rsid w:val="001F1A74"/>
    <w:rsid w:val="001F2E18"/>
    <w:rsid w:val="00201C00"/>
    <w:rsid w:val="00206FB1"/>
    <w:rsid w:val="00220020"/>
    <w:rsid w:val="00226045"/>
    <w:rsid w:val="0023284D"/>
    <w:rsid w:val="0024063E"/>
    <w:rsid w:val="002414B3"/>
    <w:rsid w:val="00242048"/>
    <w:rsid w:val="00245B42"/>
    <w:rsid w:val="002551F1"/>
    <w:rsid w:val="0025663B"/>
    <w:rsid w:val="00257E67"/>
    <w:rsid w:val="00265579"/>
    <w:rsid w:val="0027044F"/>
    <w:rsid w:val="0028144C"/>
    <w:rsid w:val="00281F5E"/>
    <w:rsid w:val="002873C8"/>
    <w:rsid w:val="00294275"/>
    <w:rsid w:val="002A0CF6"/>
    <w:rsid w:val="002B2F3C"/>
    <w:rsid w:val="002C37FF"/>
    <w:rsid w:val="002C467A"/>
    <w:rsid w:val="002D1A95"/>
    <w:rsid w:val="002D25E8"/>
    <w:rsid w:val="002E03F4"/>
    <w:rsid w:val="002F6170"/>
    <w:rsid w:val="002F6A27"/>
    <w:rsid w:val="0030214E"/>
    <w:rsid w:val="00303792"/>
    <w:rsid w:val="003345B2"/>
    <w:rsid w:val="00335024"/>
    <w:rsid w:val="00335D20"/>
    <w:rsid w:val="00342CE1"/>
    <w:rsid w:val="00355423"/>
    <w:rsid w:val="00357DBB"/>
    <w:rsid w:val="003609EA"/>
    <w:rsid w:val="00361DCF"/>
    <w:rsid w:val="00367958"/>
    <w:rsid w:val="00383121"/>
    <w:rsid w:val="00383C0B"/>
    <w:rsid w:val="00384409"/>
    <w:rsid w:val="0039128A"/>
    <w:rsid w:val="0039275C"/>
    <w:rsid w:val="003A1208"/>
    <w:rsid w:val="003A2AF3"/>
    <w:rsid w:val="003A3074"/>
    <w:rsid w:val="003A5944"/>
    <w:rsid w:val="003A7898"/>
    <w:rsid w:val="003B1A4F"/>
    <w:rsid w:val="003B5B2D"/>
    <w:rsid w:val="003B6F8F"/>
    <w:rsid w:val="003C1C31"/>
    <w:rsid w:val="003C2B6F"/>
    <w:rsid w:val="003C2FDA"/>
    <w:rsid w:val="003C56D8"/>
    <w:rsid w:val="003C6D3C"/>
    <w:rsid w:val="003D4E4B"/>
    <w:rsid w:val="003D6BEF"/>
    <w:rsid w:val="003E67D9"/>
    <w:rsid w:val="003E7A13"/>
    <w:rsid w:val="003F4073"/>
    <w:rsid w:val="003F40A3"/>
    <w:rsid w:val="00402AF0"/>
    <w:rsid w:val="0040361B"/>
    <w:rsid w:val="0040784E"/>
    <w:rsid w:val="004133EB"/>
    <w:rsid w:val="0042033E"/>
    <w:rsid w:val="00424083"/>
    <w:rsid w:val="00426FFC"/>
    <w:rsid w:val="0043621E"/>
    <w:rsid w:val="00440459"/>
    <w:rsid w:val="004452AD"/>
    <w:rsid w:val="00452460"/>
    <w:rsid w:val="00482258"/>
    <w:rsid w:val="00482A2D"/>
    <w:rsid w:val="00483610"/>
    <w:rsid w:val="0048397F"/>
    <w:rsid w:val="00495DE7"/>
    <w:rsid w:val="004A172D"/>
    <w:rsid w:val="004A366F"/>
    <w:rsid w:val="004B30AB"/>
    <w:rsid w:val="004B450C"/>
    <w:rsid w:val="004C3BA2"/>
    <w:rsid w:val="004C4B68"/>
    <w:rsid w:val="004C65D1"/>
    <w:rsid w:val="004D5607"/>
    <w:rsid w:val="004D7C06"/>
    <w:rsid w:val="004E7F70"/>
    <w:rsid w:val="004F08A4"/>
    <w:rsid w:val="004F2B76"/>
    <w:rsid w:val="004F509F"/>
    <w:rsid w:val="004F7F47"/>
    <w:rsid w:val="0051611C"/>
    <w:rsid w:val="00516823"/>
    <w:rsid w:val="00516CA9"/>
    <w:rsid w:val="0054149B"/>
    <w:rsid w:val="00541B75"/>
    <w:rsid w:val="00547B91"/>
    <w:rsid w:val="005602BC"/>
    <w:rsid w:val="0056187B"/>
    <w:rsid w:val="005671FB"/>
    <w:rsid w:val="00570E7D"/>
    <w:rsid w:val="005900D4"/>
    <w:rsid w:val="00592EF9"/>
    <w:rsid w:val="00595B58"/>
    <w:rsid w:val="005A05B6"/>
    <w:rsid w:val="005B5ED6"/>
    <w:rsid w:val="005B64A5"/>
    <w:rsid w:val="005C589E"/>
    <w:rsid w:val="005D5E00"/>
    <w:rsid w:val="005E58E8"/>
    <w:rsid w:val="00604606"/>
    <w:rsid w:val="00613C87"/>
    <w:rsid w:val="006273C6"/>
    <w:rsid w:val="006278A1"/>
    <w:rsid w:val="006305AA"/>
    <w:rsid w:val="00644C83"/>
    <w:rsid w:val="00653445"/>
    <w:rsid w:val="0066099C"/>
    <w:rsid w:val="0066183D"/>
    <w:rsid w:val="006851CF"/>
    <w:rsid w:val="00686587"/>
    <w:rsid w:val="00695D48"/>
    <w:rsid w:val="006A1D00"/>
    <w:rsid w:val="006A56C4"/>
    <w:rsid w:val="006A6C34"/>
    <w:rsid w:val="006B2A35"/>
    <w:rsid w:val="006B4051"/>
    <w:rsid w:val="006C1426"/>
    <w:rsid w:val="006C24A2"/>
    <w:rsid w:val="006F11FA"/>
    <w:rsid w:val="00700770"/>
    <w:rsid w:val="0070282A"/>
    <w:rsid w:val="00712D38"/>
    <w:rsid w:val="007135E0"/>
    <w:rsid w:val="00716F32"/>
    <w:rsid w:val="007209F9"/>
    <w:rsid w:val="00722526"/>
    <w:rsid w:val="007333A8"/>
    <w:rsid w:val="00741C06"/>
    <w:rsid w:val="007422B8"/>
    <w:rsid w:val="007433C4"/>
    <w:rsid w:val="007459D8"/>
    <w:rsid w:val="00752F38"/>
    <w:rsid w:val="00754833"/>
    <w:rsid w:val="00756968"/>
    <w:rsid w:val="00775CD4"/>
    <w:rsid w:val="00784D75"/>
    <w:rsid w:val="0078535E"/>
    <w:rsid w:val="00791AD6"/>
    <w:rsid w:val="00793D8E"/>
    <w:rsid w:val="00796D18"/>
    <w:rsid w:val="007A0C74"/>
    <w:rsid w:val="007A21BC"/>
    <w:rsid w:val="007A4779"/>
    <w:rsid w:val="007A4F50"/>
    <w:rsid w:val="007A7339"/>
    <w:rsid w:val="007B26EF"/>
    <w:rsid w:val="007B5E58"/>
    <w:rsid w:val="007C2B36"/>
    <w:rsid w:val="007C3CC6"/>
    <w:rsid w:val="007C6C01"/>
    <w:rsid w:val="007D216B"/>
    <w:rsid w:val="007D2F4D"/>
    <w:rsid w:val="007D725B"/>
    <w:rsid w:val="007E130C"/>
    <w:rsid w:val="007E1811"/>
    <w:rsid w:val="007F1203"/>
    <w:rsid w:val="00805F4A"/>
    <w:rsid w:val="00810464"/>
    <w:rsid w:val="008137D5"/>
    <w:rsid w:val="0081593B"/>
    <w:rsid w:val="00822A56"/>
    <w:rsid w:val="00832B2D"/>
    <w:rsid w:val="00836836"/>
    <w:rsid w:val="0084307C"/>
    <w:rsid w:val="008432AC"/>
    <w:rsid w:val="00856071"/>
    <w:rsid w:val="008560ED"/>
    <w:rsid w:val="00864E26"/>
    <w:rsid w:val="00866FA3"/>
    <w:rsid w:val="008846AD"/>
    <w:rsid w:val="00894FB3"/>
    <w:rsid w:val="00897F39"/>
    <w:rsid w:val="008A0610"/>
    <w:rsid w:val="008D5EA9"/>
    <w:rsid w:val="008E0026"/>
    <w:rsid w:val="008E11A3"/>
    <w:rsid w:val="008F25C8"/>
    <w:rsid w:val="008F2755"/>
    <w:rsid w:val="00901422"/>
    <w:rsid w:val="00904564"/>
    <w:rsid w:val="009054A9"/>
    <w:rsid w:val="0091600F"/>
    <w:rsid w:val="00924F07"/>
    <w:rsid w:val="00933010"/>
    <w:rsid w:val="00933F50"/>
    <w:rsid w:val="00936138"/>
    <w:rsid w:val="0094107A"/>
    <w:rsid w:val="00941D9A"/>
    <w:rsid w:val="009612C9"/>
    <w:rsid w:val="00961BA7"/>
    <w:rsid w:val="00963F22"/>
    <w:rsid w:val="00966B46"/>
    <w:rsid w:val="00973B1E"/>
    <w:rsid w:val="00976222"/>
    <w:rsid w:val="00980360"/>
    <w:rsid w:val="00994BC3"/>
    <w:rsid w:val="009A1B52"/>
    <w:rsid w:val="009A250A"/>
    <w:rsid w:val="009B5BC9"/>
    <w:rsid w:val="009B7361"/>
    <w:rsid w:val="009C54D4"/>
    <w:rsid w:val="009D263F"/>
    <w:rsid w:val="009E6C56"/>
    <w:rsid w:val="009F0B30"/>
    <w:rsid w:val="009F3087"/>
    <w:rsid w:val="009F3B22"/>
    <w:rsid w:val="00A01413"/>
    <w:rsid w:val="00A02D59"/>
    <w:rsid w:val="00A03A08"/>
    <w:rsid w:val="00A05BB9"/>
    <w:rsid w:val="00A06805"/>
    <w:rsid w:val="00A06E51"/>
    <w:rsid w:val="00A10461"/>
    <w:rsid w:val="00A11A38"/>
    <w:rsid w:val="00A16221"/>
    <w:rsid w:val="00A20266"/>
    <w:rsid w:val="00A27A4D"/>
    <w:rsid w:val="00A349B7"/>
    <w:rsid w:val="00A50C6E"/>
    <w:rsid w:val="00A6475A"/>
    <w:rsid w:val="00A65BDD"/>
    <w:rsid w:val="00A6768B"/>
    <w:rsid w:val="00A82D6B"/>
    <w:rsid w:val="00A8454E"/>
    <w:rsid w:val="00A9339C"/>
    <w:rsid w:val="00AC07B5"/>
    <w:rsid w:val="00AD5237"/>
    <w:rsid w:val="00AE50AE"/>
    <w:rsid w:val="00B00E7F"/>
    <w:rsid w:val="00B0573F"/>
    <w:rsid w:val="00B0781F"/>
    <w:rsid w:val="00B10C61"/>
    <w:rsid w:val="00B1559E"/>
    <w:rsid w:val="00B3150B"/>
    <w:rsid w:val="00B322C7"/>
    <w:rsid w:val="00B373C9"/>
    <w:rsid w:val="00B41105"/>
    <w:rsid w:val="00B527E4"/>
    <w:rsid w:val="00B56201"/>
    <w:rsid w:val="00B604F6"/>
    <w:rsid w:val="00B64AB1"/>
    <w:rsid w:val="00B659A3"/>
    <w:rsid w:val="00B65E5F"/>
    <w:rsid w:val="00B67234"/>
    <w:rsid w:val="00B75891"/>
    <w:rsid w:val="00B7793B"/>
    <w:rsid w:val="00B825F6"/>
    <w:rsid w:val="00B849D5"/>
    <w:rsid w:val="00B94458"/>
    <w:rsid w:val="00BA365A"/>
    <w:rsid w:val="00BA6339"/>
    <w:rsid w:val="00BC053E"/>
    <w:rsid w:val="00BC73C7"/>
    <w:rsid w:val="00BD5D08"/>
    <w:rsid w:val="00BE0D97"/>
    <w:rsid w:val="00BE6EB1"/>
    <w:rsid w:val="00BF7803"/>
    <w:rsid w:val="00C031DF"/>
    <w:rsid w:val="00C03E69"/>
    <w:rsid w:val="00C04E5D"/>
    <w:rsid w:val="00C115AD"/>
    <w:rsid w:val="00C16829"/>
    <w:rsid w:val="00C21989"/>
    <w:rsid w:val="00C26686"/>
    <w:rsid w:val="00C26E06"/>
    <w:rsid w:val="00C42D29"/>
    <w:rsid w:val="00C45A37"/>
    <w:rsid w:val="00C62FD3"/>
    <w:rsid w:val="00C63A7E"/>
    <w:rsid w:val="00C6575C"/>
    <w:rsid w:val="00C76666"/>
    <w:rsid w:val="00C80451"/>
    <w:rsid w:val="00C91280"/>
    <w:rsid w:val="00C96D9B"/>
    <w:rsid w:val="00CA3C79"/>
    <w:rsid w:val="00CA489F"/>
    <w:rsid w:val="00CA6453"/>
    <w:rsid w:val="00CA754D"/>
    <w:rsid w:val="00CB7D46"/>
    <w:rsid w:val="00CC1BAF"/>
    <w:rsid w:val="00CC498D"/>
    <w:rsid w:val="00CD2A3A"/>
    <w:rsid w:val="00CD612D"/>
    <w:rsid w:val="00CE5700"/>
    <w:rsid w:val="00CE6477"/>
    <w:rsid w:val="00CF3233"/>
    <w:rsid w:val="00CF4518"/>
    <w:rsid w:val="00D12637"/>
    <w:rsid w:val="00D13A3E"/>
    <w:rsid w:val="00D15712"/>
    <w:rsid w:val="00D160FC"/>
    <w:rsid w:val="00D23456"/>
    <w:rsid w:val="00D262F2"/>
    <w:rsid w:val="00D33F37"/>
    <w:rsid w:val="00D44305"/>
    <w:rsid w:val="00D50E83"/>
    <w:rsid w:val="00D53D43"/>
    <w:rsid w:val="00D57AB7"/>
    <w:rsid w:val="00D72770"/>
    <w:rsid w:val="00D7750E"/>
    <w:rsid w:val="00D8019B"/>
    <w:rsid w:val="00D81BD5"/>
    <w:rsid w:val="00D82BCF"/>
    <w:rsid w:val="00D84981"/>
    <w:rsid w:val="00D85EF0"/>
    <w:rsid w:val="00DA3E66"/>
    <w:rsid w:val="00DA4B6F"/>
    <w:rsid w:val="00DA603F"/>
    <w:rsid w:val="00DB624A"/>
    <w:rsid w:val="00DC24A4"/>
    <w:rsid w:val="00DC585B"/>
    <w:rsid w:val="00DD54A0"/>
    <w:rsid w:val="00DE1BF0"/>
    <w:rsid w:val="00DE4601"/>
    <w:rsid w:val="00DE7478"/>
    <w:rsid w:val="00DF22DF"/>
    <w:rsid w:val="00DF5E30"/>
    <w:rsid w:val="00DF6422"/>
    <w:rsid w:val="00E0735E"/>
    <w:rsid w:val="00E17001"/>
    <w:rsid w:val="00E17CB3"/>
    <w:rsid w:val="00E24069"/>
    <w:rsid w:val="00E25C7F"/>
    <w:rsid w:val="00E27D6C"/>
    <w:rsid w:val="00E333DB"/>
    <w:rsid w:val="00E34CAC"/>
    <w:rsid w:val="00E378B7"/>
    <w:rsid w:val="00E43C93"/>
    <w:rsid w:val="00E477A0"/>
    <w:rsid w:val="00E47B6A"/>
    <w:rsid w:val="00E52C2D"/>
    <w:rsid w:val="00E53358"/>
    <w:rsid w:val="00E54A2B"/>
    <w:rsid w:val="00E603B5"/>
    <w:rsid w:val="00E60ECB"/>
    <w:rsid w:val="00E65378"/>
    <w:rsid w:val="00E85127"/>
    <w:rsid w:val="00E90AA9"/>
    <w:rsid w:val="00E953F9"/>
    <w:rsid w:val="00E95D00"/>
    <w:rsid w:val="00E970F4"/>
    <w:rsid w:val="00EB4F94"/>
    <w:rsid w:val="00EC4FE1"/>
    <w:rsid w:val="00EE1558"/>
    <w:rsid w:val="00EE6DBF"/>
    <w:rsid w:val="00EF12B8"/>
    <w:rsid w:val="00EF29B5"/>
    <w:rsid w:val="00EF3C8F"/>
    <w:rsid w:val="00F00A9F"/>
    <w:rsid w:val="00F057F3"/>
    <w:rsid w:val="00F06769"/>
    <w:rsid w:val="00F13BF4"/>
    <w:rsid w:val="00F313EA"/>
    <w:rsid w:val="00F33447"/>
    <w:rsid w:val="00F34883"/>
    <w:rsid w:val="00F40479"/>
    <w:rsid w:val="00F40D3E"/>
    <w:rsid w:val="00F4106C"/>
    <w:rsid w:val="00F66D71"/>
    <w:rsid w:val="00F70936"/>
    <w:rsid w:val="00F7142A"/>
    <w:rsid w:val="00F729F8"/>
    <w:rsid w:val="00F735F4"/>
    <w:rsid w:val="00F75512"/>
    <w:rsid w:val="00F8083C"/>
    <w:rsid w:val="00F8142B"/>
    <w:rsid w:val="00F81492"/>
    <w:rsid w:val="00F83915"/>
    <w:rsid w:val="00F90B8E"/>
    <w:rsid w:val="00F96CC8"/>
    <w:rsid w:val="00FA3704"/>
    <w:rsid w:val="00FA3EDB"/>
    <w:rsid w:val="00FA55E1"/>
    <w:rsid w:val="00FA5E8F"/>
    <w:rsid w:val="00FB362B"/>
    <w:rsid w:val="00FC0D29"/>
    <w:rsid w:val="00FD2C5D"/>
    <w:rsid w:val="00FE7517"/>
    <w:rsid w:val="00FF398C"/>
    <w:rsid w:val="00FF44C5"/>
    <w:rsid w:val="00FF77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D929D38-8908-4139-8360-99DD99CD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B8E"/>
    <w:pPr>
      <w:spacing w:after="60"/>
    </w:pPr>
    <w:rPr>
      <w:rFonts w:ascii="Arial" w:hAnsi="Arial"/>
      <w:sz w:val="18"/>
      <w:szCs w:val="24"/>
      <w:lang w:eastAsia="en-US"/>
    </w:rPr>
  </w:style>
  <w:style w:type="paragraph" w:styleId="Heading1">
    <w:name w:val="heading 1"/>
    <w:basedOn w:val="Normal"/>
    <w:next w:val="Normal"/>
    <w:autoRedefine/>
    <w:qFormat/>
    <w:rsid w:val="007433C4"/>
    <w:pPr>
      <w:keepNext/>
      <w:numPr>
        <w:numId w:val="3"/>
      </w:numPr>
      <w:shd w:val="clear" w:color="auto" w:fill="217BA7"/>
      <w:spacing w:before="60"/>
      <w:outlineLvl w:val="0"/>
    </w:pPr>
    <w:rPr>
      <w:rFonts w:ascii="Arial Black" w:hAnsi="Arial Black" w:cs="Arial"/>
      <w:bCs/>
      <w:color w:val="FFFFFF"/>
      <w:kern w:val="32"/>
      <w:sz w:val="24"/>
      <w:szCs w:val="32"/>
    </w:rPr>
  </w:style>
  <w:style w:type="paragraph" w:styleId="Heading2">
    <w:name w:val="heading 2"/>
    <w:basedOn w:val="Normal"/>
    <w:next w:val="Normal"/>
    <w:qFormat/>
    <w:rsid w:val="00F90B8E"/>
    <w:pPr>
      <w:keepNext/>
      <w:numPr>
        <w:ilvl w:val="1"/>
        <w:numId w:val="3"/>
      </w:numPr>
      <w:spacing w:before="240" w:after="120"/>
      <w:outlineLvl w:val="1"/>
    </w:pPr>
    <w:rPr>
      <w:rFonts w:ascii="Arial Black" w:hAnsi="Arial Black" w:cs="Arial"/>
      <w:bCs/>
      <w:iCs/>
      <w:sz w:val="24"/>
      <w:szCs w:val="28"/>
    </w:rPr>
  </w:style>
  <w:style w:type="paragraph" w:styleId="Heading3">
    <w:name w:val="heading 3"/>
    <w:basedOn w:val="Normal"/>
    <w:next w:val="Normal"/>
    <w:qFormat/>
    <w:rsid w:val="00F90B8E"/>
    <w:pPr>
      <w:keepNext/>
      <w:numPr>
        <w:ilvl w:val="2"/>
        <w:numId w:val="3"/>
      </w:numPr>
      <w:spacing w:before="120"/>
      <w:outlineLvl w:val="2"/>
    </w:pPr>
    <w:rPr>
      <w:rFonts w:cs="Arial"/>
      <w:b/>
      <w:bCs/>
      <w:sz w:val="20"/>
      <w:szCs w:val="26"/>
      <w:u w:val="single"/>
    </w:rPr>
  </w:style>
  <w:style w:type="paragraph" w:styleId="Heading4">
    <w:name w:val="heading 4"/>
    <w:basedOn w:val="Normal"/>
    <w:next w:val="Normal"/>
    <w:qFormat/>
    <w:rsid w:val="00F90B8E"/>
    <w:pPr>
      <w:keepNext/>
      <w:numPr>
        <w:ilvl w:val="3"/>
        <w:numId w:val="3"/>
      </w:numPr>
      <w:outlineLvl w:val="3"/>
    </w:pPr>
    <w:rPr>
      <w:i/>
      <w:sz w:val="20"/>
    </w:rPr>
  </w:style>
  <w:style w:type="paragraph" w:styleId="Heading5">
    <w:name w:val="heading 5"/>
    <w:basedOn w:val="Normal"/>
    <w:next w:val="Normal"/>
    <w:qFormat/>
    <w:rsid w:val="00F90B8E"/>
    <w:pPr>
      <w:keepNext/>
      <w:numPr>
        <w:ilvl w:val="4"/>
        <w:numId w:val="3"/>
      </w:numPr>
      <w:outlineLvl w:val="4"/>
    </w:pPr>
  </w:style>
  <w:style w:type="paragraph" w:styleId="Heading6">
    <w:name w:val="heading 6"/>
    <w:basedOn w:val="Normal"/>
    <w:next w:val="Normal"/>
    <w:qFormat/>
    <w:rsid w:val="00F90B8E"/>
    <w:pPr>
      <w:keepNext/>
      <w:numPr>
        <w:ilvl w:val="5"/>
        <w:numId w:val="7"/>
      </w:numPr>
      <w:outlineLvl w:val="5"/>
    </w:pPr>
  </w:style>
  <w:style w:type="paragraph" w:styleId="Heading7">
    <w:name w:val="heading 7"/>
    <w:basedOn w:val="Normal"/>
    <w:next w:val="Normal"/>
    <w:qFormat/>
    <w:rsid w:val="00F90B8E"/>
    <w:pPr>
      <w:numPr>
        <w:ilvl w:val="6"/>
        <w:numId w:val="7"/>
      </w:numPr>
      <w:spacing w:before="240"/>
      <w:outlineLvl w:val="6"/>
    </w:pPr>
    <w:rPr>
      <w:rFonts w:ascii="Times New Roman" w:hAnsi="Times New Roman"/>
      <w:sz w:val="24"/>
    </w:rPr>
  </w:style>
  <w:style w:type="paragraph" w:styleId="Heading8">
    <w:name w:val="heading 8"/>
    <w:basedOn w:val="Normal"/>
    <w:next w:val="Normal"/>
    <w:qFormat/>
    <w:rsid w:val="00F90B8E"/>
    <w:pPr>
      <w:numPr>
        <w:ilvl w:val="7"/>
        <w:numId w:val="7"/>
      </w:numPr>
      <w:spacing w:before="240"/>
      <w:outlineLvl w:val="7"/>
    </w:pPr>
    <w:rPr>
      <w:rFonts w:ascii="Times New Roman" w:hAnsi="Times New Roman"/>
      <w:i/>
      <w:iCs/>
      <w:sz w:val="24"/>
    </w:rPr>
  </w:style>
  <w:style w:type="paragraph" w:styleId="Heading9">
    <w:name w:val="heading 9"/>
    <w:basedOn w:val="Normal"/>
    <w:next w:val="Normal"/>
    <w:qFormat/>
    <w:rsid w:val="00F90B8E"/>
    <w:pPr>
      <w:numPr>
        <w:ilvl w:val="8"/>
        <w:numId w:val="7"/>
      </w:numPr>
      <w:spacing w:before="24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F08A4"/>
    <w:pPr>
      <w:shd w:val="clear" w:color="auto" w:fill="FFFFFF"/>
      <w:tabs>
        <w:tab w:val="left" w:pos="480"/>
        <w:tab w:val="right" w:leader="dot" w:pos="9180"/>
      </w:tabs>
      <w:spacing w:before="120" w:after="120"/>
    </w:pPr>
    <w:rPr>
      <w:b/>
      <w:i/>
      <w:noProof/>
    </w:rPr>
  </w:style>
  <w:style w:type="paragraph" w:styleId="TOC2">
    <w:name w:val="toc 2"/>
    <w:basedOn w:val="Normal"/>
    <w:next w:val="Normal"/>
    <w:autoRedefine/>
    <w:semiHidden/>
    <w:rsid w:val="00F90B8E"/>
    <w:pPr>
      <w:tabs>
        <w:tab w:val="right" w:leader="dot" w:pos="9180"/>
      </w:tabs>
      <w:ind w:left="240"/>
    </w:pPr>
    <w:rPr>
      <w:noProof/>
      <w:sz w:val="14"/>
    </w:rPr>
  </w:style>
  <w:style w:type="paragraph" w:styleId="TOC3">
    <w:name w:val="toc 3"/>
    <w:basedOn w:val="Normal"/>
    <w:next w:val="Normal"/>
    <w:autoRedefine/>
    <w:semiHidden/>
    <w:rsid w:val="00F90B8E"/>
    <w:pPr>
      <w:ind w:left="480"/>
    </w:pPr>
    <w:rPr>
      <w:noProof/>
      <w:sz w:val="14"/>
      <w:szCs w:val="20"/>
    </w:rPr>
  </w:style>
  <w:style w:type="paragraph" w:styleId="TOC4">
    <w:name w:val="toc 4"/>
    <w:basedOn w:val="Normal"/>
    <w:next w:val="Normal"/>
    <w:autoRedefine/>
    <w:semiHidden/>
    <w:rsid w:val="00F90B8E"/>
    <w:pPr>
      <w:ind w:left="720"/>
    </w:pPr>
  </w:style>
  <w:style w:type="paragraph" w:styleId="TOC5">
    <w:name w:val="toc 5"/>
    <w:basedOn w:val="Normal"/>
    <w:next w:val="Normal"/>
    <w:autoRedefine/>
    <w:semiHidden/>
    <w:rsid w:val="00F90B8E"/>
    <w:pPr>
      <w:ind w:left="960"/>
    </w:pPr>
  </w:style>
  <w:style w:type="paragraph" w:styleId="TOC6">
    <w:name w:val="toc 6"/>
    <w:basedOn w:val="Normal"/>
    <w:next w:val="Normal"/>
    <w:autoRedefine/>
    <w:semiHidden/>
    <w:rsid w:val="00F90B8E"/>
    <w:pPr>
      <w:ind w:left="1200"/>
    </w:pPr>
  </w:style>
  <w:style w:type="paragraph" w:styleId="TOC7">
    <w:name w:val="toc 7"/>
    <w:basedOn w:val="Normal"/>
    <w:next w:val="Normal"/>
    <w:autoRedefine/>
    <w:semiHidden/>
    <w:rsid w:val="00F90B8E"/>
    <w:pPr>
      <w:ind w:left="1440"/>
    </w:pPr>
  </w:style>
  <w:style w:type="paragraph" w:styleId="TOC8">
    <w:name w:val="toc 8"/>
    <w:basedOn w:val="Normal"/>
    <w:next w:val="Normal"/>
    <w:autoRedefine/>
    <w:semiHidden/>
    <w:rsid w:val="00F90B8E"/>
    <w:pPr>
      <w:ind w:left="1680"/>
    </w:pPr>
  </w:style>
  <w:style w:type="paragraph" w:styleId="TOC9">
    <w:name w:val="toc 9"/>
    <w:basedOn w:val="Normal"/>
    <w:next w:val="Normal"/>
    <w:autoRedefine/>
    <w:semiHidden/>
    <w:rsid w:val="00F90B8E"/>
    <w:pPr>
      <w:ind w:left="1920"/>
    </w:pPr>
  </w:style>
  <w:style w:type="character" w:styleId="Hyperlink">
    <w:name w:val="Hyperlink"/>
    <w:basedOn w:val="DefaultParagraphFont"/>
    <w:semiHidden/>
    <w:rsid w:val="00F90B8E"/>
    <w:rPr>
      <w:color w:val="0000FF"/>
      <w:u w:val="single"/>
    </w:rPr>
  </w:style>
  <w:style w:type="paragraph" w:styleId="Header">
    <w:name w:val="header"/>
    <w:basedOn w:val="Normal"/>
    <w:semiHidden/>
    <w:rsid w:val="00F90B8E"/>
    <w:pPr>
      <w:tabs>
        <w:tab w:val="center" w:pos="4153"/>
        <w:tab w:val="right" w:pos="8306"/>
      </w:tabs>
      <w:spacing w:after="360"/>
    </w:pPr>
    <w:rPr>
      <w:sz w:val="16"/>
    </w:rPr>
  </w:style>
  <w:style w:type="character" w:customStyle="1" w:styleId="NormalBold">
    <w:name w:val="Normal Bold"/>
    <w:basedOn w:val="DefaultParagraphFont"/>
    <w:rsid w:val="00F90B8E"/>
    <w:rPr>
      <w:rFonts w:ascii="Arial" w:hAnsi="Arial"/>
      <w:b/>
      <w:sz w:val="18"/>
    </w:rPr>
  </w:style>
  <w:style w:type="paragraph" w:styleId="Footer">
    <w:name w:val="footer"/>
    <w:basedOn w:val="Normal"/>
    <w:semiHidden/>
    <w:rsid w:val="00F90B8E"/>
    <w:pPr>
      <w:tabs>
        <w:tab w:val="center" w:pos="4153"/>
        <w:tab w:val="right" w:pos="8306"/>
      </w:tabs>
    </w:pPr>
    <w:rPr>
      <w:sz w:val="14"/>
    </w:rPr>
  </w:style>
  <w:style w:type="paragraph" w:styleId="Title">
    <w:name w:val="Title"/>
    <w:basedOn w:val="Normal"/>
    <w:qFormat/>
    <w:rsid w:val="00F90B8E"/>
    <w:pPr>
      <w:spacing w:before="240"/>
    </w:pPr>
    <w:rPr>
      <w:rFonts w:ascii="Arial Black" w:hAnsi="Arial Black"/>
      <w:kern w:val="28"/>
      <w:sz w:val="64"/>
      <w:szCs w:val="20"/>
    </w:rPr>
  </w:style>
  <w:style w:type="paragraph" w:styleId="BodyText">
    <w:name w:val="Body Text"/>
    <w:basedOn w:val="Normal"/>
    <w:semiHidden/>
    <w:rsid w:val="00F90B8E"/>
    <w:pPr>
      <w:spacing w:before="120" w:after="120"/>
      <w:jc w:val="both"/>
    </w:pPr>
    <w:rPr>
      <w:rFonts w:ascii="Franklin Gothic Book" w:hAnsi="Franklin Gothic Book"/>
      <w:sz w:val="20"/>
      <w:szCs w:val="20"/>
    </w:rPr>
  </w:style>
  <w:style w:type="paragraph" w:styleId="Subtitle">
    <w:name w:val="Subtitle"/>
    <w:aliases w:val="Cover Subtitle"/>
    <w:basedOn w:val="Normal"/>
    <w:autoRedefine/>
    <w:qFormat/>
    <w:rsid w:val="001B60C3"/>
    <w:pPr>
      <w:jc w:val="center"/>
    </w:pPr>
    <w:rPr>
      <w:rFonts w:ascii="Arial Black" w:hAnsi="Arial Black"/>
      <w:sz w:val="40"/>
      <w:szCs w:val="20"/>
    </w:rPr>
  </w:style>
  <w:style w:type="character" w:styleId="FollowedHyperlink">
    <w:name w:val="FollowedHyperlink"/>
    <w:basedOn w:val="DefaultParagraphFont"/>
    <w:semiHidden/>
    <w:rsid w:val="00F90B8E"/>
    <w:rPr>
      <w:rFonts w:ascii="Franklin Gothic Book" w:hAnsi="Franklin Gothic Book"/>
      <w:color w:val="800080"/>
      <w:u w:val="single"/>
    </w:rPr>
  </w:style>
  <w:style w:type="paragraph" w:styleId="ListBullet2">
    <w:name w:val="List Bullet 2"/>
    <w:basedOn w:val="Normal"/>
    <w:autoRedefine/>
    <w:semiHidden/>
    <w:rsid w:val="00F90B8E"/>
    <w:pPr>
      <w:numPr>
        <w:numId w:val="1"/>
      </w:numPr>
    </w:pPr>
  </w:style>
  <w:style w:type="paragraph" w:customStyle="1" w:styleId="Copyright">
    <w:name w:val="Copyright"/>
    <w:basedOn w:val="Normal"/>
    <w:rsid w:val="00F90B8E"/>
    <w:rPr>
      <w:b/>
      <w:i/>
    </w:rPr>
  </w:style>
  <w:style w:type="paragraph" w:customStyle="1" w:styleId="VersionDate">
    <w:name w:val="Version Date"/>
    <w:basedOn w:val="Normal"/>
    <w:rsid w:val="00F90B8E"/>
    <w:pPr>
      <w:pBdr>
        <w:bottom w:val="single" w:sz="4" w:space="1" w:color="auto"/>
      </w:pBdr>
      <w:shd w:val="clear" w:color="auto" w:fill="217BA7"/>
      <w:spacing w:after="0"/>
    </w:pPr>
    <w:rPr>
      <w:rFonts w:ascii="Arial Black" w:hAnsi="Arial Black"/>
    </w:rPr>
  </w:style>
  <w:style w:type="paragraph" w:customStyle="1" w:styleId="Heading10">
    <w:name w:val="Heading10"/>
    <w:basedOn w:val="Heading8"/>
    <w:rsid w:val="00F90B8E"/>
    <w:pPr>
      <w:keepNext/>
      <w:shd w:val="clear" w:color="auto" w:fill="217BA7"/>
      <w:tabs>
        <w:tab w:val="num" w:pos="5760"/>
      </w:tabs>
      <w:spacing w:before="120" w:after="120"/>
      <w:ind w:left="5760" w:hanging="360"/>
    </w:pPr>
    <w:rPr>
      <w:rFonts w:ascii="Arial Black" w:hAnsi="Arial Black"/>
      <w:i w:val="0"/>
      <w:iCs w:val="0"/>
      <w:color w:val="FFFFFF"/>
      <w:sz w:val="20"/>
      <w:szCs w:val="20"/>
    </w:rPr>
  </w:style>
  <w:style w:type="paragraph" w:customStyle="1" w:styleId="Heading11">
    <w:name w:val="Heading 11"/>
    <w:basedOn w:val="BodyText"/>
    <w:rsid w:val="00F90B8E"/>
    <w:rPr>
      <w:rFonts w:ascii="Franklin Gothic Demi" w:hAnsi="Franklin Gothic Demi"/>
      <w:b/>
      <w:bCs/>
    </w:rPr>
  </w:style>
  <w:style w:type="paragraph" w:styleId="Caption">
    <w:name w:val="caption"/>
    <w:basedOn w:val="Normal"/>
    <w:next w:val="Normal"/>
    <w:qFormat/>
    <w:rsid w:val="00F90B8E"/>
    <w:pPr>
      <w:spacing w:before="120" w:after="120"/>
    </w:pPr>
    <w:rPr>
      <w:b/>
      <w:bCs/>
      <w:sz w:val="20"/>
      <w:szCs w:val="20"/>
    </w:rPr>
  </w:style>
  <w:style w:type="paragraph" w:styleId="CommentText">
    <w:name w:val="annotation text"/>
    <w:basedOn w:val="Normal"/>
    <w:link w:val="CommentTextChar"/>
    <w:semiHidden/>
    <w:rsid w:val="00F90B8E"/>
    <w:pPr>
      <w:spacing w:after="0"/>
    </w:pPr>
    <w:rPr>
      <w:rFonts w:ascii="Times New Roman" w:hAnsi="Times New Roman"/>
      <w:sz w:val="20"/>
      <w:szCs w:val="20"/>
      <w:lang w:val="en-US"/>
    </w:rPr>
  </w:style>
  <w:style w:type="paragraph" w:customStyle="1" w:styleId="ContentsTitle">
    <w:name w:val="Contents Title"/>
    <w:basedOn w:val="VersionDate"/>
    <w:rsid w:val="00F90B8E"/>
    <w:pPr>
      <w:pBdr>
        <w:bottom w:val="none" w:sz="0" w:space="0" w:color="auto"/>
      </w:pBdr>
    </w:pPr>
    <w:rPr>
      <w:color w:val="FFFFFF"/>
      <w:sz w:val="24"/>
    </w:rPr>
  </w:style>
  <w:style w:type="paragraph" w:styleId="BalloonText">
    <w:name w:val="Balloon Text"/>
    <w:basedOn w:val="Normal"/>
    <w:link w:val="BalloonTextChar"/>
    <w:uiPriority w:val="99"/>
    <w:semiHidden/>
    <w:unhideWhenUsed/>
    <w:rsid w:val="003C1C3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C31"/>
    <w:rPr>
      <w:rFonts w:ascii="Tahoma" w:hAnsi="Tahoma" w:cs="Tahoma"/>
      <w:sz w:val="16"/>
      <w:szCs w:val="16"/>
      <w:lang w:eastAsia="en-US"/>
    </w:rPr>
  </w:style>
  <w:style w:type="table" w:styleId="TableGrid">
    <w:name w:val="Table Grid"/>
    <w:basedOn w:val="TableNormal"/>
    <w:uiPriority w:val="59"/>
    <w:rsid w:val="003C1C3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neNumber">
    <w:name w:val="line number"/>
    <w:basedOn w:val="DefaultParagraphFont"/>
    <w:uiPriority w:val="99"/>
    <w:semiHidden/>
    <w:unhideWhenUsed/>
    <w:rsid w:val="00B64AB1"/>
  </w:style>
  <w:style w:type="paragraph" w:styleId="HTMLPreformatted">
    <w:name w:val="HTML Preformatted"/>
    <w:basedOn w:val="Normal"/>
    <w:link w:val="HTMLPreformattedChar"/>
    <w:uiPriority w:val="99"/>
    <w:rsid w:val="000F0222"/>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0F0222"/>
    <w:rPr>
      <w:rFonts w:ascii="Courier New" w:hAnsi="Courier New" w:cs="Courier New"/>
      <w:shd w:val="clear" w:color="auto" w:fill="E5E5CC"/>
      <w:lang w:val="en-US" w:eastAsia="en-US"/>
    </w:rPr>
  </w:style>
  <w:style w:type="paragraph" w:styleId="ListParagraph">
    <w:name w:val="List Paragraph"/>
    <w:basedOn w:val="Normal"/>
    <w:uiPriority w:val="34"/>
    <w:qFormat/>
    <w:rsid w:val="009612C9"/>
    <w:pPr>
      <w:ind w:left="720"/>
      <w:contextualSpacing/>
    </w:pPr>
  </w:style>
  <w:style w:type="paragraph" w:customStyle="1" w:styleId="CodeSample">
    <w:name w:val="Code Sample"/>
    <w:basedOn w:val="Normal"/>
    <w:link w:val="CodeSampleChar"/>
    <w:qFormat/>
    <w:rsid w:val="00006DB2"/>
    <w:pPr>
      <w:autoSpaceDE w:val="0"/>
      <w:autoSpaceDN w:val="0"/>
      <w:adjustRightInd w:val="0"/>
      <w:spacing w:after="0"/>
    </w:pPr>
    <w:rPr>
      <w:rFonts w:ascii="Consolas" w:hAnsi="Consolas" w:cs="Consolas"/>
      <w:color w:val="2B91AF"/>
      <w:szCs w:val="15"/>
      <w:lang w:eastAsia="en-GB"/>
    </w:rPr>
  </w:style>
  <w:style w:type="character" w:customStyle="1" w:styleId="CodeSampleChar">
    <w:name w:val="Code Sample Char"/>
    <w:basedOn w:val="DefaultParagraphFont"/>
    <w:link w:val="CodeSample"/>
    <w:rsid w:val="00006DB2"/>
    <w:rPr>
      <w:rFonts w:ascii="Consolas" w:hAnsi="Consolas" w:cs="Consolas"/>
      <w:color w:val="2B91AF"/>
      <w:sz w:val="18"/>
      <w:szCs w:val="15"/>
    </w:rPr>
  </w:style>
  <w:style w:type="paragraph" w:styleId="Revision">
    <w:name w:val="Revision"/>
    <w:hidden/>
    <w:uiPriority w:val="99"/>
    <w:semiHidden/>
    <w:rsid w:val="00482258"/>
    <w:rPr>
      <w:rFonts w:ascii="Arial" w:hAnsi="Arial"/>
      <w:sz w:val="18"/>
      <w:szCs w:val="24"/>
      <w:lang w:eastAsia="en-US"/>
    </w:rPr>
  </w:style>
  <w:style w:type="character" w:styleId="CommentReference">
    <w:name w:val="annotation reference"/>
    <w:basedOn w:val="DefaultParagraphFont"/>
    <w:uiPriority w:val="99"/>
    <w:semiHidden/>
    <w:unhideWhenUsed/>
    <w:rsid w:val="003C6D3C"/>
    <w:rPr>
      <w:sz w:val="16"/>
      <w:szCs w:val="16"/>
    </w:rPr>
  </w:style>
  <w:style w:type="paragraph" w:styleId="CommentSubject">
    <w:name w:val="annotation subject"/>
    <w:basedOn w:val="CommentText"/>
    <w:next w:val="CommentText"/>
    <w:link w:val="CommentSubjectChar"/>
    <w:uiPriority w:val="99"/>
    <w:semiHidden/>
    <w:unhideWhenUsed/>
    <w:rsid w:val="003C6D3C"/>
    <w:pPr>
      <w:spacing w:after="60"/>
    </w:pPr>
    <w:rPr>
      <w:rFonts w:ascii="Arial" w:hAnsi="Arial"/>
      <w:b/>
      <w:bCs/>
      <w:lang w:val="en-GB"/>
    </w:rPr>
  </w:style>
  <w:style w:type="character" w:customStyle="1" w:styleId="CommentTextChar">
    <w:name w:val="Comment Text Char"/>
    <w:basedOn w:val="DefaultParagraphFont"/>
    <w:link w:val="CommentText"/>
    <w:semiHidden/>
    <w:rsid w:val="003C6D3C"/>
    <w:rPr>
      <w:lang w:val="en-US" w:eastAsia="en-US"/>
    </w:rPr>
  </w:style>
  <w:style w:type="character" w:customStyle="1" w:styleId="CommentSubjectChar">
    <w:name w:val="Comment Subject Char"/>
    <w:basedOn w:val="CommentTextChar"/>
    <w:link w:val="CommentSubject"/>
    <w:uiPriority w:val="99"/>
    <w:semiHidden/>
    <w:rsid w:val="003C6D3C"/>
    <w:rPr>
      <w:rFonts w:ascii="Arial" w:hAnsi="Arial"/>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173109">
      <w:bodyDiv w:val="1"/>
      <w:marLeft w:val="0"/>
      <w:marRight w:val="0"/>
      <w:marTop w:val="0"/>
      <w:marBottom w:val="0"/>
      <w:divBdr>
        <w:top w:val="none" w:sz="0" w:space="0" w:color="auto"/>
        <w:left w:val="none" w:sz="0" w:space="0" w:color="auto"/>
        <w:bottom w:val="none" w:sz="0" w:space="0" w:color="auto"/>
        <w:right w:val="none" w:sz="0" w:space="0" w:color="auto"/>
      </w:divBdr>
    </w:div>
    <w:div w:id="1147011437">
      <w:bodyDiv w:val="1"/>
      <w:marLeft w:val="0"/>
      <w:marRight w:val="0"/>
      <w:marTop w:val="0"/>
      <w:marBottom w:val="0"/>
      <w:divBdr>
        <w:top w:val="none" w:sz="0" w:space="0" w:color="auto"/>
        <w:left w:val="none" w:sz="0" w:space="0" w:color="auto"/>
        <w:bottom w:val="none" w:sz="0" w:space="0" w:color="auto"/>
        <w:right w:val="none" w:sz="0" w:space="0" w:color="auto"/>
      </w:divBdr>
    </w:div>
    <w:div w:id="149313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deproject.com/Articles/483055/XML-Serialization-and-Deserialization-Part" TargetMode="External"/><Relationship Id="rId18" Type="http://schemas.openxmlformats.org/officeDocument/2006/relationships/hyperlink" Target="https://msdn.microsoft.com/en-us/library/bb628652.aspx" TargetMode="External"/><Relationship Id="rId26" Type="http://schemas.openxmlformats.org/officeDocument/2006/relationships/image" Target="media/image6.png"/><Relationship Id="rId39"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agiledata.org/essays/tdd.html" TargetMode="External"/><Relationship Id="rId42" Type="http://schemas.openxmlformats.org/officeDocument/2006/relationships/hyperlink" Target="http://www.diogonunes.com/blog/webclient-vs-httpclient-vs-httpwebrequest" TargetMode="External"/><Relationship Id="rId47" Type="http://schemas.openxmlformats.org/officeDocument/2006/relationships/image" Target="media/image17.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msdn.microsoft.com/en-us/library/58a18dwa(v=vs.110).aspx" TargetMode="External"/><Relationship Id="rId17" Type="http://schemas.openxmlformats.org/officeDocument/2006/relationships/hyperlink" Target="https://msdn.microsoft.com/en-us/library/system.xml.xmlwriter(v=vs.110).aspx" TargetMode="External"/><Relationship Id="rId25" Type="http://schemas.openxmlformats.org/officeDocument/2006/relationships/hyperlink" Target="http://www.jobserve.com/EpgOs" TargetMode="External"/><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www.dotnetperls.com/xmlwriter" TargetMode="External"/><Relationship Id="rId20" Type="http://schemas.openxmlformats.org/officeDocument/2006/relationships/image" Target="media/image2.emf"/><Relationship Id="rId29" Type="http://schemas.openxmlformats.org/officeDocument/2006/relationships/hyperlink" Target="https://crsdev1.crs-warr.co.uk/svn/TNG.NET/trunk/PE/Docs/PEChannelDeveloperGuide.docx" TargetMode="External"/><Relationship Id="rId41" Type="http://schemas.openxmlformats.org/officeDocument/2006/relationships/hyperlink" Target="https://msdn.microsoft.com/en-us/library/bb628649.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bb412179(v=vs.110).aspx" TargetMode="External"/><Relationship Id="rId24" Type="http://schemas.openxmlformats.org/officeDocument/2006/relationships/hyperlink" Target="http://www.jobserve.com/jobs/x0146000e85c81" TargetMode="External"/><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hyperlink" Target="http://www.c-sharpcorner.com/uploadfile/0c1bb2/consuming-web-service-in-asp-net-web-application/" TargetMode="External"/><Relationship Id="rId45" Type="http://schemas.openxmlformats.org/officeDocument/2006/relationships/image" Target="media/image15.emf"/><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kriv.com/dev/dotnet/OverrideXml.shtml" TargetMode="External"/><Relationship Id="rId23" Type="http://schemas.openxmlformats.org/officeDocument/2006/relationships/image" Target="media/image5.png"/><Relationship Id="rId28" Type="http://schemas.openxmlformats.org/officeDocument/2006/relationships/hyperlink" Target="https://crsdev1.crs-warr.co.uk/svn/TNG.NET/trunk/PE/Docs/PEChannelDeveloperGuide.docx" TargetMode="External"/><Relationship Id="rId36" Type="http://schemas.openxmlformats.org/officeDocument/2006/relationships/image" Target="media/image11.png"/><Relationship Id="rId49" Type="http://schemas.openxmlformats.org/officeDocument/2006/relationships/header" Target="header1.xml"/><Relationship Id="rId10" Type="http://schemas.openxmlformats.org/officeDocument/2006/relationships/hyperlink" Target="https://xml.jobserve.com" TargetMode="External"/><Relationship Id="rId19" Type="http://schemas.openxmlformats.org/officeDocument/2006/relationships/hyperlink" Target="https://www.sslvpn.online/does-the-c-wcf-proxy-clientbaset-disposal-issue-still-exist-in-net-4-5/" TargetMode="External"/><Relationship Id="rId31" Type="http://schemas.openxmlformats.org/officeDocument/2006/relationships/hyperlink" Target="https://crsdev1.crs-warr.co.uk/svn/TNG.NET/trunk/PE/Docs/PEChannelDeveloperGuide.docx" TargetMode="External"/><Relationship Id="rId44" Type="http://schemas.openxmlformats.org/officeDocument/2006/relationships/hyperlink" Target="https://crsdev1.crs-warr.co.uk/svn/web-cruit/trunk/docs/Guides/JobPostingFeedGuide/WebCruitIntegrateWithPEJobFeed.docx" TargetMode="Externa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193.119.59.225" TargetMode="External"/><Relationship Id="rId14" Type="http://schemas.openxmlformats.org/officeDocument/2006/relationships/hyperlink" Target="http://www.codeproject.com/Articles/487571/XML-Serialization-and-Deserialization-Part-2" TargetMode="External"/><Relationship Id="rId22" Type="http://schemas.openxmlformats.org/officeDocument/2006/relationships/image" Target="media/image4.png"/><Relationship Id="rId27" Type="http://schemas.openxmlformats.org/officeDocument/2006/relationships/image" Target="media/image7.emf"/><Relationship Id="rId30" Type="http://schemas.openxmlformats.org/officeDocument/2006/relationships/hyperlink" Target="https://crsdev1.crs-warr.co.uk/svn/TNG.NET/trunk/PE/Docs/PEChannelDeveloperGuide.docx" TargetMode="External"/><Relationship Id="rId35" Type="http://schemas.openxmlformats.org/officeDocument/2006/relationships/image" Target="media/image10.png"/><Relationship Id="rId43" Type="http://schemas.openxmlformats.org/officeDocument/2006/relationships/hyperlink" Target="https://crsdev1.crs-warr.co.uk/svn/TNG.NET/trunk/PE/Docs/PEChannelDeveloperGuide.docx" TargetMode="External"/><Relationship Id="rId48" Type="http://schemas.openxmlformats.org/officeDocument/2006/relationships/image" Target="media/image18.png"/><Relationship Id="rId8" Type="http://schemas.openxmlformats.org/officeDocument/2006/relationships/image" Target="media/image1.png"/><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e\Application%20Data\Microsoft\Templates\DevelopmentDesign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59F6A-DB43-4B74-82E3-E4C0BEED7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DevelopmentDesignDocument.dot</Template>
  <TotalTime>660</TotalTime>
  <Pages>61</Pages>
  <Words>19514</Words>
  <Characters>111232</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Functional Design</vt:lpstr>
    </vt:vector>
  </TitlesOfParts>
  <Company>Resourcing Software</Company>
  <LinksUpToDate>false</LinksUpToDate>
  <CharactersWithSpaces>130486</CharactersWithSpaces>
  <SharedDoc>false</SharedDoc>
  <HLinks>
    <vt:vector size="156" baseType="variant">
      <vt:variant>
        <vt:i4>1507382</vt:i4>
      </vt:variant>
      <vt:variant>
        <vt:i4>149</vt:i4>
      </vt:variant>
      <vt:variant>
        <vt:i4>0</vt:i4>
      </vt:variant>
      <vt:variant>
        <vt:i4>5</vt:i4>
      </vt:variant>
      <vt:variant>
        <vt:lpwstr/>
      </vt:variant>
      <vt:variant>
        <vt:lpwstr>_Toc40436407</vt:lpwstr>
      </vt:variant>
      <vt:variant>
        <vt:i4>1441846</vt:i4>
      </vt:variant>
      <vt:variant>
        <vt:i4>143</vt:i4>
      </vt:variant>
      <vt:variant>
        <vt:i4>0</vt:i4>
      </vt:variant>
      <vt:variant>
        <vt:i4>5</vt:i4>
      </vt:variant>
      <vt:variant>
        <vt:lpwstr/>
      </vt:variant>
      <vt:variant>
        <vt:lpwstr>_Toc40436406</vt:lpwstr>
      </vt:variant>
      <vt:variant>
        <vt:i4>1376310</vt:i4>
      </vt:variant>
      <vt:variant>
        <vt:i4>137</vt:i4>
      </vt:variant>
      <vt:variant>
        <vt:i4>0</vt:i4>
      </vt:variant>
      <vt:variant>
        <vt:i4>5</vt:i4>
      </vt:variant>
      <vt:variant>
        <vt:lpwstr/>
      </vt:variant>
      <vt:variant>
        <vt:lpwstr>_Toc40436405</vt:lpwstr>
      </vt:variant>
      <vt:variant>
        <vt:i4>1310774</vt:i4>
      </vt:variant>
      <vt:variant>
        <vt:i4>131</vt:i4>
      </vt:variant>
      <vt:variant>
        <vt:i4>0</vt:i4>
      </vt:variant>
      <vt:variant>
        <vt:i4>5</vt:i4>
      </vt:variant>
      <vt:variant>
        <vt:lpwstr/>
      </vt:variant>
      <vt:variant>
        <vt:lpwstr>_Toc40436404</vt:lpwstr>
      </vt:variant>
      <vt:variant>
        <vt:i4>1245238</vt:i4>
      </vt:variant>
      <vt:variant>
        <vt:i4>125</vt:i4>
      </vt:variant>
      <vt:variant>
        <vt:i4>0</vt:i4>
      </vt:variant>
      <vt:variant>
        <vt:i4>5</vt:i4>
      </vt:variant>
      <vt:variant>
        <vt:lpwstr/>
      </vt:variant>
      <vt:variant>
        <vt:lpwstr>_Toc40436403</vt:lpwstr>
      </vt:variant>
      <vt:variant>
        <vt:i4>1179702</vt:i4>
      </vt:variant>
      <vt:variant>
        <vt:i4>119</vt:i4>
      </vt:variant>
      <vt:variant>
        <vt:i4>0</vt:i4>
      </vt:variant>
      <vt:variant>
        <vt:i4>5</vt:i4>
      </vt:variant>
      <vt:variant>
        <vt:lpwstr/>
      </vt:variant>
      <vt:variant>
        <vt:lpwstr>_Toc40436402</vt:lpwstr>
      </vt:variant>
      <vt:variant>
        <vt:i4>1114166</vt:i4>
      </vt:variant>
      <vt:variant>
        <vt:i4>113</vt:i4>
      </vt:variant>
      <vt:variant>
        <vt:i4>0</vt:i4>
      </vt:variant>
      <vt:variant>
        <vt:i4>5</vt:i4>
      </vt:variant>
      <vt:variant>
        <vt:lpwstr/>
      </vt:variant>
      <vt:variant>
        <vt:lpwstr>_Toc40436401</vt:lpwstr>
      </vt:variant>
      <vt:variant>
        <vt:i4>1048630</vt:i4>
      </vt:variant>
      <vt:variant>
        <vt:i4>107</vt:i4>
      </vt:variant>
      <vt:variant>
        <vt:i4>0</vt:i4>
      </vt:variant>
      <vt:variant>
        <vt:i4>5</vt:i4>
      </vt:variant>
      <vt:variant>
        <vt:lpwstr/>
      </vt:variant>
      <vt:variant>
        <vt:lpwstr>_Toc40436400</vt:lpwstr>
      </vt:variant>
      <vt:variant>
        <vt:i4>1966143</vt:i4>
      </vt:variant>
      <vt:variant>
        <vt:i4>101</vt:i4>
      </vt:variant>
      <vt:variant>
        <vt:i4>0</vt:i4>
      </vt:variant>
      <vt:variant>
        <vt:i4>5</vt:i4>
      </vt:variant>
      <vt:variant>
        <vt:lpwstr/>
      </vt:variant>
      <vt:variant>
        <vt:lpwstr>_Toc40436399</vt:lpwstr>
      </vt:variant>
      <vt:variant>
        <vt:i4>2031679</vt:i4>
      </vt:variant>
      <vt:variant>
        <vt:i4>95</vt:i4>
      </vt:variant>
      <vt:variant>
        <vt:i4>0</vt:i4>
      </vt:variant>
      <vt:variant>
        <vt:i4>5</vt:i4>
      </vt:variant>
      <vt:variant>
        <vt:lpwstr/>
      </vt:variant>
      <vt:variant>
        <vt:lpwstr>_Toc40436398</vt:lpwstr>
      </vt:variant>
      <vt:variant>
        <vt:i4>1048639</vt:i4>
      </vt:variant>
      <vt:variant>
        <vt:i4>89</vt:i4>
      </vt:variant>
      <vt:variant>
        <vt:i4>0</vt:i4>
      </vt:variant>
      <vt:variant>
        <vt:i4>5</vt:i4>
      </vt:variant>
      <vt:variant>
        <vt:lpwstr/>
      </vt:variant>
      <vt:variant>
        <vt:lpwstr>_Toc40436397</vt:lpwstr>
      </vt:variant>
      <vt:variant>
        <vt:i4>1114175</vt:i4>
      </vt:variant>
      <vt:variant>
        <vt:i4>83</vt:i4>
      </vt:variant>
      <vt:variant>
        <vt:i4>0</vt:i4>
      </vt:variant>
      <vt:variant>
        <vt:i4>5</vt:i4>
      </vt:variant>
      <vt:variant>
        <vt:lpwstr/>
      </vt:variant>
      <vt:variant>
        <vt:lpwstr>_Toc40436396</vt:lpwstr>
      </vt:variant>
      <vt:variant>
        <vt:i4>1179711</vt:i4>
      </vt:variant>
      <vt:variant>
        <vt:i4>77</vt:i4>
      </vt:variant>
      <vt:variant>
        <vt:i4>0</vt:i4>
      </vt:variant>
      <vt:variant>
        <vt:i4>5</vt:i4>
      </vt:variant>
      <vt:variant>
        <vt:lpwstr/>
      </vt:variant>
      <vt:variant>
        <vt:lpwstr>_Toc40436395</vt:lpwstr>
      </vt:variant>
      <vt:variant>
        <vt:i4>1245247</vt:i4>
      </vt:variant>
      <vt:variant>
        <vt:i4>71</vt:i4>
      </vt:variant>
      <vt:variant>
        <vt:i4>0</vt:i4>
      </vt:variant>
      <vt:variant>
        <vt:i4>5</vt:i4>
      </vt:variant>
      <vt:variant>
        <vt:lpwstr/>
      </vt:variant>
      <vt:variant>
        <vt:lpwstr>_Toc40436394</vt:lpwstr>
      </vt:variant>
      <vt:variant>
        <vt:i4>1310783</vt:i4>
      </vt:variant>
      <vt:variant>
        <vt:i4>65</vt:i4>
      </vt:variant>
      <vt:variant>
        <vt:i4>0</vt:i4>
      </vt:variant>
      <vt:variant>
        <vt:i4>5</vt:i4>
      </vt:variant>
      <vt:variant>
        <vt:lpwstr/>
      </vt:variant>
      <vt:variant>
        <vt:lpwstr>_Toc40436393</vt:lpwstr>
      </vt:variant>
      <vt:variant>
        <vt:i4>1376319</vt:i4>
      </vt:variant>
      <vt:variant>
        <vt:i4>59</vt:i4>
      </vt:variant>
      <vt:variant>
        <vt:i4>0</vt:i4>
      </vt:variant>
      <vt:variant>
        <vt:i4>5</vt:i4>
      </vt:variant>
      <vt:variant>
        <vt:lpwstr/>
      </vt:variant>
      <vt:variant>
        <vt:lpwstr>_Toc40436392</vt:lpwstr>
      </vt:variant>
      <vt:variant>
        <vt:i4>1441855</vt:i4>
      </vt:variant>
      <vt:variant>
        <vt:i4>53</vt:i4>
      </vt:variant>
      <vt:variant>
        <vt:i4>0</vt:i4>
      </vt:variant>
      <vt:variant>
        <vt:i4>5</vt:i4>
      </vt:variant>
      <vt:variant>
        <vt:lpwstr/>
      </vt:variant>
      <vt:variant>
        <vt:lpwstr>_Toc40436391</vt:lpwstr>
      </vt:variant>
      <vt:variant>
        <vt:i4>1507391</vt:i4>
      </vt:variant>
      <vt:variant>
        <vt:i4>47</vt:i4>
      </vt:variant>
      <vt:variant>
        <vt:i4>0</vt:i4>
      </vt:variant>
      <vt:variant>
        <vt:i4>5</vt:i4>
      </vt:variant>
      <vt:variant>
        <vt:lpwstr/>
      </vt:variant>
      <vt:variant>
        <vt:lpwstr>_Toc40436390</vt:lpwstr>
      </vt:variant>
      <vt:variant>
        <vt:i4>1966142</vt:i4>
      </vt:variant>
      <vt:variant>
        <vt:i4>41</vt:i4>
      </vt:variant>
      <vt:variant>
        <vt:i4>0</vt:i4>
      </vt:variant>
      <vt:variant>
        <vt:i4>5</vt:i4>
      </vt:variant>
      <vt:variant>
        <vt:lpwstr/>
      </vt:variant>
      <vt:variant>
        <vt:lpwstr>_Toc40436389</vt:lpwstr>
      </vt:variant>
      <vt:variant>
        <vt:i4>2031678</vt:i4>
      </vt:variant>
      <vt:variant>
        <vt:i4>35</vt:i4>
      </vt:variant>
      <vt:variant>
        <vt:i4>0</vt:i4>
      </vt:variant>
      <vt:variant>
        <vt:i4>5</vt:i4>
      </vt:variant>
      <vt:variant>
        <vt:lpwstr/>
      </vt:variant>
      <vt:variant>
        <vt:lpwstr>_Toc40436388</vt:lpwstr>
      </vt:variant>
      <vt:variant>
        <vt:i4>1048638</vt:i4>
      </vt:variant>
      <vt:variant>
        <vt:i4>29</vt:i4>
      </vt:variant>
      <vt:variant>
        <vt:i4>0</vt:i4>
      </vt:variant>
      <vt:variant>
        <vt:i4>5</vt:i4>
      </vt:variant>
      <vt:variant>
        <vt:lpwstr/>
      </vt:variant>
      <vt:variant>
        <vt:lpwstr>_Toc40436387</vt:lpwstr>
      </vt:variant>
      <vt:variant>
        <vt:i4>1114174</vt:i4>
      </vt:variant>
      <vt:variant>
        <vt:i4>23</vt:i4>
      </vt:variant>
      <vt:variant>
        <vt:i4>0</vt:i4>
      </vt:variant>
      <vt:variant>
        <vt:i4>5</vt:i4>
      </vt:variant>
      <vt:variant>
        <vt:lpwstr/>
      </vt:variant>
      <vt:variant>
        <vt:lpwstr>_Toc40436386</vt:lpwstr>
      </vt:variant>
      <vt:variant>
        <vt:i4>1179710</vt:i4>
      </vt:variant>
      <vt:variant>
        <vt:i4>17</vt:i4>
      </vt:variant>
      <vt:variant>
        <vt:i4>0</vt:i4>
      </vt:variant>
      <vt:variant>
        <vt:i4>5</vt:i4>
      </vt:variant>
      <vt:variant>
        <vt:lpwstr/>
      </vt:variant>
      <vt:variant>
        <vt:lpwstr>_Toc40436385</vt:lpwstr>
      </vt:variant>
      <vt:variant>
        <vt:i4>1245246</vt:i4>
      </vt:variant>
      <vt:variant>
        <vt:i4>11</vt:i4>
      </vt:variant>
      <vt:variant>
        <vt:i4>0</vt:i4>
      </vt:variant>
      <vt:variant>
        <vt:i4>5</vt:i4>
      </vt:variant>
      <vt:variant>
        <vt:lpwstr/>
      </vt:variant>
      <vt:variant>
        <vt:lpwstr>_Toc40436384</vt:lpwstr>
      </vt:variant>
      <vt:variant>
        <vt:i4>1310782</vt:i4>
      </vt:variant>
      <vt:variant>
        <vt:i4>5</vt:i4>
      </vt:variant>
      <vt:variant>
        <vt:i4>0</vt:i4>
      </vt:variant>
      <vt:variant>
        <vt:i4>5</vt:i4>
      </vt:variant>
      <vt:variant>
        <vt:lpwstr/>
      </vt:variant>
      <vt:variant>
        <vt:lpwstr>_Toc40436383</vt:lpwstr>
      </vt:variant>
      <vt:variant>
        <vt:i4>1769486</vt:i4>
      </vt:variant>
      <vt:variant>
        <vt:i4>1024</vt:i4>
      </vt:variant>
      <vt:variant>
        <vt:i4>1025</vt:i4>
      </vt:variant>
      <vt:variant>
        <vt:i4>1</vt:i4>
      </vt:variant>
      <vt:variant>
        <vt:lpwstr>W:\Marks\kaonixlogobluebg.jpg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dc:title>
  <dc:subject/>
  <dc:creator>Lee Sanderson</dc:creator>
  <cp:keywords/>
  <dc:description>Template for Functional design/ specification</dc:description>
  <cp:lastModifiedBy>Andy Hudson</cp:lastModifiedBy>
  <cp:revision>35</cp:revision>
  <cp:lastPrinted>2003-06-24T11:36:00Z</cp:lastPrinted>
  <dcterms:created xsi:type="dcterms:W3CDTF">2016-08-23T15:57:00Z</dcterms:created>
  <dcterms:modified xsi:type="dcterms:W3CDTF">2019-05-06T09:16:00Z</dcterms:modified>
</cp:coreProperties>
</file>